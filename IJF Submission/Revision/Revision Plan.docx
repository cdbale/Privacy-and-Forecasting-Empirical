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EF86" w14:textId="5F94C8D7" w:rsidR="00AC7AB4" w:rsidRDefault="00AC7AB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Revision due October 19</w:t>
      </w:r>
      <w:r w:rsidRPr="00AC7AB4">
        <w:rPr>
          <w:rFonts w:ascii="Cambria" w:hAnsi="Cambria"/>
          <w:b/>
          <w:bCs/>
          <w:vertAlign w:val="superscript"/>
        </w:rPr>
        <w:t>th</w:t>
      </w:r>
    </w:p>
    <w:p w14:paraId="395A7DB1" w14:textId="63DFCF67" w:rsidR="00AC7AB4" w:rsidRDefault="00AC7AB4">
      <w:pPr>
        <w:rPr>
          <w:rFonts w:ascii="Cambria" w:hAnsi="Cambria"/>
          <w:b/>
          <w:bCs/>
        </w:rPr>
      </w:pPr>
    </w:p>
    <w:p w14:paraId="7C1E321C" w14:textId="35AD5BF8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8/21 – 8/25</w:t>
      </w:r>
    </w:p>
    <w:p w14:paraId="6CBAA7C8" w14:textId="77777777" w:rsidR="00AC7AB4" w:rsidRDefault="00AC7AB4">
      <w:pPr>
        <w:rPr>
          <w:rFonts w:ascii="Cambria" w:hAnsi="Cambria"/>
        </w:rPr>
      </w:pPr>
    </w:p>
    <w:p w14:paraId="51A59856" w14:textId="6B9AB0A1" w:rsidR="0092551A" w:rsidRPr="0092551A" w:rsidRDefault="0092551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Running Code for Full M3 Dataset</w:t>
      </w:r>
    </w:p>
    <w:p w14:paraId="432BA20A" w14:textId="5DA90886" w:rsidR="00CD566E" w:rsidRPr="0092551A" w:rsidRDefault="00CD566E" w:rsidP="0092551A">
      <w:pPr>
        <w:rPr>
          <w:rFonts w:ascii="Cambria" w:hAnsi="Cambria"/>
        </w:rPr>
      </w:pPr>
    </w:p>
    <w:p w14:paraId="12F14382" w14:textId="697F8189" w:rsidR="00444E70" w:rsidRDefault="0092551A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Compare random swapping with swapping </w:t>
      </w:r>
      <w:r w:rsidR="00444E70">
        <w:rPr>
          <w:rFonts w:ascii="Cambria" w:hAnsi="Cambria"/>
        </w:rPr>
        <w:t>weighted by the correlation between the target series and the k-nearest neighbors</w:t>
      </w:r>
    </w:p>
    <w:p w14:paraId="04B42754" w14:textId="40854383" w:rsidR="00AC7AB4" w:rsidRDefault="00AC7AB4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Track computation time</w:t>
      </w:r>
      <w:r w:rsidR="00CD566E">
        <w:rPr>
          <w:rFonts w:ascii="Cambria" w:hAnsi="Cambria"/>
        </w:rPr>
        <w:t xml:space="preserve"> </w:t>
      </w:r>
      <w:r w:rsidR="00444E70">
        <w:rPr>
          <w:rFonts w:ascii="Cambria" w:hAnsi="Cambria"/>
        </w:rPr>
        <w:t>of</w:t>
      </w:r>
      <w:r w:rsidR="00CD566E">
        <w:rPr>
          <w:rFonts w:ascii="Cambria" w:hAnsi="Cambria"/>
        </w:rPr>
        <w:t>:</w:t>
      </w:r>
    </w:p>
    <w:p w14:paraId="6A42E999" w14:textId="3B8A7ED4" w:rsidR="00CD566E" w:rsidRPr="000702A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  <w:strike/>
        </w:rPr>
      </w:pPr>
      <w:r w:rsidRPr="000702AE">
        <w:rPr>
          <w:rFonts w:ascii="Cambria" w:hAnsi="Cambria"/>
          <w:strike/>
        </w:rPr>
        <w:t>Generat</w:t>
      </w:r>
      <w:r w:rsidR="00444E70" w:rsidRPr="000702AE">
        <w:rPr>
          <w:rFonts w:ascii="Cambria" w:hAnsi="Cambria"/>
          <w:strike/>
        </w:rPr>
        <w:t>ing</w:t>
      </w:r>
      <w:r w:rsidRPr="000702AE">
        <w:rPr>
          <w:rFonts w:ascii="Cambria" w:hAnsi="Cambria"/>
          <w:strike/>
        </w:rPr>
        <w:t xml:space="preserve"> baseline protected data sets</w:t>
      </w:r>
    </w:p>
    <w:p w14:paraId="08DEBAC2" w14:textId="4178EE31" w:rsidR="00CD566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Train</w:t>
      </w:r>
      <w:r w:rsidR="00444E70">
        <w:rPr>
          <w:rFonts w:ascii="Cambria" w:hAnsi="Cambria"/>
        </w:rPr>
        <w:t>ing</w:t>
      </w:r>
      <w:r>
        <w:rPr>
          <w:rFonts w:ascii="Cambria" w:hAnsi="Cambria"/>
        </w:rPr>
        <w:t xml:space="preserve"> forecasting models on baseline data sets</w:t>
      </w:r>
    </w:p>
    <w:p w14:paraId="539BE6CA" w14:textId="27F83F78" w:rsidR="00CD566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</w:t>
      </w:r>
      <w:r w:rsidR="00444E70">
        <w:rPr>
          <w:rFonts w:ascii="Cambria" w:hAnsi="Cambria"/>
        </w:rPr>
        <w:t>ing</w:t>
      </w:r>
      <w:r>
        <w:rPr>
          <w:rFonts w:ascii="Cambria" w:hAnsi="Cambria"/>
        </w:rPr>
        <w:t xml:space="preserve"> feature selection process using RReliefF and RFE</w:t>
      </w:r>
    </w:p>
    <w:p w14:paraId="3B6DD5E7" w14:textId="42CF558A" w:rsidR="00CD566E" w:rsidRDefault="00CD566E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</w:t>
      </w:r>
      <w:r w:rsidR="0092551A">
        <w:rPr>
          <w:rFonts w:ascii="Cambria" w:hAnsi="Cambria"/>
        </w:rPr>
        <w:t>ing</w:t>
      </w:r>
      <w:r>
        <w:rPr>
          <w:rFonts w:ascii="Cambria" w:hAnsi="Cambria"/>
        </w:rPr>
        <w:t xml:space="preserve"> k-nTS+ swapping</w:t>
      </w:r>
    </w:p>
    <w:p w14:paraId="624286A3" w14:textId="4114A16F" w:rsidR="0092551A" w:rsidRPr="0092551A" w:rsidRDefault="0092551A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>Sum the above for total computation time of methodology</w:t>
      </w:r>
    </w:p>
    <w:p w14:paraId="48C7ABDA" w14:textId="15A1DCB8" w:rsidR="0092551A" w:rsidRDefault="0092551A" w:rsidP="0092551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Computation time will vary with the number of series automatically since there are different numbers of series across frequencies and domains</w:t>
      </w:r>
    </w:p>
    <w:p w14:paraId="145AF18C" w14:textId="128DBAE1" w:rsidR="0092551A" w:rsidRDefault="0092551A" w:rsidP="0092551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Decide whether we want to vary the number of features for a fixed number of time series to see how that affects computation time</w:t>
      </w:r>
    </w:p>
    <w:p w14:paraId="58199C67" w14:textId="441BBD47" w:rsidR="0092551A" w:rsidRDefault="0092551A" w:rsidP="0092551A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number of features would affect the feature selection and swapping processes only</w:t>
      </w:r>
    </w:p>
    <w:p w14:paraId="13FEF3BF" w14:textId="45A5876B" w:rsidR="00070751" w:rsidRDefault="00AC7AB4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Save </w:t>
      </w:r>
      <w:r w:rsidR="009006B4">
        <w:rPr>
          <w:rFonts w:ascii="Cambria" w:hAnsi="Cambria"/>
        </w:rPr>
        <w:t>VAR</w:t>
      </w:r>
      <w:r>
        <w:rPr>
          <w:rFonts w:ascii="Cambria" w:hAnsi="Cambria"/>
        </w:rPr>
        <w:t xml:space="preserve"> model weights </w:t>
      </w:r>
      <w:r w:rsidR="00070751">
        <w:rPr>
          <w:rFonts w:ascii="Cambria" w:hAnsi="Cambria"/>
        </w:rPr>
        <w:t>from</w:t>
      </w:r>
      <w:r w:rsidR="00BF451C">
        <w:rPr>
          <w:rFonts w:ascii="Cambria" w:hAnsi="Cambria"/>
        </w:rPr>
        <w:t xml:space="preserve"> original and</w:t>
      </w:r>
      <w:r w:rsidR="00070751">
        <w:rPr>
          <w:rFonts w:ascii="Cambria" w:hAnsi="Cambria"/>
        </w:rPr>
        <w:t xml:space="preserve"> </w:t>
      </w:r>
      <w:r w:rsidR="00070751">
        <w:rPr>
          <w:rFonts w:ascii="Cambria" w:hAnsi="Cambria"/>
          <w:i/>
          <w:iCs/>
        </w:rPr>
        <w:t>k</w:t>
      </w:r>
      <w:r w:rsidR="00070751">
        <w:rPr>
          <w:rFonts w:ascii="Cambria" w:hAnsi="Cambria"/>
        </w:rPr>
        <w:t>-nTS+ protected data sets</w:t>
      </w:r>
    </w:p>
    <w:p w14:paraId="3FF657DA" w14:textId="50FF5E31" w:rsidR="009B1E85" w:rsidRDefault="009B1E85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Change error measures to MAE for consistency</w:t>
      </w:r>
    </w:p>
    <w:p w14:paraId="644A2084" w14:textId="3DBC90AA" w:rsidR="0092551A" w:rsidRDefault="0092551A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Rule for window selection</w:t>
      </w:r>
    </w:p>
    <w:p w14:paraId="46EFFF91" w14:textId="19EE5631" w:rsidR="0092551A" w:rsidRDefault="0092551A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2x seasonal period when sufficient data</w:t>
      </w:r>
    </w:p>
    <w:p w14:paraId="6A1372C2" w14:textId="7B064C7F" w:rsidR="0092551A" w:rsidRDefault="0092551A" w:rsidP="0092551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Under this scenario, all features can be computed</w:t>
      </w:r>
    </w:p>
    <w:p w14:paraId="260F10FB" w14:textId="5E697886" w:rsidR="0092551A" w:rsidRDefault="0092551A" w:rsidP="0092551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Less than 2x seasonal period, have to choose window and adjust features (some require more than 2x seasonal period such as STL decomposition)</w:t>
      </w:r>
    </w:p>
    <w:p w14:paraId="6AFDDEA2" w14:textId="77777777" w:rsidR="00D51389" w:rsidRDefault="00D51389" w:rsidP="00D51389">
      <w:pPr>
        <w:rPr>
          <w:rFonts w:ascii="Cambria" w:hAnsi="Cambria"/>
        </w:rPr>
      </w:pPr>
    </w:p>
    <w:p w14:paraId="3D9BA42C" w14:textId="77777777" w:rsidR="00D51389" w:rsidRDefault="00D51389" w:rsidP="00D51389">
      <w:pPr>
        <w:rPr>
          <w:rFonts w:ascii="Cambria" w:hAnsi="Cambria"/>
        </w:rPr>
      </w:pPr>
    </w:p>
    <w:p w14:paraId="74AC7F74" w14:textId="77777777" w:rsidR="00D51389" w:rsidRDefault="00D51389" w:rsidP="00D51389">
      <w:pPr>
        <w:rPr>
          <w:rFonts w:ascii="Cambria" w:hAnsi="Cambria"/>
        </w:rPr>
      </w:pPr>
    </w:p>
    <w:p w14:paraId="2DFC317A" w14:textId="77777777" w:rsidR="00D51389" w:rsidRDefault="00D51389" w:rsidP="00D51389">
      <w:pPr>
        <w:rPr>
          <w:rFonts w:ascii="Cambria" w:hAnsi="Cambria"/>
        </w:rPr>
      </w:pPr>
    </w:p>
    <w:p w14:paraId="6EBD6824" w14:textId="77777777" w:rsidR="00D51389" w:rsidRDefault="00D51389" w:rsidP="00D51389">
      <w:pPr>
        <w:rPr>
          <w:rFonts w:ascii="Cambria" w:hAnsi="Cambria"/>
        </w:rPr>
      </w:pPr>
    </w:p>
    <w:p w14:paraId="0B2661A3" w14:textId="6F2430FC" w:rsidR="00D51389" w:rsidRDefault="00D51389" w:rsidP="00D51389">
      <w:pPr>
        <w:rPr>
          <w:rFonts w:ascii="Cambria" w:hAnsi="Cambria"/>
        </w:rPr>
      </w:pPr>
      <w:r>
        <w:rPr>
          <w:rFonts w:ascii="Cambria" w:hAnsi="Cambria"/>
        </w:rPr>
        <w:t>*** Made changes to code to improve computational speed.</w:t>
      </w:r>
    </w:p>
    <w:p w14:paraId="4F9A079A" w14:textId="3C9851E9" w:rsidR="00D51389" w:rsidRDefault="00D51389" w:rsidP="00D5138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Reduced Bayesian optimization iterations to 15</w:t>
      </w:r>
    </w:p>
    <w:p w14:paraId="08BCB64F" w14:textId="555649A5" w:rsidR="00D51389" w:rsidRDefault="00D51389" w:rsidP="00D5138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Reduced number of RNN ensemble models to 5</w:t>
      </w:r>
    </w:p>
    <w:p w14:paraId="383BD756" w14:textId="0073BFF9" w:rsidR="00D51389" w:rsidRPr="00D51389" w:rsidRDefault="00D51389" w:rsidP="00D5138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Reduced RFE iterations to 25</w:t>
      </w:r>
    </w:p>
    <w:p w14:paraId="01B6A39E" w14:textId="4AD5E17A" w:rsidR="00AC7AB4" w:rsidRDefault="00AC7AB4">
      <w:pPr>
        <w:rPr>
          <w:rFonts w:ascii="Cambria" w:hAnsi="Cambria"/>
        </w:rPr>
      </w:pPr>
    </w:p>
    <w:p w14:paraId="73BEFB66" w14:textId="77777777" w:rsidR="00322320" w:rsidRDefault="00322320">
      <w:pPr>
        <w:rPr>
          <w:rFonts w:ascii="Cambria" w:hAnsi="Cambria"/>
        </w:rPr>
      </w:pPr>
    </w:p>
    <w:p w14:paraId="4A2AE81B" w14:textId="77777777" w:rsidR="00322320" w:rsidRDefault="00322320">
      <w:pPr>
        <w:rPr>
          <w:rFonts w:ascii="Cambria" w:hAnsi="Cambria"/>
        </w:rPr>
      </w:pPr>
    </w:p>
    <w:p w14:paraId="73BAB0E0" w14:textId="77777777" w:rsidR="00322320" w:rsidRDefault="00322320">
      <w:pPr>
        <w:rPr>
          <w:rFonts w:ascii="Cambria" w:hAnsi="Cambria"/>
        </w:rPr>
      </w:pPr>
    </w:p>
    <w:p w14:paraId="670951A6" w14:textId="77777777" w:rsidR="00322320" w:rsidRDefault="00322320">
      <w:pPr>
        <w:rPr>
          <w:rFonts w:ascii="Cambria" w:hAnsi="Cambria"/>
        </w:rPr>
      </w:pPr>
    </w:p>
    <w:p w14:paraId="48581E6A" w14:textId="77777777" w:rsidR="00322320" w:rsidRDefault="00322320">
      <w:pPr>
        <w:rPr>
          <w:rFonts w:ascii="Cambria" w:hAnsi="Cambria"/>
        </w:rPr>
      </w:pPr>
    </w:p>
    <w:p w14:paraId="75664666" w14:textId="77777777" w:rsidR="00322320" w:rsidRDefault="00322320">
      <w:pPr>
        <w:rPr>
          <w:rFonts w:ascii="Cambria" w:hAnsi="Cambria"/>
        </w:rPr>
      </w:pPr>
    </w:p>
    <w:p w14:paraId="0E1D4886" w14:textId="77777777" w:rsidR="00322320" w:rsidRDefault="00322320">
      <w:pPr>
        <w:rPr>
          <w:rFonts w:ascii="Cambria" w:hAnsi="Cambria"/>
        </w:rPr>
      </w:pPr>
    </w:p>
    <w:p w14:paraId="3E750458" w14:textId="77777777" w:rsidR="00322320" w:rsidRDefault="00322320">
      <w:pPr>
        <w:rPr>
          <w:rFonts w:ascii="Cambria" w:hAnsi="Cambria"/>
        </w:rPr>
      </w:pPr>
    </w:p>
    <w:p w14:paraId="377E25E5" w14:textId="77777777" w:rsidR="00322320" w:rsidRDefault="00322320">
      <w:pPr>
        <w:rPr>
          <w:rFonts w:ascii="Cambria" w:hAnsi="Cambria"/>
        </w:rPr>
      </w:pPr>
    </w:p>
    <w:p w14:paraId="47764D08" w14:textId="77777777" w:rsidR="00322320" w:rsidRDefault="00322320">
      <w:pPr>
        <w:rPr>
          <w:rFonts w:ascii="Cambria" w:hAnsi="Cambria"/>
        </w:rPr>
      </w:pPr>
    </w:p>
    <w:p w14:paraId="689F5AE3" w14:textId="77777777" w:rsidR="00322320" w:rsidRDefault="00322320">
      <w:pPr>
        <w:rPr>
          <w:rFonts w:ascii="Cambria" w:hAnsi="Cambria"/>
        </w:rPr>
      </w:pPr>
    </w:p>
    <w:p w14:paraId="64296966" w14:textId="77777777" w:rsidR="00322320" w:rsidRDefault="00322320">
      <w:pPr>
        <w:rPr>
          <w:rFonts w:ascii="Cambria" w:hAnsi="Cambria"/>
        </w:rPr>
      </w:pPr>
    </w:p>
    <w:p w14:paraId="30F75CCB" w14:textId="77777777" w:rsidR="00322320" w:rsidRDefault="00322320">
      <w:pPr>
        <w:rPr>
          <w:rFonts w:ascii="Cambria" w:hAnsi="Cambria"/>
        </w:rPr>
      </w:pPr>
    </w:p>
    <w:p w14:paraId="1A22E5D7" w14:textId="77777777" w:rsidR="00322320" w:rsidRDefault="00322320">
      <w:pPr>
        <w:rPr>
          <w:rFonts w:ascii="Cambria" w:hAnsi="Cambria"/>
        </w:rPr>
      </w:pPr>
    </w:p>
    <w:p w14:paraId="4BC42FA9" w14:textId="77777777" w:rsidR="00322320" w:rsidRDefault="00322320">
      <w:pPr>
        <w:rPr>
          <w:rFonts w:ascii="Cambria" w:hAnsi="Cambria"/>
        </w:rPr>
      </w:pPr>
    </w:p>
    <w:p w14:paraId="053BE80B" w14:textId="77777777" w:rsidR="00322320" w:rsidRDefault="00322320">
      <w:pPr>
        <w:rPr>
          <w:rFonts w:ascii="Cambria" w:hAnsi="Cambria"/>
        </w:rPr>
      </w:pPr>
    </w:p>
    <w:p w14:paraId="0126D640" w14:textId="77777777" w:rsidR="00322320" w:rsidRDefault="00322320">
      <w:pPr>
        <w:rPr>
          <w:rFonts w:ascii="Cambria" w:hAnsi="Cambria"/>
        </w:rPr>
      </w:pPr>
    </w:p>
    <w:p w14:paraId="7F26D453" w14:textId="77777777" w:rsidR="00322320" w:rsidRDefault="00322320">
      <w:pPr>
        <w:rPr>
          <w:rFonts w:ascii="Cambria" w:hAnsi="Cambria"/>
        </w:rPr>
      </w:pPr>
    </w:p>
    <w:p w14:paraId="67266B26" w14:textId="77777777" w:rsidR="00322320" w:rsidRDefault="00322320">
      <w:pPr>
        <w:rPr>
          <w:rFonts w:ascii="Cambria" w:hAnsi="Cambria"/>
        </w:rPr>
      </w:pPr>
    </w:p>
    <w:p w14:paraId="722B69BB" w14:textId="77777777" w:rsidR="00444E70" w:rsidRDefault="00444E70">
      <w:pPr>
        <w:rPr>
          <w:rFonts w:ascii="Cambria" w:hAnsi="Cambria"/>
        </w:rPr>
      </w:pPr>
    </w:p>
    <w:p w14:paraId="624511CB" w14:textId="77777777" w:rsidR="0092551A" w:rsidRDefault="0092551A">
      <w:pPr>
        <w:rPr>
          <w:rFonts w:ascii="Cambria" w:hAnsi="Cambria"/>
        </w:rPr>
      </w:pPr>
    </w:p>
    <w:p w14:paraId="4106AF6F" w14:textId="77777777" w:rsidR="00E21C35" w:rsidRDefault="00E21C35">
      <w:pPr>
        <w:rPr>
          <w:rFonts w:ascii="Cambria" w:hAnsi="Cambria"/>
        </w:rPr>
      </w:pPr>
    </w:p>
    <w:p w14:paraId="1D7537A3" w14:textId="2D1226AA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8/28 – 9/01</w:t>
      </w:r>
    </w:p>
    <w:p w14:paraId="4A8A8972" w14:textId="77777777" w:rsidR="00AC7AB4" w:rsidRDefault="00AC7AB4">
      <w:pPr>
        <w:rPr>
          <w:rFonts w:ascii="Cambria" w:hAnsi="Cambria"/>
        </w:rPr>
      </w:pPr>
    </w:p>
    <w:p w14:paraId="21EE1384" w14:textId="7740FADA" w:rsidR="00070751" w:rsidRDefault="00070751" w:rsidP="0007075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Finish results for M3 and M5 datasets</w:t>
      </w:r>
    </w:p>
    <w:p w14:paraId="3BFBC3D4" w14:textId="2109949D" w:rsidR="008A3D40" w:rsidRDefault="008A3D40" w:rsidP="008A3D4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M5: take all disaggregates with the same frequency, do the swapping, check how one level up aggregates are forecasted (also see if the neighbor chosen was within the same sub-hierarchy)</w:t>
      </w:r>
    </w:p>
    <w:p w14:paraId="49A5971F" w14:textId="466F1819" w:rsidR="008A3D40" w:rsidRDefault="008A3D40" w:rsidP="008A3D4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LGBM on protected and unprotected disaggregates, compare that accuracy, and compare accuracy of aggregated forecasts</w:t>
      </w:r>
    </w:p>
    <w:p w14:paraId="49B65773" w14:textId="3E6FD122" w:rsidR="00070751" w:rsidRDefault="00070751" w:rsidP="0007075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 reidentification attack on fake time series generated from protected</w:t>
      </w:r>
      <w:r w:rsidR="00E9267F">
        <w:rPr>
          <w:rFonts w:ascii="Cambria" w:hAnsi="Cambria"/>
        </w:rPr>
        <w:t xml:space="preserve"> and original</w:t>
      </w:r>
      <w:r>
        <w:rPr>
          <w:rFonts w:ascii="Cambria" w:hAnsi="Cambria"/>
        </w:rPr>
        <w:t xml:space="preserve"> </w:t>
      </w:r>
      <w:r w:rsidR="009006B4">
        <w:rPr>
          <w:rFonts w:ascii="Cambria" w:hAnsi="Cambria"/>
        </w:rPr>
        <w:t>VAR</w:t>
      </w:r>
      <w:r>
        <w:rPr>
          <w:rFonts w:ascii="Cambria" w:hAnsi="Cambria"/>
        </w:rPr>
        <w:t xml:space="preserve"> model weights</w:t>
      </w:r>
      <w:r w:rsidR="00E9267F">
        <w:rPr>
          <w:rFonts w:ascii="Cambria" w:hAnsi="Cambria"/>
        </w:rPr>
        <w:t xml:space="preserve"> (citation on time series reconstruction)</w:t>
      </w:r>
    </w:p>
    <w:p w14:paraId="3AF44E1F" w14:textId="04B9BF89" w:rsidR="00E9267F" w:rsidRDefault="00E9267F" w:rsidP="00E9267F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Simulate time series from VAR weights</w:t>
      </w:r>
    </w:p>
    <w:p w14:paraId="3B8002AF" w14:textId="7898D5A3" w:rsidR="00E9267F" w:rsidRDefault="00E9267F" w:rsidP="00E9267F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Use the same sampled original time series points to re-identify the simulated series and the protected time series, compare identification probabilities</w:t>
      </w:r>
    </w:p>
    <w:p w14:paraId="502A9D8E" w14:textId="6B9F1952" w:rsidR="0032216E" w:rsidRDefault="0032216E" w:rsidP="0007075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Need to compare original weights vs. degraded weights vs. original data vs. protected data</w:t>
      </w:r>
    </w:p>
    <w:p w14:paraId="2735ABA3" w14:textId="0BC0C614" w:rsidR="00070751" w:rsidRDefault="00070751" w:rsidP="0007075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Compare information contained in </w:t>
      </w:r>
      <w:r>
        <w:rPr>
          <w:rFonts w:ascii="Cambria" w:hAnsi="Cambria"/>
          <w:i/>
          <w:iCs/>
        </w:rPr>
        <w:t>k</w:t>
      </w:r>
      <w:r>
        <w:rPr>
          <w:rFonts w:ascii="Cambria" w:hAnsi="Cambria"/>
        </w:rPr>
        <w:t xml:space="preserve">-nTS+ protected time series compared to </w:t>
      </w:r>
      <w:r w:rsidR="00E9267F">
        <w:rPr>
          <w:rFonts w:ascii="Cambria" w:hAnsi="Cambria"/>
        </w:rPr>
        <w:t>simulated</w:t>
      </w:r>
      <w:r>
        <w:rPr>
          <w:rFonts w:ascii="Cambria" w:hAnsi="Cambria"/>
        </w:rPr>
        <w:t xml:space="preserve"> time series from </w:t>
      </w:r>
      <w:r w:rsidR="009006B4">
        <w:rPr>
          <w:rFonts w:ascii="Cambria" w:hAnsi="Cambria"/>
        </w:rPr>
        <w:t xml:space="preserve">VAR </w:t>
      </w:r>
      <w:r>
        <w:rPr>
          <w:rFonts w:ascii="Cambria" w:hAnsi="Cambria"/>
        </w:rPr>
        <w:t>model weights</w:t>
      </w:r>
    </w:p>
    <w:p w14:paraId="561D426F" w14:textId="4C68CC17" w:rsidR="00070751" w:rsidRDefault="00070751" w:rsidP="0007075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Visualize</w:t>
      </w:r>
      <w:r w:rsidR="00FF33D2">
        <w:rPr>
          <w:rFonts w:ascii="Cambria" w:hAnsi="Cambria"/>
        </w:rPr>
        <w:t xml:space="preserve"> features of </w:t>
      </w:r>
      <w:r w:rsidR="00E9267F">
        <w:rPr>
          <w:rFonts w:ascii="Cambria" w:hAnsi="Cambria"/>
        </w:rPr>
        <w:t>simulated</w:t>
      </w:r>
      <w:r>
        <w:rPr>
          <w:rFonts w:ascii="Cambria" w:hAnsi="Cambria"/>
        </w:rPr>
        <w:t xml:space="preserve"> time series from </w:t>
      </w:r>
      <w:r w:rsidR="009006B4">
        <w:rPr>
          <w:rFonts w:ascii="Cambria" w:hAnsi="Cambria"/>
        </w:rPr>
        <w:t>VAR</w:t>
      </w:r>
      <w:r>
        <w:rPr>
          <w:rFonts w:ascii="Cambria" w:hAnsi="Cambria"/>
        </w:rPr>
        <w:t xml:space="preserve"> compared to</w:t>
      </w:r>
      <w:r w:rsidR="00FF33D2">
        <w:rPr>
          <w:rFonts w:ascii="Cambria" w:hAnsi="Cambria"/>
        </w:rPr>
        <w:t xml:space="preserve"> features of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  <w:iCs/>
        </w:rPr>
        <w:t>k</w:t>
      </w:r>
      <w:r>
        <w:rPr>
          <w:rFonts w:ascii="Cambria" w:hAnsi="Cambria"/>
        </w:rPr>
        <w:t xml:space="preserve">-nTS+ protected series in </w:t>
      </w:r>
      <w:r w:rsidR="009006B4">
        <w:rPr>
          <w:rFonts w:ascii="Cambria" w:hAnsi="Cambria"/>
        </w:rPr>
        <w:t>principal components</w:t>
      </w:r>
      <w:r>
        <w:rPr>
          <w:rFonts w:ascii="Cambria" w:hAnsi="Cambria"/>
        </w:rPr>
        <w:t xml:space="preserve"> feature space</w:t>
      </w:r>
      <w:r w:rsidR="00EF5121">
        <w:rPr>
          <w:rFonts w:ascii="Cambria" w:hAnsi="Cambria"/>
        </w:rPr>
        <w:t xml:space="preserve"> (something like below)</w:t>
      </w:r>
      <w:r w:rsidR="00D64D70">
        <w:rPr>
          <w:rFonts w:ascii="Cambria" w:hAnsi="Cambria"/>
        </w:rPr>
        <w:t>. Allows us to compare joint distribution of all features, rather than comparing individual feature distributions</w:t>
      </w:r>
    </w:p>
    <w:p w14:paraId="5F151823" w14:textId="38737C07" w:rsidR="00400F4E" w:rsidRDefault="00400F4E" w:rsidP="0007075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Presumably, the series from VAR would only have variation in a few directions corresponding to the features it maintains. This would result in much less diversity than what is shown in the plot below. The distributions from the original and k-nTS+ protected data will be similar.</w:t>
      </w:r>
    </w:p>
    <w:p w14:paraId="184A4E85" w14:textId="10A96DF4" w:rsidR="00FF33D2" w:rsidRDefault="00FF33D2" w:rsidP="00FF33D2">
      <w:pPr>
        <w:rPr>
          <w:rFonts w:ascii="Cambria" w:hAnsi="Cambria"/>
        </w:rPr>
      </w:pPr>
    </w:p>
    <w:p w14:paraId="062EAF87" w14:textId="78E8C427" w:rsidR="00FF33D2" w:rsidRDefault="00400F4E" w:rsidP="00FF33D2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39DD2A" wp14:editId="1DB01773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3634740" cy="3433501"/>
            <wp:effectExtent l="0" t="0" r="3810" b="0"/>
            <wp:wrapNone/>
            <wp:docPr id="150864819" name="Picture 1508648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6777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2" t="29630" r="34230" b="16125"/>
                    <a:stretch/>
                  </pic:blipFill>
                  <pic:spPr bwMode="auto">
                    <a:xfrm>
                      <a:off x="0" y="0"/>
                      <a:ext cx="3634740" cy="343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5C259" w14:textId="4D52B4A4" w:rsidR="00FF33D2" w:rsidRDefault="00FF33D2" w:rsidP="00FF33D2">
      <w:pPr>
        <w:rPr>
          <w:rFonts w:ascii="Cambria" w:hAnsi="Cambria"/>
        </w:rPr>
      </w:pPr>
    </w:p>
    <w:p w14:paraId="47B734F8" w14:textId="354E8CFB" w:rsidR="00FF33D2" w:rsidRDefault="00FF33D2" w:rsidP="00FF33D2">
      <w:pPr>
        <w:rPr>
          <w:rFonts w:ascii="Cambria" w:hAnsi="Cambria"/>
        </w:rPr>
      </w:pPr>
    </w:p>
    <w:p w14:paraId="43715FDC" w14:textId="5AD5D9F2" w:rsidR="00FF33D2" w:rsidRDefault="00FF33D2" w:rsidP="00FF33D2">
      <w:pPr>
        <w:rPr>
          <w:rFonts w:ascii="Cambria" w:hAnsi="Cambria"/>
        </w:rPr>
      </w:pPr>
    </w:p>
    <w:p w14:paraId="515FFE79" w14:textId="3AF0609F" w:rsidR="00FF33D2" w:rsidRDefault="00FF33D2" w:rsidP="00FF33D2">
      <w:pPr>
        <w:rPr>
          <w:rFonts w:ascii="Cambria" w:hAnsi="Cambria"/>
        </w:rPr>
      </w:pPr>
    </w:p>
    <w:p w14:paraId="576FD44B" w14:textId="0F1D3D87" w:rsidR="00FF33D2" w:rsidRDefault="00FF33D2" w:rsidP="00FF33D2">
      <w:pPr>
        <w:rPr>
          <w:rFonts w:ascii="Cambria" w:hAnsi="Cambria"/>
        </w:rPr>
      </w:pPr>
    </w:p>
    <w:p w14:paraId="68BFAA56" w14:textId="47A0587A" w:rsidR="00FF33D2" w:rsidRDefault="00FF33D2" w:rsidP="00FF33D2">
      <w:pPr>
        <w:rPr>
          <w:rFonts w:ascii="Cambria" w:hAnsi="Cambria"/>
        </w:rPr>
      </w:pPr>
    </w:p>
    <w:p w14:paraId="5AC696AE" w14:textId="49CE0D9E" w:rsidR="00FF33D2" w:rsidRDefault="00FF33D2" w:rsidP="00FF33D2">
      <w:pPr>
        <w:rPr>
          <w:rFonts w:ascii="Cambria" w:hAnsi="Cambria"/>
        </w:rPr>
      </w:pPr>
    </w:p>
    <w:p w14:paraId="0BEDE4B1" w14:textId="67BCBFEC" w:rsidR="00FF33D2" w:rsidRDefault="00FF33D2" w:rsidP="00FF33D2">
      <w:pPr>
        <w:rPr>
          <w:rFonts w:ascii="Cambria" w:hAnsi="Cambria"/>
        </w:rPr>
      </w:pPr>
    </w:p>
    <w:p w14:paraId="665858D3" w14:textId="2A959C5B" w:rsidR="00FF33D2" w:rsidRDefault="00FF33D2" w:rsidP="00FF33D2">
      <w:pPr>
        <w:rPr>
          <w:rFonts w:ascii="Cambria" w:hAnsi="Cambria"/>
        </w:rPr>
      </w:pPr>
    </w:p>
    <w:p w14:paraId="5396FEF9" w14:textId="503682BD" w:rsidR="00FF33D2" w:rsidRDefault="00FF33D2" w:rsidP="00FF33D2">
      <w:pPr>
        <w:rPr>
          <w:rFonts w:ascii="Cambria" w:hAnsi="Cambria"/>
        </w:rPr>
      </w:pPr>
    </w:p>
    <w:p w14:paraId="0FA0373F" w14:textId="567E2398" w:rsidR="00FF33D2" w:rsidRDefault="00FF33D2" w:rsidP="00FF33D2">
      <w:pPr>
        <w:rPr>
          <w:rFonts w:ascii="Cambria" w:hAnsi="Cambria"/>
        </w:rPr>
      </w:pPr>
    </w:p>
    <w:p w14:paraId="506E5545" w14:textId="77777777" w:rsidR="00FF33D2" w:rsidRDefault="00FF33D2" w:rsidP="00FF33D2">
      <w:pPr>
        <w:rPr>
          <w:rFonts w:ascii="Cambria" w:hAnsi="Cambria"/>
        </w:rPr>
      </w:pPr>
    </w:p>
    <w:p w14:paraId="69D8C60E" w14:textId="77777777" w:rsidR="00FF33D2" w:rsidRDefault="00FF33D2" w:rsidP="00FF33D2">
      <w:pPr>
        <w:rPr>
          <w:rFonts w:ascii="Cambria" w:hAnsi="Cambria"/>
        </w:rPr>
      </w:pPr>
    </w:p>
    <w:p w14:paraId="0A2D5045" w14:textId="13B6D1B0" w:rsidR="00FF33D2" w:rsidRDefault="00FF33D2" w:rsidP="00FF33D2">
      <w:pPr>
        <w:rPr>
          <w:rFonts w:ascii="Cambria" w:hAnsi="Cambria"/>
        </w:rPr>
      </w:pPr>
    </w:p>
    <w:p w14:paraId="7EAEA307" w14:textId="510D56FC" w:rsidR="00FF33D2" w:rsidRDefault="00FF33D2" w:rsidP="00FF33D2">
      <w:pPr>
        <w:rPr>
          <w:rFonts w:ascii="Cambria" w:hAnsi="Cambria"/>
        </w:rPr>
      </w:pPr>
    </w:p>
    <w:p w14:paraId="0792075C" w14:textId="7F41AF40" w:rsidR="00FF33D2" w:rsidRDefault="00FF33D2" w:rsidP="00FF33D2">
      <w:pPr>
        <w:rPr>
          <w:rFonts w:ascii="Cambria" w:hAnsi="Cambria"/>
        </w:rPr>
      </w:pPr>
    </w:p>
    <w:p w14:paraId="5F0E1170" w14:textId="77777777" w:rsidR="00FF33D2" w:rsidRDefault="00FF33D2" w:rsidP="00FF33D2">
      <w:pPr>
        <w:rPr>
          <w:rFonts w:ascii="Cambria" w:hAnsi="Cambria"/>
        </w:rPr>
      </w:pPr>
    </w:p>
    <w:p w14:paraId="0F1059A4" w14:textId="77777777" w:rsidR="00FF33D2" w:rsidRDefault="00FF33D2" w:rsidP="00FF33D2">
      <w:pPr>
        <w:rPr>
          <w:rFonts w:ascii="Cambria" w:hAnsi="Cambria"/>
        </w:rPr>
      </w:pPr>
    </w:p>
    <w:p w14:paraId="4C557AC4" w14:textId="77777777" w:rsidR="00FF33D2" w:rsidRDefault="00FF33D2" w:rsidP="00FF33D2">
      <w:pPr>
        <w:rPr>
          <w:rFonts w:ascii="Cambria" w:hAnsi="Cambria"/>
        </w:rPr>
      </w:pPr>
    </w:p>
    <w:p w14:paraId="4FDE8D0D" w14:textId="7AC4356A" w:rsidR="00FF33D2" w:rsidRDefault="00FF33D2" w:rsidP="00FF33D2">
      <w:pPr>
        <w:rPr>
          <w:rFonts w:ascii="Cambria" w:hAnsi="Cambria"/>
        </w:rPr>
      </w:pPr>
    </w:p>
    <w:p w14:paraId="44540E86" w14:textId="77777777" w:rsidR="00400F4E" w:rsidRDefault="00400F4E" w:rsidP="00FF33D2">
      <w:pPr>
        <w:rPr>
          <w:rFonts w:ascii="Cambria" w:hAnsi="Cambria"/>
        </w:rPr>
      </w:pPr>
    </w:p>
    <w:p w14:paraId="0161013D" w14:textId="77777777" w:rsidR="00400F4E" w:rsidRDefault="00400F4E" w:rsidP="00FF33D2">
      <w:pPr>
        <w:rPr>
          <w:rFonts w:ascii="Cambria" w:hAnsi="Cambria"/>
        </w:rPr>
      </w:pPr>
    </w:p>
    <w:p w14:paraId="2443A79A" w14:textId="77777777" w:rsidR="00400F4E" w:rsidRDefault="00400F4E" w:rsidP="00FF33D2">
      <w:pPr>
        <w:rPr>
          <w:rFonts w:ascii="Cambria" w:hAnsi="Cambria"/>
        </w:rPr>
      </w:pPr>
    </w:p>
    <w:p w14:paraId="4EA2DAB6" w14:textId="77777777" w:rsidR="00400F4E" w:rsidRDefault="00400F4E" w:rsidP="00FF33D2">
      <w:pPr>
        <w:rPr>
          <w:rFonts w:ascii="Cambria" w:hAnsi="Cambria"/>
        </w:rPr>
      </w:pPr>
    </w:p>
    <w:p w14:paraId="0F1C33ED" w14:textId="77777777" w:rsidR="00400F4E" w:rsidRDefault="00400F4E" w:rsidP="00FF33D2">
      <w:pPr>
        <w:rPr>
          <w:rFonts w:ascii="Cambria" w:hAnsi="Cambria"/>
        </w:rPr>
      </w:pPr>
    </w:p>
    <w:p w14:paraId="5F54024E" w14:textId="77777777" w:rsidR="00400F4E" w:rsidRDefault="00400F4E" w:rsidP="00FF33D2">
      <w:pPr>
        <w:rPr>
          <w:rFonts w:ascii="Cambria" w:hAnsi="Cambria"/>
        </w:rPr>
      </w:pPr>
    </w:p>
    <w:p w14:paraId="77C8F766" w14:textId="77777777" w:rsidR="00400F4E" w:rsidRDefault="00400F4E" w:rsidP="00FF33D2">
      <w:pPr>
        <w:rPr>
          <w:rFonts w:ascii="Cambria" w:hAnsi="Cambria"/>
        </w:rPr>
      </w:pPr>
    </w:p>
    <w:p w14:paraId="31930A07" w14:textId="77777777" w:rsidR="00400F4E" w:rsidRDefault="00400F4E" w:rsidP="00FF33D2">
      <w:pPr>
        <w:rPr>
          <w:rFonts w:ascii="Cambria" w:hAnsi="Cambria"/>
        </w:rPr>
      </w:pPr>
    </w:p>
    <w:p w14:paraId="701569CA" w14:textId="77777777" w:rsidR="00400F4E" w:rsidRDefault="00400F4E" w:rsidP="00FF33D2">
      <w:pPr>
        <w:rPr>
          <w:rFonts w:ascii="Cambria" w:hAnsi="Cambria"/>
        </w:rPr>
      </w:pPr>
    </w:p>
    <w:p w14:paraId="091AF486" w14:textId="77777777" w:rsidR="00400F4E" w:rsidRDefault="00400F4E" w:rsidP="00FF33D2">
      <w:pPr>
        <w:rPr>
          <w:rFonts w:ascii="Cambria" w:hAnsi="Cambria"/>
        </w:rPr>
      </w:pPr>
    </w:p>
    <w:p w14:paraId="5A2CE523" w14:textId="000C5241" w:rsidR="00FF33D2" w:rsidRDefault="00FF33D2" w:rsidP="00FF33D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Side-by side comparisons of the </w:t>
      </w:r>
      <w:r>
        <w:rPr>
          <w:rFonts w:ascii="Cambria" w:hAnsi="Cambria"/>
          <w:i/>
          <w:iCs/>
        </w:rPr>
        <w:t>k</w:t>
      </w:r>
      <w:r>
        <w:rPr>
          <w:rFonts w:ascii="Cambria" w:hAnsi="Cambria"/>
        </w:rPr>
        <w:t xml:space="preserve">-nTS+ protected version of time series compared to </w:t>
      </w:r>
      <w:r w:rsidR="00D64D70">
        <w:rPr>
          <w:rFonts w:ascii="Cambria" w:hAnsi="Cambria"/>
        </w:rPr>
        <w:t xml:space="preserve">simulated </w:t>
      </w:r>
      <w:r w:rsidR="0032216E">
        <w:rPr>
          <w:rFonts w:ascii="Cambria" w:hAnsi="Cambria"/>
        </w:rPr>
        <w:t>VAR</w:t>
      </w:r>
      <w:r>
        <w:rPr>
          <w:rFonts w:ascii="Cambria" w:hAnsi="Cambria"/>
        </w:rPr>
        <w:t xml:space="preserve"> </w:t>
      </w:r>
      <w:r w:rsidR="00D64D70">
        <w:rPr>
          <w:rFonts w:ascii="Cambria" w:hAnsi="Cambria"/>
        </w:rPr>
        <w:t>series</w:t>
      </w:r>
      <w:r>
        <w:rPr>
          <w:rFonts w:ascii="Cambria" w:hAnsi="Cambria"/>
        </w:rPr>
        <w:t xml:space="preserve"> (something like below)</w:t>
      </w:r>
    </w:p>
    <w:p w14:paraId="23833F3A" w14:textId="22F39837" w:rsidR="00FF33D2" w:rsidRDefault="00FF33D2" w:rsidP="00FF33D2">
      <w:pPr>
        <w:rPr>
          <w:noProof/>
        </w:rPr>
      </w:pPr>
    </w:p>
    <w:p w14:paraId="74C6F947" w14:textId="63F1E2F2" w:rsidR="00FF33D2" w:rsidRPr="00FF33D2" w:rsidRDefault="00322320" w:rsidP="00FF33D2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2C2E74" wp14:editId="519C4A8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46320" cy="1607944"/>
            <wp:effectExtent l="0" t="0" r="0" b="0"/>
            <wp:wrapNone/>
            <wp:docPr id="9789189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18987" name="Picture 1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7" t="19373" r="23077" b="48034"/>
                    <a:stretch/>
                  </pic:blipFill>
                  <pic:spPr bwMode="auto">
                    <a:xfrm>
                      <a:off x="0" y="0"/>
                      <a:ext cx="4846320" cy="160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71364" w14:textId="36EB8984" w:rsidR="00FF33D2" w:rsidRDefault="00FF33D2" w:rsidP="00FF33D2">
      <w:pPr>
        <w:rPr>
          <w:rFonts w:ascii="Cambria" w:hAnsi="Cambria"/>
        </w:rPr>
      </w:pPr>
    </w:p>
    <w:p w14:paraId="4994EC7B" w14:textId="3FED84BA" w:rsidR="00FF33D2" w:rsidRDefault="00FF33D2" w:rsidP="00FF33D2">
      <w:pPr>
        <w:rPr>
          <w:rFonts w:ascii="Cambria" w:hAnsi="Cambria"/>
        </w:rPr>
      </w:pPr>
    </w:p>
    <w:p w14:paraId="66EFB37F" w14:textId="77777777" w:rsidR="00FF33D2" w:rsidRDefault="00FF33D2" w:rsidP="00FF33D2">
      <w:pPr>
        <w:rPr>
          <w:rFonts w:ascii="Cambria" w:hAnsi="Cambria"/>
        </w:rPr>
      </w:pPr>
    </w:p>
    <w:p w14:paraId="093C7CD7" w14:textId="4ECF67AF" w:rsidR="00FF33D2" w:rsidRDefault="00FF33D2" w:rsidP="00FF33D2">
      <w:pPr>
        <w:rPr>
          <w:rFonts w:ascii="Cambria" w:hAnsi="Cambria"/>
        </w:rPr>
      </w:pPr>
    </w:p>
    <w:p w14:paraId="0F6BB74F" w14:textId="4A913EF2" w:rsidR="00FF33D2" w:rsidRDefault="00FF33D2" w:rsidP="00FF33D2">
      <w:pPr>
        <w:rPr>
          <w:rFonts w:ascii="Cambria" w:hAnsi="Cambria"/>
        </w:rPr>
      </w:pPr>
    </w:p>
    <w:p w14:paraId="4ADEC5AD" w14:textId="56634C01" w:rsidR="00FF33D2" w:rsidRDefault="00FF33D2" w:rsidP="00FF33D2">
      <w:pPr>
        <w:rPr>
          <w:rFonts w:ascii="Cambria" w:hAnsi="Cambria"/>
        </w:rPr>
      </w:pPr>
    </w:p>
    <w:p w14:paraId="77CF2C04" w14:textId="4BE66E76" w:rsidR="00FF33D2" w:rsidRDefault="00FF33D2" w:rsidP="00FF33D2">
      <w:pPr>
        <w:rPr>
          <w:rFonts w:ascii="Cambria" w:hAnsi="Cambria"/>
        </w:rPr>
      </w:pPr>
    </w:p>
    <w:p w14:paraId="39601C3A" w14:textId="30C3D5E8" w:rsidR="00FF33D2" w:rsidRDefault="00FF33D2" w:rsidP="00FF33D2">
      <w:pPr>
        <w:rPr>
          <w:rFonts w:ascii="Cambria" w:hAnsi="Cambria"/>
        </w:rPr>
      </w:pPr>
    </w:p>
    <w:p w14:paraId="53BCEA64" w14:textId="4A826636" w:rsidR="00FF33D2" w:rsidRDefault="00FF33D2" w:rsidP="00FF33D2">
      <w:pPr>
        <w:rPr>
          <w:rFonts w:ascii="Cambria" w:hAnsi="Cambria"/>
        </w:rPr>
      </w:pPr>
    </w:p>
    <w:p w14:paraId="6765349F" w14:textId="1A1DC398" w:rsidR="00FF33D2" w:rsidRDefault="00FF33D2" w:rsidP="00FF33D2">
      <w:pPr>
        <w:rPr>
          <w:rFonts w:ascii="Cambria" w:hAnsi="Cambria"/>
        </w:rPr>
      </w:pPr>
    </w:p>
    <w:p w14:paraId="1FFDB912" w14:textId="05190E6A" w:rsidR="00FF33D2" w:rsidRDefault="00FF33D2" w:rsidP="00FF33D2">
      <w:pPr>
        <w:rPr>
          <w:rFonts w:ascii="Cambria" w:hAnsi="Cambria"/>
        </w:rPr>
      </w:pPr>
    </w:p>
    <w:p w14:paraId="30A5CDD7" w14:textId="31E4AFB0" w:rsidR="00FF33D2" w:rsidRDefault="00FF33D2" w:rsidP="00FF33D2">
      <w:pPr>
        <w:rPr>
          <w:rFonts w:ascii="Cambria" w:hAnsi="Cambria"/>
        </w:rPr>
      </w:pPr>
    </w:p>
    <w:p w14:paraId="3BAEA2F7" w14:textId="77777777" w:rsidR="00322320" w:rsidRDefault="00322320">
      <w:pPr>
        <w:rPr>
          <w:rFonts w:ascii="Cambria" w:hAnsi="Cambria"/>
        </w:rPr>
      </w:pPr>
    </w:p>
    <w:p w14:paraId="64C302FF" w14:textId="77777777" w:rsidR="00E21C35" w:rsidRDefault="00E21C35">
      <w:pPr>
        <w:rPr>
          <w:rFonts w:ascii="Cambria" w:hAnsi="Cambria"/>
        </w:rPr>
      </w:pPr>
    </w:p>
    <w:p w14:paraId="260CABB3" w14:textId="77777777" w:rsidR="00E21C35" w:rsidRDefault="00E21C35">
      <w:pPr>
        <w:rPr>
          <w:rFonts w:ascii="Cambria" w:hAnsi="Cambria"/>
        </w:rPr>
      </w:pPr>
    </w:p>
    <w:p w14:paraId="282BF989" w14:textId="77777777" w:rsidR="00E21C35" w:rsidRDefault="00E21C35">
      <w:pPr>
        <w:rPr>
          <w:rFonts w:ascii="Cambria" w:hAnsi="Cambria"/>
        </w:rPr>
      </w:pPr>
    </w:p>
    <w:p w14:paraId="2DA7EE2A" w14:textId="77777777" w:rsidR="00E21C35" w:rsidRDefault="00E21C35">
      <w:pPr>
        <w:rPr>
          <w:rFonts w:ascii="Cambria" w:hAnsi="Cambria"/>
        </w:rPr>
      </w:pPr>
    </w:p>
    <w:p w14:paraId="2A418BBA" w14:textId="77777777" w:rsidR="00E21C35" w:rsidRDefault="00E21C35">
      <w:pPr>
        <w:rPr>
          <w:rFonts w:ascii="Cambria" w:hAnsi="Cambria"/>
        </w:rPr>
      </w:pPr>
    </w:p>
    <w:p w14:paraId="47A44626" w14:textId="77777777" w:rsidR="00E21C35" w:rsidRDefault="00E21C35">
      <w:pPr>
        <w:rPr>
          <w:rFonts w:ascii="Cambria" w:hAnsi="Cambria"/>
        </w:rPr>
      </w:pPr>
    </w:p>
    <w:p w14:paraId="72470AF5" w14:textId="77777777" w:rsidR="00E21C35" w:rsidRDefault="00E21C35">
      <w:pPr>
        <w:rPr>
          <w:rFonts w:ascii="Cambria" w:hAnsi="Cambria"/>
        </w:rPr>
      </w:pPr>
    </w:p>
    <w:p w14:paraId="7D0FF3AC" w14:textId="77777777" w:rsidR="00E21C35" w:rsidRDefault="00E21C35">
      <w:pPr>
        <w:rPr>
          <w:rFonts w:ascii="Cambria" w:hAnsi="Cambria"/>
        </w:rPr>
      </w:pPr>
    </w:p>
    <w:p w14:paraId="7F76C021" w14:textId="77777777" w:rsidR="00E21C35" w:rsidRDefault="00E21C35">
      <w:pPr>
        <w:rPr>
          <w:rFonts w:ascii="Cambria" w:hAnsi="Cambria"/>
        </w:rPr>
      </w:pPr>
    </w:p>
    <w:p w14:paraId="1C28609D" w14:textId="77777777" w:rsidR="00E21C35" w:rsidRDefault="00E21C35">
      <w:pPr>
        <w:rPr>
          <w:rFonts w:ascii="Cambria" w:hAnsi="Cambria"/>
        </w:rPr>
      </w:pPr>
    </w:p>
    <w:p w14:paraId="65B1E025" w14:textId="77777777" w:rsidR="00E21C35" w:rsidRDefault="00E21C35">
      <w:pPr>
        <w:rPr>
          <w:rFonts w:ascii="Cambria" w:hAnsi="Cambria"/>
        </w:rPr>
      </w:pPr>
    </w:p>
    <w:p w14:paraId="77B6025A" w14:textId="77777777" w:rsidR="00E21C35" w:rsidRDefault="00E21C35">
      <w:pPr>
        <w:rPr>
          <w:rFonts w:ascii="Cambria" w:hAnsi="Cambria"/>
        </w:rPr>
      </w:pPr>
    </w:p>
    <w:p w14:paraId="39819660" w14:textId="77777777" w:rsidR="00E21C35" w:rsidRDefault="00E21C35">
      <w:pPr>
        <w:rPr>
          <w:rFonts w:ascii="Cambria" w:hAnsi="Cambria"/>
        </w:rPr>
      </w:pPr>
    </w:p>
    <w:p w14:paraId="3D015E2D" w14:textId="77777777" w:rsidR="00E21C35" w:rsidRDefault="00E21C35">
      <w:pPr>
        <w:rPr>
          <w:rFonts w:ascii="Cambria" w:hAnsi="Cambria"/>
        </w:rPr>
      </w:pPr>
    </w:p>
    <w:p w14:paraId="648E655B" w14:textId="77777777" w:rsidR="00E21C35" w:rsidRDefault="00E21C35">
      <w:pPr>
        <w:rPr>
          <w:rFonts w:ascii="Cambria" w:hAnsi="Cambria"/>
        </w:rPr>
      </w:pPr>
    </w:p>
    <w:p w14:paraId="569C684A" w14:textId="77777777" w:rsidR="00E21C35" w:rsidRDefault="00E21C35">
      <w:pPr>
        <w:rPr>
          <w:rFonts w:ascii="Cambria" w:hAnsi="Cambria"/>
        </w:rPr>
      </w:pPr>
    </w:p>
    <w:p w14:paraId="11472BEF" w14:textId="77777777" w:rsidR="00E21C35" w:rsidRDefault="00E21C35">
      <w:pPr>
        <w:rPr>
          <w:rFonts w:ascii="Cambria" w:hAnsi="Cambria"/>
        </w:rPr>
      </w:pPr>
    </w:p>
    <w:p w14:paraId="62DB7105" w14:textId="77777777" w:rsidR="00E21C35" w:rsidRDefault="00E21C35">
      <w:pPr>
        <w:rPr>
          <w:rFonts w:ascii="Cambria" w:hAnsi="Cambria"/>
        </w:rPr>
      </w:pPr>
    </w:p>
    <w:p w14:paraId="63E14890" w14:textId="77777777" w:rsidR="00E21C35" w:rsidRDefault="00E21C35">
      <w:pPr>
        <w:rPr>
          <w:rFonts w:ascii="Cambria" w:hAnsi="Cambria"/>
        </w:rPr>
      </w:pPr>
    </w:p>
    <w:p w14:paraId="0C1CC360" w14:textId="77777777" w:rsidR="00E21C35" w:rsidRDefault="00E21C35">
      <w:pPr>
        <w:rPr>
          <w:rFonts w:ascii="Cambria" w:hAnsi="Cambria"/>
        </w:rPr>
      </w:pPr>
    </w:p>
    <w:p w14:paraId="3300FB8B" w14:textId="77777777" w:rsidR="00E21C35" w:rsidRDefault="00E21C35">
      <w:pPr>
        <w:rPr>
          <w:rFonts w:ascii="Cambria" w:hAnsi="Cambria"/>
        </w:rPr>
      </w:pPr>
    </w:p>
    <w:p w14:paraId="7EC84EB9" w14:textId="77777777" w:rsidR="00E21C35" w:rsidRDefault="00E21C35">
      <w:pPr>
        <w:rPr>
          <w:rFonts w:ascii="Cambria" w:hAnsi="Cambria"/>
        </w:rPr>
      </w:pPr>
    </w:p>
    <w:p w14:paraId="22F403FF" w14:textId="77777777" w:rsidR="00E21C35" w:rsidRDefault="00E21C35">
      <w:pPr>
        <w:rPr>
          <w:rFonts w:ascii="Cambria" w:hAnsi="Cambria"/>
        </w:rPr>
      </w:pPr>
    </w:p>
    <w:p w14:paraId="646675AC" w14:textId="77777777" w:rsidR="00E21C35" w:rsidRDefault="00E21C35">
      <w:pPr>
        <w:rPr>
          <w:rFonts w:ascii="Cambria" w:hAnsi="Cambria"/>
        </w:rPr>
      </w:pPr>
    </w:p>
    <w:p w14:paraId="7C90E6D3" w14:textId="77777777" w:rsidR="00E21C35" w:rsidRDefault="00E21C35">
      <w:pPr>
        <w:rPr>
          <w:rFonts w:ascii="Cambria" w:hAnsi="Cambria"/>
        </w:rPr>
      </w:pPr>
    </w:p>
    <w:p w14:paraId="7864622A" w14:textId="77777777" w:rsidR="00E21C35" w:rsidRDefault="00E21C35">
      <w:pPr>
        <w:rPr>
          <w:rFonts w:ascii="Cambria" w:hAnsi="Cambria"/>
        </w:rPr>
      </w:pPr>
    </w:p>
    <w:p w14:paraId="10DAC145" w14:textId="77777777" w:rsidR="00E21C35" w:rsidRDefault="00E21C35">
      <w:pPr>
        <w:rPr>
          <w:rFonts w:ascii="Cambria" w:hAnsi="Cambria"/>
        </w:rPr>
      </w:pPr>
    </w:p>
    <w:p w14:paraId="178E8471" w14:textId="77777777" w:rsidR="00E21C35" w:rsidRDefault="00E21C35">
      <w:pPr>
        <w:rPr>
          <w:rFonts w:ascii="Cambria" w:hAnsi="Cambria"/>
        </w:rPr>
      </w:pPr>
    </w:p>
    <w:p w14:paraId="0D41EB1B" w14:textId="77777777" w:rsidR="00E21C35" w:rsidRDefault="00E21C35">
      <w:pPr>
        <w:rPr>
          <w:rFonts w:ascii="Cambria" w:hAnsi="Cambria"/>
        </w:rPr>
      </w:pPr>
    </w:p>
    <w:p w14:paraId="2DD828B6" w14:textId="77777777" w:rsidR="00E21C35" w:rsidRDefault="00E21C35">
      <w:pPr>
        <w:rPr>
          <w:rFonts w:ascii="Cambria" w:hAnsi="Cambria"/>
        </w:rPr>
      </w:pPr>
    </w:p>
    <w:p w14:paraId="5950972B" w14:textId="77777777" w:rsidR="00E21C35" w:rsidRDefault="00E21C35">
      <w:pPr>
        <w:rPr>
          <w:rFonts w:ascii="Cambria" w:hAnsi="Cambria"/>
        </w:rPr>
      </w:pPr>
    </w:p>
    <w:p w14:paraId="6B0A76E7" w14:textId="73E53852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9/04 – 9/08</w:t>
      </w:r>
    </w:p>
    <w:p w14:paraId="784F610D" w14:textId="77777777" w:rsidR="00AC7AB4" w:rsidRDefault="00AC7AB4">
      <w:pPr>
        <w:rPr>
          <w:rFonts w:ascii="Cambria" w:hAnsi="Cambria"/>
        </w:rPr>
      </w:pPr>
    </w:p>
    <w:p w14:paraId="3536469A" w14:textId="0A23940E" w:rsidR="00E21C35" w:rsidRPr="00E21C35" w:rsidRDefault="00E21C35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Forecast for M5 data, VAR only protecting period T, and assemble results</w:t>
      </w:r>
    </w:p>
    <w:p w14:paraId="5D32DC66" w14:textId="77777777" w:rsidR="00E21C35" w:rsidRDefault="00E21C35">
      <w:pPr>
        <w:rPr>
          <w:rFonts w:ascii="Cambria" w:hAnsi="Cambria"/>
        </w:rPr>
      </w:pPr>
    </w:p>
    <w:p w14:paraId="166075EA" w14:textId="24DAAD82" w:rsidR="00E21C35" w:rsidRPr="00E21C35" w:rsidRDefault="00E21C35" w:rsidP="00E21C3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Forecast for granular M5 data and aggregated M5 data</w:t>
      </w:r>
    </w:p>
    <w:p w14:paraId="2F09E21A" w14:textId="03C42231" w:rsidR="00B74E8E" w:rsidRDefault="00B74E8E" w:rsidP="00AC7AB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Results for VAR model with only protecting the last time period of the time series</w:t>
      </w:r>
    </w:p>
    <w:p w14:paraId="2708DF0F" w14:textId="53B05717" w:rsidR="00AC7AB4" w:rsidRDefault="00EF5121" w:rsidP="00AC7AB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Compute new results</w:t>
      </w:r>
    </w:p>
    <w:p w14:paraId="3E8C3A9F" w14:textId="702D0F28" w:rsidR="00AC7AB4" w:rsidRDefault="00AC7AB4" w:rsidP="00AC7AB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of accuracy across frequencies</w:t>
      </w:r>
    </w:p>
    <w:p w14:paraId="54776C47" w14:textId="74BE9555" w:rsidR="009B1E85" w:rsidRDefault="009B1E85" w:rsidP="009B1E85">
      <w:pPr>
        <w:rPr>
          <w:rFonts w:ascii="Cambria" w:hAnsi="Cambria"/>
        </w:rPr>
      </w:pPr>
    </w:p>
    <w:p w14:paraId="6E53288F" w14:textId="10D30273" w:rsidR="009B1E85" w:rsidRDefault="009B1E85" w:rsidP="009B1E85">
      <w:pPr>
        <w:rPr>
          <w:rFonts w:ascii="Cambria" w:hAnsi="Cambria"/>
        </w:rPr>
      </w:pPr>
      <w:ins w:id="0" w:author="Bale,Cameron" w:date="2023-08-18T09:52:00Z"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234CF04D" wp14:editId="136AE2DD">
              <wp:simplePos x="0" y="0"/>
              <wp:positionH relativeFrom="margin">
                <wp:align>center</wp:align>
              </wp:positionH>
              <wp:positionV relativeFrom="paragraph">
                <wp:posOffset>91440</wp:posOffset>
              </wp:positionV>
              <wp:extent cx="4647988" cy="1493520"/>
              <wp:effectExtent l="0" t="0" r="635" b="0"/>
              <wp:wrapNone/>
              <wp:docPr id="746455696" name="Picture 746455696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2499431" name="Picture 1" descr="A screenshot of a computer&#10;&#10;Description automatically generated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462" t="34872" r="53846" b="43596"/>
                      <a:stretch/>
                    </pic:blipFill>
                    <pic:spPr bwMode="auto">
                      <a:xfrm>
                        <a:off x="0" y="0"/>
                        <a:ext cx="4647988" cy="14935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6CD53DD8" w14:textId="62DE9A51" w:rsidR="009B1E85" w:rsidRDefault="009B1E85" w:rsidP="009B1E85">
      <w:pPr>
        <w:rPr>
          <w:rFonts w:ascii="Cambria" w:hAnsi="Cambria"/>
        </w:rPr>
      </w:pPr>
    </w:p>
    <w:p w14:paraId="18346407" w14:textId="77777777" w:rsidR="009B1E85" w:rsidRDefault="009B1E85" w:rsidP="009B1E85">
      <w:pPr>
        <w:rPr>
          <w:rFonts w:ascii="Cambria" w:hAnsi="Cambria"/>
        </w:rPr>
      </w:pPr>
    </w:p>
    <w:p w14:paraId="478DD271" w14:textId="77777777" w:rsidR="009B1E85" w:rsidRDefault="009B1E85" w:rsidP="009B1E85">
      <w:pPr>
        <w:rPr>
          <w:rFonts w:ascii="Cambria" w:hAnsi="Cambria"/>
        </w:rPr>
      </w:pPr>
    </w:p>
    <w:p w14:paraId="705F6EA5" w14:textId="77777777" w:rsidR="009B1E85" w:rsidRDefault="009B1E85" w:rsidP="009B1E85">
      <w:pPr>
        <w:rPr>
          <w:rFonts w:ascii="Cambria" w:hAnsi="Cambria"/>
        </w:rPr>
      </w:pPr>
    </w:p>
    <w:p w14:paraId="511EFD6E" w14:textId="77777777" w:rsidR="009B1E85" w:rsidRDefault="009B1E85" w:rsidP="009B1E85">
      <w:pPr>
        <w:rPr>
          <w:rFonts w:ascii="Cambria" w:hAnsi="Cambria"/>
        </w:rPr>
      </w:pPr>
    </w:p>
    <w:p w14:paraId="234A3EC3" w14:textId="77777777" w:rsidR="009B1E85" w:rsidRDefault="009B1E85" w:rsidP="009B1E85">
      <w:pPr>
        <w:rPr>
          <w:rFonts w:ascii="Cambria" w:hAnsi="Cambria"/>
        </w:rPr>
      </w:pPr>
    </w:p>
    <w:p w14:paraId="7A2736B0" w14:textId="77777777" w:rsidR="009B1E85" w:rsidRDefault="009B1E85" w:rsidP="009B1E85">
      <w:pPr>
        <w:rPr>
          <w:rFonts w:ascii="Cambria" w:hAnsi="Cambria"/>
        </w:rPr>
      </w:pPr>
    </w:p>
    <w:p w14:paraId="7652FC4E" w14:textId="77777777" w:rsidR="009B1E85" w:rsidRDefault="009B1E85" w:rsidP="009B1E85">
      <w:pPr>
        <w:rPr>
          <w:rFonts w:ascii="Cambria" w:hAnsi="Cambria"/>
        </w:rPr>
      </w:pPr>
    </w:p>
    <w:p w14:paraId="07B45BFF" w14:textId="77777777" w:rsidR="009B1E85" w:rsidRDefault="009B1E85" w:rsidP="009B1E85">
      <w:pPr>
        <w:rPr>
          <w:rFonts w:ascii="Cambria" w:hAnsi="Cambria"/>
        </w:rPr>
      </w:pPr>
    </w:p>
    <w:p w14:paraId="245B9C1B" w14:textId="77777777" w:rsidR="009B1E85" w:rsidRPr="009B1E85" w:rsidRDefault="009B1E85" w:rsidP="009B1E85">
      <w:pPr>
        <w:rPr>
          <w:rFonts w:ascii="Cambria" w:hAnsi="Cambria"/>
        </w:rPr>
      </w:pPr>
    </w:p>
    <w:p w14:paraId="487C8A65" w14:textId="0B582278" w:rsidR="00AC7AB4" w:rsidRDefault="00AC7AB4" w:rsidP="00AC7AB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Single </w:t>
      </w:r>
      <w:r w:rsidR="00322320">
        <w:rPr>
          <w:rFonts w:ascii="Cambria" w:hAnsi="Cambria"/>
        </w:rPr>
        <w:t>table</w:t>
      </w:r>
      <w:r>
        <w:rPr>
          <w:rFonts w:ascii="Cambria" w:hAnsi="Cambria"/>
        </w:rPr>
        <w:t xml:space="preserve"> showing average feature ranks</w:t>
      </w:r>
    </w:p>
    <w:p w14:paraId="679F22E8" w14:textId="408E7809" w:rsid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Overhaul existing figure</w:t>
      </w:r>
      <w:r w:rsidR="00322320">
        <w:rPr>
          <w:rFonts w:ascii="Cambria" w:hAnsi="Cambria"/>
        </w:rPr>
        <w:t>s (especially figure 1)</w:t>
      </w:r>
    </w:p>
    <w:p w14:paraId="34CDF977" w14:textId="75C75AC0" w:rsidR="00DF4441" w:rsidRDefault="00DF4441" w:rsidP="00DF444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Replace ARIMA simulation with series A and B with useful features.</w:t>
      </w:r>
    </w:p>
    <w:p w14:paraId="116E9D6A" w14:textId="695DA43C" w:rsidR="009B1E85" w:rsidRPr="00AC7AB4" w:rsidRDefault="009B1E85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Compare forecasts for aggregated M5 data to aggregated protected forecasts</w:t>
      </w:r>
    </w:p>
    <w:p w14:paraId="3DB97906" w14:textId="77777777" w:rsidR="00AC7AB4" w:rsidRDefault="00AC7AB4">
      <w:pPr>
        <w:rPr>
          <w:rFonts w:ascii="Cambria" w:hAnsi="Cambria"/>
        </w:rPr>
      </w:pPr>
    </w:p>
    <w:p w14:paraId="0B9FA3E3" w14:textId="77777777" w:rsidR="00322320" w:rsidRDefault="00322320">
      <w:pPr>
        <w:rPr>
          <w:rFonts w:ascii="Cambria" w:hAnsi="Cambria"/>
        </w:rPr>
      </w:pPr>
    </w:p>
    <w:p w14:paraId="01FEB0DE" w14:textId="77777777" w:rsidR="00322320" w:rsidRDefault="00322320">
      <w:pPr>
        <w:rPr>
          <w:rFonts w:ascii="Cambria" w:hAnsi="Cambria"/>
        </w:rPr>
      </w:pPr>
    </w:p>
    <w:p w14:paraId="3482FC10" w14:textId="77777777" w:rsidR="00322320" w:rsidRDefault="00322320">
      <w:pPr>
        <w:rPr>
          <w:rFonts w:ascii="Cambria" w:hAnsi="Cambria"/>
        </w:rPr>
      </w:pPr>
    </w:p>
    <w:p w14:paraId="230518D6" w14:textId="77777777" w:rsidR="00322320" w:rsidRDefault="00322320">
      <w:pPr>
        <w:rPr>
          <w:rFonts w:ascii="Cambria" w:hAnsi="Cambria"/>
        </w:rPr>
      </w:pPr>
    </w:p>
    <w:p w14:paraId="4DF78958" w14:textId="77777777" w:rsidR="00322320" w:rsidRDefault="00322320">
      <w:pPr>
        <w:rPr>
          <w:rFonts w:ascii="Cambria" w:hAnsi="Cambria"/>
        </w:rPr>
      </w:pPr>
    </w:p>
    <w:p w14:paraId="01CF71D9" w14:textId="77777777" w:rsidR="00322320" w:rsidRDefault="00322320">
      <w:pPr>
        <w:rPr>
          <w:rFonts w:ascii="Cambria" w:hAnsi="Cambria"/>
        </w:rPr>
      </w:pPr>
    </w:p>
    <w:p w14:paraId="0F797807" w14:textId="77777777" w:rsidR="00322320" w:rsidRDefault="00322320">
      <w:pPr>
        <w:rPr>
          <w:rFonts w:ascii="Cambria" w:hAnsi="Cambria"/>
        </w:rPr>
      </w:pPr>
    </w:p>
    <w:p w14:paraId="47627CF8" w14:textId="77777777" w:rsidR="00E21C35" w:rsidRDefault="00E21C35">
      <w:pPr>
        <w:rPr>
          <w:rFonts w:ascii="Cambria" w:hAnsi="Cambria"/>
        </w:rPr>
      </w:pPr>
    </w:p>
    <w:p w14:paraId="2D76A377" w14:textId="77777777" w:rsidR="00E21C35" w:rsidRDefault="00E21C35">
      <w:pPr>
        <w:rPr>
          <w:rFonts w:ascii="Cambria" w:hAnsi="Cambria"/>
        </w:rPr>
      </w:pPr>
    </w:p>
    <w:p w14:paraId="66506D5E" w14:textId="77777777" w:rsidR="00E21C35" w:rsidRDefault="00E21C35">
      <w:pPr>
        <w:rPr>
          <w:rFonts w:ascii="Cambria" w:hAnsi="Cambria"/>
        </w:rPr>
      </w:pPr>
    </w:p>
    <w:p w14:paraId="7F38FF5E" w14:textId="77777777" w:rsidR="00E21C35" w:rsidRDefault="00E21C35">
      <w:pPr>
        <w:rPr>
          <w:rFonts w:ascii="Cambria" w:hAnsi="Cambria"/>
        </w:rPr>
      </w:pPr>
    </w:p>
    <w:p w14:paraId="31B44964" w14:textId="77777777" w:rsidR="00E21C35" w:rsidRDefault="00E21C35">
      <w:pPr>
        <w:rPr>
          <w:rFonts w:ascii="Cambria" w:hAnsi="Cambria"/>
        </w:rPr>
      </w:pPr>
    </w:p>
    <w:p w14:paraId="2E0A2AEC" w14:textId="77777777" w:rsidR="00E21C35" w:rsidRDefault="00E21C35">
      <w:pPr>
        <w:rPr>
          <w:rFonts w:ascii="Cambria" w:hAnsi="Cambria"/>
        </w:rPr>
      </w:pPr>
    </w:p>
    <w:p w14:paraId="200A56DF" w14:textId="77777777" w:rsidR="00E21C35" w:rsidRDefault="00E21C35">
      <w:pPr>
        <w:rPr>
          <w:rFonts w:ascii="Cambria" w:hAnsi="Cambria"/>
        </w:rPr>
      </w:pPr>
    </w:p>
    <w:p w14:paraId="489F25AF" w14:textId="77777777" w:rsidR="00E21C35" w:rsidRDefault="00E21C35">
      <w:pPr>
        <w:rPr>
          <w:rFonts w:ascii="Cambria" w:hAnsi="Cambria"/>
        </w:rPr>
      </w:pPr>
    </w:p>
    <w:p w14:paraId="62ADB074" w14:textId="77777777" w:rsidR="00E21C35" w:rsidRDefault="00E21C35">
      <w:pPr>
        <w:rPr>
          <w:rFonts w:ascii="Cambria" w:hAnsi="Cambria"/>
        </w:rPr>
      </w:pPr>
    </w:p>
    <w:p w14:paraId="7C3594B1" w14:textId="77777777" w:rsidR="00E21C35" w:rsidRDefault="00E21C35">
      <w:pPr>
        <w:rPr>
          <w:rFonts w:ascii="Cambria" w:hAnsi="Cambria"/>
        </w:rPr>
      </w:pPr>
    </w:p>
    <w:p w14:paraId="53E0A933" w14:textId="77777777" w:rsidR="00E21C35" w:rsidRDefault="00E21C35">
      <w:pPr>
        <w:rPr>
          <w:rFonts w:ascii="Cambria" w:hAnsi="Cambria"/>
        </w:rPr>
      </w:pPr>
    </w:p>
    <w:p w14:paraId="4CCBEEEA" w14:textId="77777777" w:rsidR="00E21C35" w:rsidRDefault="00E21C35">
      <w:pPr>
        <w:rPr>
          <w:rFonts w:ascii="Cambria" w:hAnsi="Cambria"/>
        </w:rPr>
      </w:pPr>
    </w:p>
    <w:p w14:paraId="03DD8540" w14:textId="77777777" w:rsidR="00E21C35" w:rsidRDefault="00E21C35">
      <w:pPr>
        <w:rPr>
          <w:rFonts w:ascii="Cambria" w:hAnsi="Cambria"/>
        </w:rPr>
      </w:pPr>
    </w:p>
    <w:p w14:paraId="11B4F0BA" w14:textId="77777777" w:rsidR="00E21C35" w:rsidRDefault="00E21C35">
      <w:pPr>
        <w:rPr>
          <w:rFonts w:ascii="Cambria" w:hAnsi="Cambria"/>
        </w:rPr>
      </w:pPr>
    </w:p>
    <w:p w14:paraId="0B6E2E92" w14:textId="77777777" w:rsidR="00E21C35" w:rsidRDefault="00E21C35">
      <w:pPr>
        <w:rPr>
          <w:rFonts w:ascii="Cambria" w:hAnsi="Cambria"/>
        </w:rPr>
      </w:pPr>
    </w:p>
    <w:p w14:paraId="39ED14F9" w14:textId="77777777" w:rsidR="00E21C35" w:rsidRDefault="00E21C35">
      <w:pPr>
        <w:rPr>
          <w:rFonts w:ascii="Cambria" w:hAnsi="Cambria"/>
        </w:rPr>
      </w:pPr>
    </w:p>
    <w:p w14:paraId="55C88662" w14:textId="77777777" w:rsidR="00322320" w:rsidRDefault="00322320">
      <w:pPr>
        <w:rPr>
          <w:rFonts w:ascii="Cambria" w:hAnsi="Cambria"/>
        </w:rPr>
      </w:pPr>
    </w:p>
    <w:p w14:paraId="07DC911E" w14:textId="77777777" w:rsidR="00322320" w:rsidRDefault="00322320">
      <w:pPr>
        <w:rPr>
          <w:rFonts w:ascii="Cambria" w:hAnsi="Cambria"/>
        </w:rPr>
      </w:pPr>
    </w:p>
    <w:p w14:paraId="3E281067" w14:textId="77777777" w:rsidR="0092551A" w:rsidRDefault="0092551A">
      <w:pPr>
        <w:rPr>
          <w:rFonts w:ascii="Cambria" w:hAnsi="Cambria"/>
        </w:rPr>
      </w:pPr>
    </w:p>
    <w:p w14:paraId="18BC5A5D" w14:textId="6146DC09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9/11 – 9/15</w:t>
      </w:r>
    </w:p>
    <w:p w14:paraId="65E0FE8E" w14:textId="77777777" w:rsidR="00AC7AB4" w:rsidRDefault="00AC7AB4">
      <w:pPr>
        <w:rPr>
          <w:rFonts w:ascii="Cambria" w:hAnsi="Cambria"/>
        </w:rPr>
      </w:pPr>
    </w:p>
    <w:p w14:paraId="1006A91D" w14:textId="334E0E48" w:rsid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Re-write empirical section and add new results</w:t>
      </w:r>
    </w:p>
    <w:p w14:paraId="73883BD1" w14:textId="03CE00CA" w:rsidR="00322320" w:rsidRDefault="00322320" w:rsidP="003223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 displaying the average rankings of time series features selected for k-nTS+</w:t>
      </w:r>
    </w:p>
    <w:p w14:paraId="4E38C811" w14:textId="5B1E0B77" w:rsidR="00322320" w:rsidRDefault="00322320" w:rsidP="0032232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Differentiate between manual features selection (based on the literature) and machine learning feature selection</w:t>
      </w:r>
    </w:p>
    <w:p w14:paraId="6BF39737" w14:textId="0C809778" w:rsidR="009B1E85" w:rsidRDefault="009B1E85" w:rsidP="009B1E8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Tables and results described above</w:t>
      </w:r>
    </w:p>
    <w:p w14:paraId="5FCE342C" w14:textId="44D09D90" w:rsidR="009B1E85" w:rsidRDefault="009B1E85" w:rsidP="009B1E8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computational cost</w:t>
      </w:r>
    </w:p>
    <w:p w14:paraId="397E63AA" w14:textId="3CEE1449" w:rsidR="00322320" w:rsidRDefault="00322320" w:rsidP="00322320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Provide bounds?</w:t>
      </w:r>
    </w:p>
    <w:p w14:paraId="043BEDE7" w14:textId="39F8C6DB" w:rsidR="009B1E85" w:rsidRDefault="009B1E85" w:rsidP="009B1E8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Comparison of sharing protected data vs. protected model weights using results above</w:t>
      </w:r>
    </w:p>
    <w:p w14:paraId="3EE8A111" w14:textId="26BF17EA" w:rsidR="00A5241E" w:rsidRDefault="00A5241E" w:rsidP="00A5241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 whether the method can be extended or applied to cases with multiple data owners</w:t>
      </w:r>
    </w:p>
    <w:p w14:paraId="166708AD" w14:textId="040B955A" w:rsidR="009D7C86" w:rsidRDefault="009D7C86" w:rsidP="009D7C8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swapping process in a real-world setting – M5 data, and VAR[1]</w:t>
      </w:r>
    </w:p>
    <w:p w14:paraId="719BBEB4" w14:textId="15784A48" w:rsidR="00322320" w:rsidRDefault="00322320" w:rsidP="009D7C8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how performance changes across data frequencies</w:t>
      </w:r>
    </w:p>
    <w:p w14:paraId="764A23BC" w14:textId="080F6BC3" w:rsidR="0092551A" w:rsidRPr="009B1E85" w:rsidRDefault="0092551A" w:rsidP="009D7C86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affects of data availability on</w:t>
      </w:r>
      <w:r w:rsidR="00B35FE8">
        <w:rPr>
          <w:rFonts w:ascii="Cambria" w:hAnsi="Cambria"/>
        </w:rPr>
        <w:t xml:space="preserve"> available features and how this affects performance</w:t>
      </w:r>
    </w:p>
    <w:p w14:paraId="43D67640" w14:textId="77777777" w:rsidR="00EF5121" w:rsidRDefault="00EF5121">
      <w:pPr>
        <w:rPr>
          <w:rFonts w:ascii="Cambria" w:hAnsi="Cambria"/>
        </w:rPr>
      </w:pPr>
    </w:p>
    <w:p w14:paraId="2B95D014" w14:textId="77777777" w:rsidR="00322320" w:rsidRDefault="00322320">
      <w:pPr>
        <w:rPr>
          <w:rFonts w:ascii="Cambria" w:hAnsi="Cambria"/>
        </w:rPr>
      </w:pPr>
    </w:p>
    <w:p w14:paraId="4A5363D9" w14:textId="77777777" w:rsidR="00322320" w:rsidRDefault="00322320">
      <w:pPr>
        <w:rPr>
          <w:rFonts w:ascii="Cambria" w:hAnsi="Cambria"/>
        </w:rPr>
      </w:pPr>
    </w:p>
    <w:p w14:paraId="7D708CCF" w14:textId="77777777" w:rsidR="00322320" w:rsidRDefault="00322320">
      <w:pPr>
        <w:rPr>
          <w:rFonts w:ascii="Cambria" w:hAnsi="Cambria"/>
        </w:rPr>
      </w:pPr>
    </w:p>
    <w:p w14:paraId="2E240D04" w14:textId="77777777" w:rsidR="00322320" w:rsidRDefault="00322320">
      <w:pPr>
        <w:rPr>
          <w:rFonts w:ascii="Cambria" w:hAnsi="Cambria"/>
        </w:rPr>
      </w:pPr>
    </w:p>
    <w:p w14:paraId="77EB96D0" w14:textId="77777777" w:rsidR="00322320" w:rsidRDefault="00322320">
      <w:pPr>
        <w:rPr>
          <w:rFonts w:ascii="Cambria" w:hAnsi="Cambria"/>
        </w:rPr>
      </w:pPr>
    </w:p>
    <w:p w14:paraId="0790DE7D" w14:textId="77777777" w:rsidR="00322320" w:rsidRDefault="00322320">
      <w:pPr>
        <w:rPr>
          <w:rFonts w:ascii="Cambria" w:hAnsi="Cambria"/>
        </w:rPr>
      </w:pPr>
    </w:p>
    <w:p w14:paraId="281068F0" w14:textId="77777777" w:rsidR="00322320" w:rsidRDefault="00322320">
      <w:pPr>
        <w:rPr>
          <w:rFonts w:ascii="Cambria" w:hAnsi="Cambria"/>
        </w:rPr>
      </w:pPr>
    </w:p>
    <w:p w14:paraId="62C1A700" w14:textId="77777777" w:rsidR="00322320" w:rsidRDefault="00322320">
      <w:pPr>
        <w:rPr>
          <w:rFonts w:ascii="Cambria" w:hAnsi="Cambria"/>
        </w:rPr>
      </w:pPr>
    </w:p>
    <w:p w14:paraId="74D4C1B6" w14:textId="77777777" w:rsidR="00322320" w:rsidRDefault="00322320">
      <w:pPr>
        <w:rPr>
          <w:rFonts w:ascii="Cambria" w:hAnsi="Cambria"/>
        </w:rPr>
      </w:pPr>
    </w:p>
    <w:p w14:paraId="3DCCC7F3" w14:textId="77777777" w:rsidR="00322320" w:rsidRDefault="00322320">
      <w:pPr>
        <w:rPr>
          <w:rFonts w:ascii="Cambria" w:hAnsi="Cambria"/>
        </w:rPr>
      </w:pPr>
    </w:p>
    <w:p w14:paraId="7A325E86" w14:textId="77777777" w:rsidR="00322320" w:rsidRDefault="00322320">
      <w:pPr>
        <w:rPr>
          <w:rFonts w:ascii="Cambria" w:hAnsi="Cambria"/>
        </w:rPr>
      </w:pPr>
    </w:p>
    <w:p w14:paraId="20F78F0B" w14:textId="77777777" w:rsidR="00322320" w:rsidRDefault="00322320">
      <w:pPr>
        <w:rPr>
          <w:rFonts w:ascii="Cambria" w:hAnsi="Cambria"/>
        </w:rPr>
      </w:pPr>
    </w:p>
    <w:p w14:paraId="693B4717" w14:textId="77777777" w:rsidR="00322320" w:rsidRDefault="00322320">
      <w:pPr>
        <w:rPr>
          <w:rFonts w:ascii="Cambria" w:hAnsi="Cambria"/>
        </w:rPr>
      </w:pPr>
    </w:p>
    <w:p w14:paraId="755F5331" w14:textId="77777777" w:rsidR="00322320" w:rsidRDefault="00322320">
      <w:pPr>
        <w:rPr>
          <w:rFonts w:ascii="Cambria" w:hAnsi="Cambria"/>
        </w:rPr>
      </w:pPr>
    </w:p>
    <w:p w14:paraId="5DB5686F" w14:textId="77777777" w:rsidR="00E21C35" w:rsidRDefault="00E21C35">
      <w:pPr>
        <w:rPr>
          <w:rFonts w:ascii="Cambria" w:hAnsi="Cambria"/>
        </w:rPr>
      </w:pPr>
    </w:p>
    <w:p w14:paraId="71FFA78B" w14:textId="77777777" w:rsidR="00E21C35" w:rsidRDefault="00E21C35">
      <w:pPr>
        <w:rPr>
          <w:rFonts w:ascii="Cambria" w:hAnsi="Cambria"/>
        </w:rPr>
      </w:pPr>
    </w:p>
    <w:p w14:paraId="52B5A161" w14:textId="77777777" w:rsidR="00E21C35" w:rsidRDefault="00E21C35">
      <w:pPr>
        <w:rPr>
          <w:rFonts w:ascii="Cambria" w:hAnsi="Cambria"/>
        </w:rPr>
      </w:pPr>
    </w:p>
    <w:p w14:paraId="2EB6D3B6" w14:textId="77777777" w:rsidR="00E21C35" w:rsidRDefault="00E21C35">
      <w:pPr>
        <w:rPr>
          <w:rFonts w:ascii="Cambria" w:hAnsi="Cambria"/>
        </w:rPr>
      </w:pPr>
    </w:p>
    <w:p w14:paraId="000809D2" w14:textId="77777777" w:rsidR="00E21C35" w:rsidRDefault="00E21C35">
      <w:pPr>
        <w:rPr>
          <w:rFonts w:ascii="Cambria" w:hAnsi="Cambria"/>
        </w:rPr>
      </w:pPr>
    </w:p>
    <w:p w14:paraId="33E52861" w14:textId="77777777" w:rsidR="00E21C35" w:rsidRDefault="00E21C35">
      <w:pPr>
        <w:rPr>
          <w:rFonts w:ascii="Cambria" w:hAnsi="Cambria"/>
        </w:rPr>
      </w:pPr>
    </w:p>
    <w:p w14:paraId="47B68C21" w14:textId="77777777" w:rsidR="00E21C35" w:rsidRDefault="00E21C35">
      <w:pPr>
        <w:rPr>
          <w:rFonts w:ascii="Cambria" w:hAnsi="Cambria"/>
        </w:rPr>
      </w:pPr>
    </w:p>
    <w:p w14:paraId="1ECB26CA" w14:textId="77777777" w:rsidR="00E21C35" w:rsidRDefault="00E21C35">
      <w:pPr>
        <w:rPr>
          <w:rFonts w:ascii="Cambria" w:hAnsi="Cambria"/>
        </w:rPr>
      </w:pPr>
    </w:p>
    <w:p w14:paraId="60DD4CEA" w14:textId="77777777" w:rsidR="00E21C35" w:rsidRDefault="00E21C35">
      <w:pPr>
        <w:rPr>
          <w:rFonts w:ascii="Cambria" w:hAnsi="Cambria"/>
        </w:rPr>
      </w:pPr>
    </w:p>
    <w:p w14:paraId="3E4760CF" w14:textId="77777777" w:rsidR="00E21C35" w:rsidRDefault="00E21C35">
      <w:pPr>
        <w:rPr>
          <w:rFonts w:ascii="Cambria" w:hAnsi="Cambria"/>
        </w:rPr>
      </w:pPr>
    </w:p>
    <w:p w14:paraId="36F6DDCE" w14:textId="77777777" w:rsidR="00E21C35" w:rsidRDefault="00E21C35">
      <w:pPr>
        <w:rPr>
          <w:rFonts w:ascii="Cambria" w:hAnsi="Cambria"/>
        </w:rPr>
      </w:pPr>
    </w:p>
    <w:p w14:paraId="3F4A4A14" w14:textId="77777777" w:rsidR="00E21C35" w:rsidRDefault="00E21C35">
      <w:pPr>
        <w:rPr>
          <w:rFonts w:ascii="Cambria" w:hAnsi="Cambria"/>
        </w:rPr>
      </w:pPr>
    </w:p>
    <w:p w14:paraId="080AA2FD" w14:textId="77777777" w:rsidR="00E21C35" w:rsidRDefault="00E21C35">
      <w:pPr>
        <w:rPr>
          <w:rFonts w:ascii="Cambria" w:hAnsi="Cambria"/>
        </w:rPr>
      </w:pPr>
    </w:p>
    <w:p w14:paraId="05E877DA" w14:textId="77777777" w:rsidR="00E21C35" w:rsidRDefault="00E21C35">
      <w:pPr>
        <w:rPr>
          <w:rFonts w:ascii="Cambria" w:hAnsi="Cambria"/>
        </w:rPr>
      </w:pPr>
    </w:p>
    <w:p w14:paraId="40B18748" w14:textId="77777777" w:rsidR="00E21C35" w:rsidRDefault="00E21C35">
      <w:pPr>
        <w:rPr>
          <w:rFonts w:ascii="Cambria" w:hAnsi="Cambria"/>
        </w:rPr>
      </w:pPr>
    </w:p>
    <w:p w14:paraId="083D5301" w14:textId="77777777" w:rsidR="00E21C35" w:rsidRDefault="00E21C35">
      <w:pPr>
        <w:rPr>
          <w:rFonts w:ascii="Cambria" w:hAnsi="Cambria"/>
        </w:rPr>
      </w:pPr>
    </w:p>
    <w:p w14:paraId="03837DE2" w14:textId="77777777" w:rsidR="00E21C35" w:rsidRDefault="00E21C35">
      <w:pPr>
        <w:rPr>
          <w:rFonts w:ascii="Cambria" w:hAnsi="Cambria"/>
        </w:rPr>
      </w:pPr>
    </w:p>
    <w:p w14:paraId="7DB50A73" w14:textId="77777777" w:rsidR="00E21C35" w:rsidRDefault="00E21C35">
      <w:pPr>
        <w:rPr>
          <w:rFonts w:ascii="Cambria" w:hAnsi="Cambria"/>
        </w:rPr>
      </w:pPr>
    </w:p>
    <w:p w14:paraId="4C159DD2" w14:textId="007E0D63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9/18 – 9/22</w:t>
      </w:r>
    </w:p>
    <w:p w14:paraId="2D3CDACC" w14:textId="77777777" w:rsidR="00AC7AB4" w:rsidRDefault="00AC7AB4">
      <w:pPr>
        <w:rPr>
          <w:rFonts w:ascii="Cambria" w:hAnsi="Cambria"/>
        </w:rPr>
      </w:pPr>
    </w:p>
    <w:p w14:paraId="4CBA5E6A" w14:textId="697D6746" w:rsidR="00EF5121" w:rsidRDefault="00B74E8E" w:rsidP="00322320">
      <w:pPr>
        <w:rPr>
          <w:rFonts w:ascii="Cambria" w:hAnsi="Cambria"/>
          <w:i/>
          <w:iCs/>
        </w:rPr>
      </w:pPr>
      <w:r w:rsidRPr="00322320">
        <w:rPr>
          <w:rFonts w:ascii="Cambria" w:hAnsi="Cambria"/>
          <w:i/>
          <w:iCs/>
        </w:rPr>
        <w:t>Re-write introduction and literature review</w:t>
      </w:r>
    </w:p>
    <w:p w14:paraId="42A9A4C7" w14:textId="77777777" w:rsidR="0092551A" w:rsidRPr="00322320" w:rsidRDefault="0092551A" w:rsidP="00322320">
      <w:pPr>
        <w:rPr>
          <w:rFonts w:ascii="Cambria" w:hAnsi="Cambria"/>
          <w:i/>
          <w:iCs/>
        </w:rPr>
      </w:pPr>
    </w:p>
    <w:p w14:paraId="2E18E1FC" w14:textId="77777777" w:rsidR="00322320" w:rsidRDefault="009B1E85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>Add suggested sources from reviewer</w:t>
      </w:r>
    </w:p>
    <w:p w14:paraId="4FC3BB8E" w14:textId="77777777" w:rsidR="00322320" w:rsidRPr="00322320" w:rsidRDefault="00322320" w:rsidP="0032232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15038A">
        <w:rPr>
          <w:rFonts w:ascii="Cambria" w:hAnsi="Cambria" w:cs="Segoe UI"/>
          <w:color w:val="000000"/>
          <w:shd w:val="clear" w:color="auto" w:fill="FFFFFF"/>
        </w:rPr>
        <w:t>Kang Y, Cao W, Petropoulos F, et al. Forecast with forecasts: Diversity matters[J]. European Journal of Operational Research, 2022, 301(1): 180-190.</w:t>
      </w:r>
    </w:p>
    <w:p w14:paraId="2186C902" w14:textId="77777777" w:rsidR="00322320" w:rsidRPr="00322320" w:rsidRDefault="00322320" w:rsidP="0032232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15038A">
        <w:rPr>
          <w:rFonts w:ascii="Cambria" w:hAnsi="Cambria" w:cs="Segoe UI"/>
          <w:color w:val="000000"/>
          <w:shd w:val="clear" w:color="auto" w:fill="FFFFFF"/>
        </w:rPr>
        <w:t>Li L, Kang Y, Petropoulos F, et al. Feature-based intermittent demand forecast combinations: accuracy and inventory implications[J]. International Journal of Production Research, 2022: 1-16.</w:t>
      </w:r>
    </w:p>
    <w:p w14:paraId="0D2F0932" w14:textId="6F1F5EDA" w:rsidR="00322320" w:rsidRPr="00322320" w:rsidRDefault="00322320" w:rsidP="00322320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15038A">
        <w:rPr>
          <w:rFonts w:ascii="Cambria" w:hAnsi="Cambria" w:cs="Segoe UI"/>
          <w:color w:val="000000"/>
          <w:shd w:val="clear" w:color="auto" w:fill="FFFFFF"/>
        </w:rPr>
        <w:t>Montero-Manso P, Athanasopoulos G, Hyndman R J, et al. FFORMA: Feature-based forecast model averaging[J]. International Journal of Forecasting, 2020, 36(1): 86-92.</w:t>
      </w:r>
    </w:p>
    <w:p w14:paraId="731E99A5" w14:textId="413F9038" w:rsidR="00322320" w:rsidRDefault="00322320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 w:cs="Segoe UI"/>
          <w:color w:val="000000"/>
          <w:shd w:val="clear" w:color="auto" w:fill="FFFFFF"/>
        </w:rPr>
        <w:t>Add advantages and limitations of k-nTS+ compared to providing the forecaster with the original or degraded model weights</w:t>
      </w:r>
    </w:p>
    <w:p w14:paraId="59F721D4" w14:textId="77777777" w:rsidR="00322320" w:rsidRDefault="00686E1A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>Reposition the paper as proposing a machine learning based feature selection method paired with a swapping mechanism for privacy</w:t>
      </w:r>
    </w:p>
    <w:p w14:paraId="337C50AA" w14:textId="77777777" w:rsidR="00322320" w:rsidRDefault="00686E1A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>Reframe the contributions as outlined in the reviewer response document</w:t>
      </w:r>
    </w:p>
    <w:p w14:paraId="58D022E1" w14:textId="4D1B82F8" w:rsidR="00ED0099" w:rsidRPr="00322320" w:rsidRDefault="00ED0099" w:rsidP="0032232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22320">
        <w:rPr>
          <w:rFonts w:ascii="Cambria" w:hAnsi="Cambria"/>
        </w:rPr>
        <w:t>Improve diagram of k-nts+ (reference below as example)</w:t>
      </w:r>
    </w:p>
    <w:p w14:paraId="4F6E7076" w14:textId="52DCA50B" w:rsidR="00ED0099" w:rsidRDefault="00ED0099" w:rsidP="00ED0099">
      <w:pPr>
        <w:rPr>
          <w:rFonts w:ascii="Cambria" w:hAnsi="Cambria"/>
        </w:rPr>
      </w:pPr>
    </w:p>
    <w:p w14:paraId="39F609B6" w14:textId="75B48211" w:rsidR="00ED0099" w:rsidRDefault="00ED0099" w:rsidP="00ED0099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345E8" wp14:editId="4FDA641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84220" cy="4538866"/>
            <wp:effectExtent l="0" t="0" r="0" b="0"/>
            <wp:wrapNone/>
            <wp:docPr id="2068632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2806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05" t="30086" r="38974" b="13846"/>
                    <a:stretch/>
                  </pic:blipFill>
                  <pic:spPr bwMode="auto">
                    <a:xfrm>
                      <a:off x="0" y="0"/>
                      <a:ext cx="3284220" cy="453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77A38" w14:textId="77777777" w:rsidR="00ED0099" w:rsidRDefault="00ED0099" w:rsidP="00ED0099">
      <w:pPr>
        <w:rPr>
          <w:rFonts w:ascii="Cambria" w:hAnsi="Cambria"/>
        </w:rPr>
      </w:pPr>
    </w:p>
    <w:p w14:paraId="3802903D" w14:textId="7D94A800" w:rsidR="00ED0099" w:rsidRDefault="00ED0099" w:rsidP="00ED0099">
      <w:pPr>
        <w:rPr>
          <w:rFonts w:ascii="Cambria" w:hAnsi="Cambria"/>
        </w:rPr>
      </w:pPr>
    </w:p>
    <w:p w14:paraId="036D4F0C" w14:textId="6445E6BB" w:rsidR="00ED0099" w:rsidRDefault="00ED0099" w:rsidP="00ED0099">
      <w:pPr>
        <w:rPr>
          <w:rFonts w:ascii="Cambria" w:hAnsi="Cambria"/>
        </w:rPr>
      </w:pPr>
    </w:p>
    <w:p w14:paraId="6C14E60A" w14:textId="77777777" w:rsidR="00ED0099" w:rsidRDefault="00ED0099" w:rsidP="00ED0099">
      <w:pPr>
        <w:rPr>
          <w:rFonts w:ascii="Cambria" w:hAnsi="Cambria"/>
        </w:rPr>
      </w:pPr>
    </w:p>
    <w:p w14:paraId="79BB457C" w14:textId="1AC90996" w:rsidR="00ED0099" w:rsidRDefault="00ED0099" w:rsidP="00ED0099">
      <w:pPr>
        <w:rPr>
          <w:rFonts w:ascii="Cambria" w:hAnsi="Cambria"/>
        </w:rPr>
      </w:pPr>
    </w:p>
    <w:p w14:paraId="754EC683" w14:textId="043AE663" w:rsidR="00ED0099" w:rsidRDefault="00ED0099" w:rsidP="00ED0099">
      <w:pPr>
        <w:rPr>
          <w:rFonts w:ascii="Cambria" w:hAnsi="Cambria"/>
        </w:rPr>
      </w:pPr>
    </w:p>
    <w:p w14:paraId="4B4C4C8F" w14:textId="77777777" w:rsidR="00ED0099" w:rsidRDefault="00ED0099" w:rsidP="00ED0099">
      <w:pPr>
        <w:rPr>
          <w:rFonts w:ascii="Cambria" w:hAnsi="Cambria"/>
        </w:rPr>
      </w:pPr>
    </w:p>
    <w:p w14:paraId="344C2CA2" w14:textId="77777777" w:rsidR="00ED0099" w:rsidRDefault="00ED0099" w:rsidP="00ED0099">
      <w:pPr>
        <w:rPr>
          <w:rFonts w:ascii="Cambria" w:hAnsi="Cambria"/>
        </w:rPr>
      </w:pPr>
    </w:p>
    <w:p w14:paraId="1991F0C7" w14:textId="77777777" w:rsidR="00ED0099" w:rsidRDefault="00ED0099" w:rsidP="00ED0099">
      <w:pPr>
        <w:rPr>
          <w:rFonts w:ascii="Cambria" w:hAnsi="Cambria"/>
        </w:rPr>
      </w:pPr>
    </w:p>
    <w:p w14:paraId="2EB50EFC" w14:textId="77777777" w:rsidR="00ED0099" w:rsidRDefault="00ED0099" w:rsidP="00ED0099">
      <w:pPr>
        <w:rPr>
          <w:rFonts w:ascii="Cambria" w:hAnsi="Cambria"/>
        </w:rPr>
      </w:pPr>
    </w:p>
    <w:p w14:paraId="47AFA121" w14:textId="77777777" w:rsidR="00ED0099" w:rsidRDefault="00ED0099" w:rsidP="00ED0099">
      <w:pPr>
        <w:rPr>
          <w:rFonts w:ascii="Cambria" w:hAnsi="Cambria"/>
        </w:rPr>
      </w:pPr>
    </w:p>
    <w:p w14:paraId="288D2769" w14:textId="77777777" w:rsidR="00ED0099" w:rsidRDefault="00ED0099" w:rsidP="00ED0099">
      <w:pPr>
        <w:rPr>
          <w:rFonts w:ascii="Cambria" w:hAnsi="Cambria"/>
        </w:rPr>
      </w:pPr>
    </w:p>
    <w:p w14:paraId="5651AC3D" w14:textId="77777777" w:rsidR="00ED0099" w:rsidRDefault="00ED0099" w:rsidP="00ED0099">
      <w:pPr>
        <w:rPr>
          <w:rFonts w:ascii="Cambria" w:hAnsi="Cambria"/>
        </w:rPr>
      </w:pPr>
    </w:p>
    <w:p w14:paraId="1C7B1C6F" w14:textId="77777777" w:rsidR="00ED0099" w:rsidRDefault="00ED0099" w:rsidP="00ED0099">
      <w:pPr>
        <w:rPr>
          <w:rFonts w:ascii="Cambria" w:hAnsi="Cambria"/>
        </w:rPr>
      </w:pPr>
    </w:p>
    <w:p w14:paraId="739E28F4" w14:textId="77777777" w:rsidR="00ED0099" w:rsidRDefault="00ED0099" w:rsidP="00ED0099">
      <w:pPr>
        <w:rPr>
          <w:rFonts w:ascii="Cambria" w:hAnsi="Cambria"/>
        </w:rPr>
      </w:pPr>
    </w:p>
    <w:p w14:paraId="375889D7" w14:textId="77777777" w:rsidR="00ED0099" w:rsidRDefault="00ED0099" w:rsidP="00ED0099">
      <w:pPr>
        <w:rPr>
          <w:rFonts w:ascii="Cambria" w:hAnsi="Cambria"/>
        </w:rPr>
      </w:pPr>
    </w:p>
    <w:p w14:paraId="34516CFE" w14:textId="77777777" w:rsidR="00ED0099" w:rsidRDefault="00ED0099" w:rsidP="00ED0099">
      <w:pPr>
        <w:rPr>
          <w:rFonts w:ascii="Cambria" w:hAnsi="Cambria"/>
        </w:rPr>
      </w:pPr>
    </w:p>
    <w:p w14:paraId="4D2478AB" w14:textId="77777777" w:rsidR="00ED0099" w:rsidRDefault="00ED0099" w:rsidP="00ED0099">
      <w:pPr>
        <w:rPr>
          <w:rFonts w:ascii="Cambria" w:hAnsi="Cambria"/>
        </w:rPr>
      </w:pPr>
    </w:p>
    <w:p w14:paraId="3413FF46" w14:textId="77777777" w:rsidR="00ED0099" w:rsidRDefault="00ED0099" w:rsidP="00ED0099">
      <w:pPr>
        <w:rPr>
          <w:rFonts w:ascii="Cambria" w:hAnsi="Cambria"/>
        </w:rPr>
      </w:pPr>
    </w:p>
    <w:p w14:paraId="6D501051" w14:textId="77777777" w:rsidR="00ED0099" w:rsidRDefault="00ED0099" w:rsidP="00ED0099">
      <w:pPr>
        <w:rPr>
          <w:rFonts w:ascii="Cambria" w:hAnsi="Cambria"/>
        </w:rPr>
      </w:pPr>
    </w:p>
    <w:p w14:paraId="1252C431" w14:textId="77777777" w:rsidR="00ED0099" w:rsidRDefault="00ED0099" w:rsidP="00ED0099">
      <w:pPr>
        <w:rPr>
          <w:rFonts w:ascii="Cambria" w:hAnsi="Cambria"/>
        </w:rPr>
      </w:pPr>
    </w:p>
    <w:p w14:paraId="26AB41B5" w14:textId="77777777" w:rsidR="00ED0099" w:rsidRDefault="00ED0099" w:rsidP="00ED0099">
      <w:pPr>
        <w:rPr>
          <w:rFonts w:ascii="Cambria" w:hAnsi="Cambria"/>
        </w:rPr>
      </w:pPr>
    </w:p>
    <w:p w14:paraId="2CCB13AD" w14:textId="77777777" w:rsidR="00ED0099" w:rsidRDefault="00ED0099" w:rsidP="00ED0099">
      <w:pPr>
        <w:rPr>
          <w:rFonts w:ascii="Cambria" w:hAnsi="Cambria"/>
        </w:rPr>
      </w:pPr>
    </w:p>
    <w:p w14:paraId="7C17AD44" w14:textId="77777777" w:rsidR="00ED0099" w:rsidRDefault="00ED0099" w:rsidP="00ED0099">
      <w:pPr>
        <w:rPr>
          <w:rFonts w:ascii="Cambria" w:hAnsi="Cambria"/>
        </w:rPr>
      </w:pPr>
    </w:p>
    <w:p w14:paraId="5EC429C5" w14:textId="77777777" w:rsidR="00ED0099" w:rsidRDefault="00ED0099" w:rsidP="00ED0099">
      <w:pPr>
        <w:rPr>
          <w:rFonts w:ascii="Cambria" w:hAnsi="Cambria"/>
        </w:rPr>
      </w:pPr>
    </w:p>
    <w:p w14:paraId="17485FE9" w14:textId="77777777" w:rsidR="00ED0099" w:rsidRDefault="00ED0099" w:rsidP="00ED0099">
      <w:pPr>
        <w:rPr>
          <w:rFonts w:ascii="Cambria" w:hAnsi="Cambria"/>
        </w:rPr>
      </w:pPr>
    </w:p>
    <w:p w14:paraId="24658CD3" w14:textId="77777777" w:rsidR="00ED0099" w:rsidRDefault="00ED0099" w:rsidP="00ED0099">
      <w:pPr>
        <w:rPr>
          <w:rFonts w:ascii="Cambria" w:hAnsi="Cambria"/>
        </w:rPr>
      </w:pPr>
    </w:p>
    <w:p w14:paraId="0EE4545C" w14:textId="77777777" w:rsidR="00ED0099" w:rsidRDefault="00ED0099" w:rsidP="00ED0099">
      <w:pPr>
        <w:rPr>
          <w:rFonts w:ascii="Cambria" w:hAnsi="Cambria"/>
        </w:rPr>
      </w:pPr>
    </w:p>
    <w:p w14:paraId="3EC23CA6" w14:textId="77777777" w:rsidR="0092551A" w:rsidRPr="00EF5121" w:rsidRDefault="0092551A" w:rsidP="00EF5121">
      <w:pPr>
        <w:rPr>
          <w:rFonts w:ascii="Cambria" w:hAnsi="Cambria"/>
        </w:rPr>
      </w:pPr>
    </w:p>
    <w:p w14:paraId="032AC99C" w14:textId="4B068F7C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9/25 – 9/29</w:t>
      </w:r>
    </w:p>
    <w:p w14:paraId="100EB9FF" w14:textId="77777777" w:rsidR="00AC7AB4" w:rsidRDefault="00AC7AB4">
      <w:pPr>
        <w:rPr>
          <w:rFonts w:ascii="Cambria" w:hAnsi="Cambria"/>
        </w:rPr>
      </w:pPr>
    </w:p>
    <w:p w14:paraId="2C1935F0" w14:textId="7BB08703" w:rsidR="00B74E8E" w:rsidRPr="0092551A" w:rsidRDefault="00B74E8E" w:rsidP="0092551A">
      <w:pPr>
        <w:rPr>
          <w:rFonts w:ascii="Cambria" w:hAnsi="Cambria"/>
          <w:i/>
          <w:iCs/>
        </w:rPr>
      </w:pPr>
      <w:r w:rsidRPr="0092551A">
        <w:rPr>
          <w:rFonts w:ascii="Cambria" w:hAnsi="Cambria"/>
          <w:i/>
          <w:iCs/>
        </w:rPr>
        <w:t>Re-write method section and conclusions</w:t>
      </w:r>
    </w:p>
    <w:p w14:paraId="7F10FA87" w14:textId="77777777" w:rsidR="0092551A" w:rsidRPr="0092551A" w:rsidRDefault="0092551A" w:rsidP="0092551A">
      <w:pPr>
        <w:rPr>
          <w:rFonts w:ascii="Cambria" w:hAnsi="Cambria"/>
        </w:rPr>
      </w:pPr>
    </w:p>
    <w:p w14:paraId="354BAD5F" w14:textId="7E232D89" w:rsidR="009B1E85" w:rsidRDefault="009B1E85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 potential applications of method (imputation, nowcasting, anonymization)</w:t>
      </w:r>
    </w:p>
    <w:p w14:paraId="3E53B9B0" w14:textId="4F27524A" w:rsidR="009D7C86" w:rsidRDefault="009D7C86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Citation to support reidentification risk measurement</w:t>
      </w:r>
      <w:r w:rsidR="00686E1A">
        <w:rPr>
          <w:rFonts w:ascii="Cambria" w:hAnsi="Cambria"/>
        </w:rPr>
        <w:t xml:space="preserve"> (EMA?)</w:t>
      </w:r>
    </w:p>
    <w:p w14:paraId="2BA6789A" w14:textId="4747F77C" w:rsidR="009D7C86" w:rsidRDefault="009D7C86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 limitation of only measuring one privacy risk</w:t>
      </w:r>
    </w:p>
    <w:p w14:paraId="63271818" w14:textId="4E2DD852" w:rsidR="00A85F18" w:rsidRPr="00B74E8E" w:rsidRDefault="00A85F18" w:rsidP="0092551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Discussion of whether k-nTS+ can be extended/applied to cases where data are owned by multiple data owners</w:t>
      </w:r>
    </w:p>
    <w:p w14:paraId="7E03F305" w14:textId="77777777" w:rsidR="00B74E8E" w:rsidRDefault="00B74E8E">
      <w:pPr>
        <w:rPr>
          <w:rFonts w:ascii="Cambria" w:hAnsi="Cambria"/>
        </w:rPr>
      </w:pPr>
    </w:p>
    <w:p w14:paraId="0A9BE24A" w14:textId="147A6E3C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10/02 – 10/06</w:t>
      </w:r>
    </w:p>
    <w:p w14:paraId="3522A261" w14:textId="77777777" w:rsidR="00EF5121" w:rsidRDefault="00EF5121">
      <w:pPr>
        <w:rPr>
          <w:rFonts w:ascii="Cambria" w:hAnsi="Cambria"/>
        </w:rPr>
      </w:pPr>
    </w:p>
    <w:p w14:paraId="2CBC5739" w14:textId="736F6692" w:rsidR="00EF5121" w:rsidRP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Address minor reviewer comments (acronyms, introducing notation, etc.)</w:t>
      </w:r>
    </w:p>
    <w:p w14:paraId="371E715D" w14:textId="77777777" w:rsidR="00AC7AB4" w:rsidRDefault="00AC7AB4">
      <w:pPr>
        <w:rPr>
          <w:rFonts w:ascii="Cambria" w:hAnsi="Cambria"/>
        </w:rPr>
      </w:pPr>
    </w:p>
    <w:p w14:paraId="7DE6DFD6" w14:textId="4D9E4137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10/09 – 10/13</w:t>
      </w:r>
    </w:p>
    <w:p w14:paraId="7A9A981C" w14:textId="77777777" w:rsidR="00EF5121" w:rsidRDefault="00EF5121">
      <w:pPr>
        <w:rPr>
          <w:rFonts w:ascii="Cambria" w:hAnsi="Cambria"/>
        </w:rPr>
      </w:pPr>
    </w:p>
    <w:p w14:paraId="484C1A0F" w14:textId="42465742" w:rsidR="00EF5121" w:rsidRP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Convert draft from Word to LaTeX</w:t>
      </w:r>
    </w:p>
    <w:p w14:paraId="5A01E803" w14:textId="77777777" w:rsidR="00AC7AB4" w:rsidRDefault="00AC7AB4">
      <w:pPr>
        <w:rPr>
          <w:rFonts w:ascii="Cambria" w:hAnsi="Cambria"/>
        </w:rPr>
      </w:pPr>
    </w:p>
    <w:p w14:paraId="14593D08" w14:textId="687F7B5B" w:rsidR="00AC7AB4" w:rsidRDefault="00AC7AB4">
      <w:pPr>
        <w:rPr>
          <w:rFonts w:ascii="Cambria" w:hAnsi="Cambria"/>
        </w:rPr>
      </w:pPr>
      <w:r>
        <w:rPr>
          <w:rFonts w:ascii="Cambria" w:hAnsi="Cambria"/>
        </w:rPr>
        <w:t>10/16 – 10/19</w:t>
      </w:r>
    </w:p>
    <w:p w14:paraId="2EBCBFD5" w14:textId="77777777" w:rsidR="00EF5121" w:rsidRDefault="00EF5121">
      <w:pPr>
        <w:rPr>
          <w:rFonts w:ascii="Cambria" w:hAnsi="Cambria"/>
        </w:rPr>
      </w:pPr>
    </w:p>
    <w:p w14:paraId="273DCDE4" w14:textId="036DC005" w:rsidR="00EF5121" w:rsidRDefault="00EF5121" w:rsidP="00EF512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Finalize and submit response document, revised paper, and submit</w:t>
      </w:r>
    </w:p>
    <w:p w14:paraId="1471DA6A" w14:textId="77777777" w:rsidR="00B462FF" w:rsidRDefault="00B462FF" w:rsidP="00B462FF">
      <w:pPr>
        <w:rPr>
          <w:rFonts w:ascii="Cambria" w:hAnsi="Cambria"/>
        </w:rPr>
      </w:pPr>
    </w:p>
    <w:p w14:paraId="622CE59C" w14:textId="77777777" w:rsidR="00B462FF" w:rsidRDefault="00B462FF" w:rsidP="00B462FF">
      <w:pPr>
        <w:rPr>
          <w:rFonts w:ascii="Cambria" w:hAnsi="Cambria"/>
        </w:rPr>
      </w:pPr>
    </w:p>
    <w:p w14:paraId="20417137" w14:textId="77777777" w:rsidR="00B462FF" w:rsidRPr="00B462FF" w:rsidRDefault="00B462FF" w:rsidP="00B462FF">
      <w:pPr>
        <w:rPr>
          <w:rFonts w:ascii="Cambria" w:hAnsi="Cambria"/>
        </w:rPr>
      </w:pPr>
      <w:r>
        <w:rPr>
          <w:rFonts w:ascii="Cambria" w:hAnsi="Cambria"/>
        </w:rPr>
        <w:t>Send updated response document.</w:t>
      </w:r>
    </w:p>
    <w:p w14:paraId="36561A73" w14:textId="77777777" w:rsidR="00B462FF" w:rsidRDefault="00B462FF" w:rsidP="00B462FF">
      <w:pPr>
        <w:rPr>
          <w:rFonts w:ascii="Cambria" w:hAnsi="Cambria"/>
        </w:rPr>
      </w:pPr>
    </w:p>
    <w:p w14:paraId="70A30AD1" w14:textId="1DDCAFEF" w:rsidR="00B462FF" w:rsidRDefault="00B462FF" w:rsidP="00B462FF">
      <w:pPr>
        <w:rPr>
          <w:rFonts w:ascii="Cambria" w:hAnsi="Cambria"/>
        </w:rPr>
      </w:pPr>
      <w:r>
        <w:rPr>
          <w:rFonts w:ascii="Cambria" w:hAnsi="Cambria"/>
        </w:rPr>
        <w:t>Email Matt and Jin with requests.</w:t>
      </w:r>
    </w:p>
    <w:p w14:paraId="030C00A0" w14:textId="77777777" w:rsidR="00B462FF" w:rsidRDefault="00B462FF" w:rsidP="00B462FF">
      <w:pPr>
        <w:rPr>
          <w:rFonts w:ascii="Cambria" w:hAnsi="Cambria"/>
        </w:rPr>
      </w:pPr>
    </w:p>
    <w:p w14:paraId="28490D5D" w14:textId="04ADA50D" w:rsidR="00B462FF" w:rsidRDefault="00B462FF" w:rsidP="00B462FF">
      <w:pPr>
        <w:rPr>
          <w:rFonts w:ascii="Cambria" w:hAnsi="Cambria"/>
        </w:rPr>
      </w:pPr>
      <w:r>
        <w:rPr>
          <w:rFonts w:ascii="Cambria" w:hAnsi="Cambria"/>
        </w:rPr>
        <w:t>Need to be pushy.</w:t>
      </w:r>
    </w:p>
    <w:sectPr w:rsidR="00B4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DAC"/>
    <w:multiLevelType w:val="hybridMultilevel"/>
    <w:tmpl w:val="371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563BE"/>
    <w:multiLevelType w:val="hybridMultilevel"/>
    <w:tmpl w:val="C16CF496"/>
    <w:lvl w:ilvl="0" w:tplc="B0FC67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942302">
    <w:abstractNumId w:val="1"/>
  </w:num>
  <w:num w:numId="2" w16cid:durableId="182373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le,Cameron">
    <w15:presenceInfo w15:providerId="AD" w15:userId="S::cdb327@drexel.edu::5f6b9050-9c6e-4c6e-8901-30647d0733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MTY3NjY0NTU3MzVS0lEKTi0uzszPAykwqgUAjaL2NCwAAAA="/>
  </w:docVars>
  <w:rsids>
    <w:rsidRoot w:val="00AC7AB4"/>
    <w:rsid w:val="000702AE"/>
    <w:rsid w:val="00070751"/>
    <w:rsid w:val="00245C92"/>
    <w:rsid w:val="0032216E"/>
    <w:rsid w:val="00322320"/>
    <w:rsid w:val="003A1DCA"/>
    <w:rsid w:val="003A5DE6"/>
    <w:rsid w:val="00400F4E"/>
    <w:rsid w:val="00444E70"/>
    <w:rsid w:val="006359C8"/>
    <w:rsid w:val="00686E1A"/>
    <w:rsid w:val="006C4254"/>
    <w:rsid w:val="00845631"/>
    <w:rsid w:val="00871E27"/>
    <w:rsid w:val="008A3D40"/>
    <w:rsid w:val="009006B4"/>
    <w:rsid w:val="0092551A"/>
    <w:rsid w:val="009B1E85"/>
    <w:rsid w:val="009D7C86"/>
    <w:rsid w:val="00A5241E"/>
    <w:rsid w:val="00A85F18"/>
    <w:rsid w:val="00A9563B"/>
    <w:rsid w:val="00AC7AB4"/>
    <w:rsid w:val="00B35FE8"/>
    <w:rsid w:val="00B462FF"/>
    <w:rsid w:val="00B74E8E"/>
    <w:rsid w:val="00BF451C"/>
    <w:rsid w:val="00CD566E"/>
    <w:rsid w:val="00D51389"/>
    <w:rsid w:val="00D64D70"/>
    <w:rsid w:val="00DC5021"/>
    <w:rsid w:val="00DF4441"/>
    <w:rsid w:val="00E21C35"/>
    <w:rsid w:val="00E9267F"/>
    <w:rsid w:val="00ED0099"/>
    <w:rsid w:val="00EF5121"/>
    <w:rsid w:val="00F73915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891F"/>
  <w15:chartTrackingRefBased/>
  <w15:docId w15:val="{BC4628E6-7437-4119-B1CB-A2047BA0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7042</TotalTime>
  <Pages>7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22</cp:revision>
  <dcterms:created xsi:type="dcterms:W3CDTF">2023-08-18T14:48:00Z</dcterms:created>
  <dcterms:modified xsi:type="dcterms:W3CDTF">2023-08-31T13:52:00Z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9557382c-9542-49fb-a367-116f1c1ad6e3</vt:lpwstr>
  </property>
</Properties>
</file>