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1CA3" w14:textId="20295791" w:rsidR="001D43AF" w:rsidRDefault="001D43AF" w:rsidP="0015038A">
      <w:pPr>
        <w:spacing w:after="0" w:line="240" w:lineRule="auto"/>
        <w:rPr>
          <w:rFonts w:ascii="Cambria" w:hAnsi="Cambria"/>
        </w:rPr>
      </w:pPr>
      <w:r>
        <w:rPr>
          <w:rFonts w:ascii="Cambria" w:hAnsi="Cambria"/>
        </w:rPr>
        <w:t>Dear Editors and Reviewers,</w:t>
      </w:r>
    </w:p>
    <w:p w14:paraId="4592810F" w14:textId="77777777" w:rsidR="001D43AF" w:rsidRDefault="001D43AF" w:rsidP="0015038A">
      <w:pPr>
        <w:spacing w:after="0" w:line="240" w:lineRule="auto"/>
        <w:rPr>
          <w:rFonts w:ascii="Cambria" w:hAnsi="Cambria"/>
        </w:rPr>
      </w:pPr>
    </w:p>
    <w:p w14:paraId="3554C924" w14:textId="75697AA7" w:rsidR="001D43AF" w:rsidRDefault="001D43AF" w:rsidP="0015038A">
      <w:pPr>
        <w:spacing w:after="0" w:line="240" w:lineRule="auto"/>
        <w:rPr>
          <w:rFonts w:ascii="Cambria" w:hAnsi="Cambria"/>
        </w:rPr>
      </w:pPr>
      <w:r>
        <w:rPr>
          <w:rFonts w:ascii="Cambria" w:hAnsi="Cambria"/>
        </w:rPr>
        <w:t>Thank you for your comments and the opportunity to revise our manuscript. This document contains our point-by-point responses (</w:t>
      </w:r>
      <w:r w:rsidRPr="001D43AF">
        <w:rPr>
          <w:rFonts w:ascii="Cambria" w:hAnsi="Cambria"/>
          <w:color w:val="2E74B5" w:themeColor="accent5" w:themeShade="BF"/>
        </w:rPr>
        <w:t>in blue</w:t>
      </w:r>
      <w:r>
        <w:rPr>
          <w:rFonts w:ascii="Cambria" w:hAnsi="Cambria"/>
        </w:rPr>
        <w:t xml:space="preserve">) to your comments (in black). We believe the manuscript has improved significantly and </w:t>
      </w:r>
      <w:r w:rsidR="00BD7B22">
        <w:rPr>
          <w:rFonts w:ascii="Cambria" w:hAnsi="Cambria"/>
        </w:rPr>
        <w:t>hope that it addressed the review team’s concerns</w:t>
      </w:r>
      <w:r>
        <w:rPr>
          <w:rFonts w:ascii="Cambria" w:hAnsi="Cambria"/>
        </w:rPr>
        <w:t>. The major changes to the manuscript are as follows:</w:t>
      </w:r>
    </w:p>
    <w:p w14:paraId="53F77819" w14:textId="77777777" w:rsidR="00F8584B" w:rsidRDefault="00F8584B" w:rsidP="0015038A">
      <w:pPr>
        <w:spacing w:after="0" w:line="240" w:lineRule="auto"/>
        <w:rPr>
          <w:rFonts w:ascii="Cambria" w:hAnsi="Cambria"/>
        </w:rPr>
      </w:pPr>
    </w:p>
    <w:p w14:paraId="0F1FC5BF" w14:textId="6A934C21" w:rsidR="00F8584B" w:rsidRPr="00A63066" w:rsidRDefault="00F8584B" w:rsidP="00A63066">
      <w:pPr>
        <w:spacing w:after="0" w:line="240" w:lineRule="auto"/>
        <w:jc w:val="center"/>
        <w:rPr>
          <w:rFonts w:ascii="Cambria" w:hAnsi="Cambria"/>
          <w:color w:val="2E74B5" w:themeColor="accent5" w:themeShade="BF"/>
        </w:rPr>
      </w:pPr>
      <w:r w:rsidRPr="00A63066">
        <w:rPr>
          <w:rFonts w:ascii="Cambria" w:hAnsi="Cambria"/>
          <w:color w:val="2E74B5" w:themeColor="accent5" w:themeShade="BF"/>
        </w:rPr>
        <w:t>Major Changes to Manuscript</w:t>
      </w:r>
    </w:p>
    <w:p w14:paraId="05C17C7E" w14:textId="77777777" w:rsidR="001D43AF" w:rsidRPr="00A63066" w:rsidRDefault="001D43AF" w:rsidP="0015038A">
      <w:pPr>
        <w:spacing w:after="0" w:line="240" w:lineRule="auto"/>
        <w:rPr>
          <w:rFonts w:ascii="Cambria" w:hAnsi="Cambria"/>
          <w:color w:val="2E74B5" w:themeColor="accent5" w:themeShade="BF"/>
        </w:rPr>
      </w:pPr>
    </w:p>
    <w:p w14:paraId="426174BA" w14:textId="3BCF0E32" w:rsidR="001D43AF" w:rsidRPr="00A63066" w:rsidRDefault="00BD7B22" w:rsidP="0015038A">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Repositioning of the paper</w:t>
      </w:r>
      <w:r>
        <w:rPr>
          <w:rFonts w:ascii="Cambria" w:hAnsi="Cambria"/>
          <w:color w:val="2E74B5" w:themeColor="accent5" w:themeShade="BF"/>
        </w:rPr>
        <w:t xml:space="preserve">. </w:t>
      </w:r>
      <w:r w:rsidR="007B7C52" w:rsidRPr="00A63066">
        <w:rPr>
          <w:rFonts w:ascii="Cambria" w:hAnsi="Cambria"/>
          <w:color w:val="2E74B5" w:themeColor="accent5" w:themeShade="BF"/>
        </w:rPr>
        <w:t>To</w:t>
      </w:r>
      <w:r w:rsidR="001D43AF" w:rsidRPr="00A63066">
        <w:rPr>
          <w:rFonts w:ascii="Cambria" w:hAnsi="Cambria"/>
          <w:color w:val="2E74B5" w:themeColor="accent5" w:themeShade="BF"/>
        </w:rPr>
        <w:t xml:space="preserve"> target a wider </w:t>
      </w:r>
      <w:r w:rsidR="00F8584B" w:rsidRPr="00A63066">
        <w:rPr>
          <w:rFonts w:ascii="Cambria" w:hAnsi="Cambria"/>
          <w:color w:val="2E74B5" w:themeColor="accent5" w:themeShade="BF"/>
        </w:rPr>
        <w:t>audience,</w:t>
      </w:r>
      <w:r w:rsidR="007B7C52" w:rsidRPr="00A63066">
        <w:rPr>
          <w:rFonts w:ascii="Cambria" w:hAnsi="Cambria"/>
          <w:color w:val="2E74B5" w:themeColor="accent5" w:themeShade="BF"/>
        </w:rPr>
        <w:t xml:space="preserve"> w</w:t>
      </w:r>
      <w:r w:rsidR="001D43AF" w:rsidRPr="00A63066">
        <w:rPr>
          <w:rFonts w:ascii="Cambria" w:hAnsi="Cambria"/>
          <w:color w:val="2E74B5" w:themeColor="accent5" w:themeShade="BF"/>
        </w:rPr>
        <w:t xml:space="preserve">e have </w:t>
      </w:r>
      <w:r w:rsidR="007B7C52" w:rsidRPr="00A63066">
        <w:rPr>
          <w:rFonts w:ascii="Cambria" w:hAnsi="Cambria"/>
          <w:color w:val="2E74B5" w:themeColor="accent5" w:themeShade="BF"/>
        </w:rPr>
        <w:t>re-</w:t>
      </w:r>
      <w:r w:rsidR="001D43AF" w:rsidRPr="00A63066">
        <w:rPr>
          <w:rFonts w:ascii="Cambria" w:hAnsi="Cambria"/>
          <w:color w:val="2E74B5" w:themeColor="accent5" w:themeShade="BF"/>
        </w:rPr>
        <w:t>positioned the paper as proposing</w:t>
      </w:r>
      <w:r w:rsidR="00DB11B8" w:rsidRPr="00A63066">
        <w:rPr>
          <w:rFonts w:ascii="Cambria" w:hAnsi="Cambria"/>
          <w:color w:val="2E74B5" w:themeColor="accent5" w:themeShade="BF"/>
        </w:rPr>
        <w:t xml:space="preserve"> a</w:t>
      </w:r>
      <w:r w:rsidR="001D43AF" w:rsidRPr="00A63066">
        <w:rPr>
          <w:rFonts w:ascii="Cambria" w:hAnsi="Cambria"/>
          <w:color w:val="2E74B5" w:themeColor="accent5" w:themeShade="BF"/>
        </w:rPr>
        <w:t xml:space="preserve"> machine learning-based </w:t>
      </w:r>
      <w:r>
        <w:rPr>
          <w:rFonts w:ascii="Cambria" w:hAnsi="Cambria"/>
          <w:color w:val="2E74B5" w:themeColor="accent5" w:themeShade="BF"/>
        </w:rPr>
        <w:t xml:space="preserve">time series </w:t>
      </w:r>
      <w:r w:rsidR="001D43AF" w:rsidRPr="00A63066">
        <w:rPr>
          <w:rFonts w:ascii="Cambria" w:hAnsi="Cambria"/>
          <w:color w:val="2E74B5" w:themeColor="accent5" w:themeShade="BF"/>
        </w:rPr>
        <w:t>feature selection method</w:t>
      </w:r>
      <w:r w:rsidR="00DB11B8" w:rsidRPr="00A63066">
        <w:rPr>
          <w:rFonts w:ascii="Cambria" w:hAnsi="Cambria"/>
          <w:color w:val="2E74B5" w:themeColor="accent5" w:themeShade="BF"/>
        </w:rPr>
        <w:t xml:space="preserve"> paired with </w:t>
      </w:r>
      <w:r>
        <w:rPr>
          <w:rFonts w:ascii="Cambria" w:hAnsi="Cambria"/>
          <w:color w:val="2E74B5" w:themeColor="accent5" w:themeShade="BF"/>
        </w:rPr>
        <w:t>a</w:t>
      </w:r>
      <w:r w:rsidR="00DB11B8" w:rsidRPr="00A63066">
        <w:rPr>
          <w:rFonts w:ascii="Cambria" w:hAnsi="Cambria"/>
          <w:color w:val="2E74B5" w:themeColor="accent5" w:themeShade="BF"/>
        </w:rPr>
        <w:t xml:space="preserve"> swapping mechanism for </w:t>
      </w:r>
      <w:r>
        <w:rPr>
          <w:rFonts w:ascii="Cambria" w:hAnsi="Cambria"/>
          <w:color w:val="2E74B5" w:themeColor="accent5" w:themeShade="BF"/>
        </w:rPr>
        <w:t>data privacy</w:t>
      </w:r>
      <w:r w:rsidR="000743EC">
        <w:rPr>
          <w:rFonts w:ascii="Cambria" w:hAnsi="Cambria"/>
          <w:color w:val="2E74B5" w:themeColor="accent5" w:themeShade="BF"/>
        </w:rPr>
        <w:t xml:space="preserve">. </w:t>
      </w:r>
      <w:r>
        <w:rPr>
          <w:rFonts w:ascii="Cambria" w:hAnsi="Cambria"/>
          <w:color w:val="2E74B5" w:themeColor="accent5" w:themeShade="BF"/>
        </w:rPr>
        <w:t>The proposed</w:t>
      </w:r>
      <w:r w:rsidR="00DB11B8" w:rsidRPr="00A63066">
        <w:rPr>
          <w:rFonts w:ascii="Cambria" w:hAnsi="Cambria"/>
          <w:color w:val="2E74B5" w:themeColor="accent5" w:themeShade="BF"/>
        </w:rPr>
        <w:t xml:space="preserve"> method </w:t>
      </w:r>
      <w:r>
        <w:rPr>
          <w:rFonts w:ascii="Cambria" w:hAnsi="Cambria"/>
          <w:color w:val="2E74B5" w:themeColor="accent5" w:themeShade="BF"/>
        </w:rPr>
        <w:t>(k-</w:t>
      </w:r>
      <w:proofErr w:type="spellStart"/>
      <w:r>
        <w:rPr>
          <w:rFonts w:ascii="Cambria" w:hAnsi="Cambria"/>
          <w:color w:val="2E74B5" w:themeColor="accent5" w:themeShade="BF"/>
        </w:rPr>
        <w:t>nTS</w:t>
      </w:r>
      <w:proofErr w:type="spellEnd"/>
      <w:r>
        <w:rPr>
          <w:rFonts w:ascii="Cambria" w:hAnsi="Cambria"/>
          <w:color w:val="2E74B5" w:themeColor="accent5" w:themeShade="BF"/>
        </w:rPr>
        <w:t xml:space="preserve">+) </w:t>
      </w:r>
      <w:r w:rsidR="00DB11B8" w:rsidRPr="00A63066">
        <w:rPr>
          <w:rFonts w:ascii="Cambria" w:hAnsi="Cambria"/>
          <w:color w:val="2E74B5" w:themeColor="accent5" w:themeShade="BF"/>
        </w:rPr>
        <w:t xml:space="preserve">is flexible </w:t>
      </w:r>
      <w:r>
        <w:rPr>
          <w:rFonts w:ascii="Cambria" w:hAnsi="Cambria"/>
          <w:color w:val="2E74B5" w:themeColor="accent5" w:themeShade="BF"/>
        </w:rPr>
        <w:t xml:space="preserve">because it can be applied to multiple forecast horizons, forecasting models, forecast accuracy metrics, and correlated time series features. Furthermore, </w:t>
      </w:r>
      <w:r w:rsidR="00237717">
        <w:rPr>
          <w:rFonts w:ascii="Cambria" w:hAnsi="Cambria"/>
          <w:color w:val="2E74B5" w:themeColor="accent5" w:themeShade="BF"/>
        </w:rPr>
        <w:t>our paper</w:t>
      </w:r>
      <w:r>
        <w:rPr>
          <w:rFonts w:ascii="Cambria" w:hAnsi="Cambria"/>
          <w:color w:val="2E74B5" w:themeColor="accent5" w:themeShade="BF"/>
        </w:rPr>
        <w:t xml:space="preserve"> </w:t>
      </w:r>
      <w:r w:rsidR="00890788">
        <w:rPr>
          <w:rFonts w:ascii="Cambria" w:hAnsi="Cambria"/>
          <w:color w:val="2E74B5" w:themeColor="accent5" w:themeShade="BF"/>
        </w:rPr>
        <w:t>demonstrates</w:t>
      </w:r>
      <w:r>
        <w:rPr>
          <w:rFonts w:ascii="Cambria" w:hAnsi="Cambria"/>
          <w:color w:val="2E74B5" w:themeColor="accent5" w:themeShade="BF"/>
        </w:rPr>
        <w:t xml:space="preserve"> </w:t>
      </w:r>
      <w:r w:rsidR="00890788">
        <w:rPr>
          <w:rFonts w:ascii="Cambria" w:hAnsi="Cambria"/>
          <w:color w:val="2E74B5" w:themeColor="accent5" w:themeShade="BF"/>
        </w:rPr>
        <w:t>a</w:t>
      </w:r>
      <w:r w:rsidR="00237717">
        <w:rPr>
          <w:rFonts w:ascii="Cambria" w:hAnsi="Cambria"/>
          <w:color w:val="2E74B5" w:themeColor="accent5" w:themeShade="BF"/>
        </w:rPr>
        <w:t>n emerging</w:t>
      </w:r>
      <w:r w:rsidR="00890788">
        <w:rPr>
          <w:rFonts w:ascii="Cambria" w:hAnsi="Cambria"/>
          <w:color w:val="2E74B5" w:themeColor="accent5" w:themeShade="BF"/>
        </w:rPr>
        <w:t xml:space="preserve"> research theme</w:t>
      </w:r>
      <w:r w:rsidR="00237717">
        <w:rPr>
          <w:rFonts w:ascii="Cambria" w:hAnsi="Cambria"/>
          <w:color w:val="2E74B5" w:themeColor="accent5" w:themeShade="BF"/>
        </w:rPr>
        <w:t xml:space="preserve"> by</w:t>
      </w:r>
      <w:r w:rsidR="00890788">
        <w:rPr>
          <w:rFonts w:ascii="Cambria" w:hAnsi="Cambria"/>
          <w:color w:val="2E74B5" w:themeColor="accent5" w:themeShade="BF"/>
        </w:rPr>
        <w:t xml:space="preserve"> incorporating the</w:t>
      </w:r>
      <w:r>
        <w:rPr>
          <w:rFonts w:ascii="Cambria" w:hAnsi="Cambria"/>
          <w:color w:val="2E74B5" w:themeColor="accent5" w:themeShade="BF"/>
        </w:rPr>
        <w:t xml:space="preserve"> usefulness (forecast accuracy) of the protected data into the data protection process</w:t>
      </w:r>
      <w:r w:rsidR="00890788">
        <w:rPr>
          <w:rFonts w:ascii="Cambria" w:hAnsi="Cambria"/>
          <w:color w:val="2E74B5" w:themeColor="accent5" w:themeShade="BF"/>
        </w:rPr>
        <w:t xml:space="preserve"> itself</w:t>
      </w:r>
      <w:r>
        <w:rPr>
          <w:rFonts w:ascii="Cambria" w:hAnsi="Cambria"/>
          <w:color w:val="2E74B5" w:themeColor="accent5" w:themeShade="BF"/>
        </w:rPr>
        <w:t>.</w:t>
      </w:r>
      <w:r w:rsidR="000743EC">
        <w:rPr>
          <w:rFonts w:ascii="Cambria" w:hAnsi="Cambria"/>
          <w:color w:val="2E74B5" w:themeColor="accent5" w:themeShade="BF"/>
        </w:rPr>
        <w:t xml:space="preserve"> which is also applicable to other domains such as missing data imputation, nowcasting, and outlier replacement</w:t>
      </w:r>
      <w:r w:rsidR="000743EC" w:rsidRPr="00A63066">
        <w:rPr>
          <w:rFonts w:ascii="Cambria" w:hAnsi="Cambria"/>
          <w:color w:val="2E74B5" w:themeColor="accent5" w:themeShade="BF"/>
        </w:rPr>
        <w:t>.</w:t>
      </w:r>
      <w:r>
        <w:rPr>
          <w:rFonts w:ascii="Cambria" w:hAnsi="Cambria"/>
          <w:color w:val="2E74B5" w:themeColor="accent5" w:themeShade="BF"/>
        </w:rPr>
        <w:br/>
      </w:r>
    </w:p>
    <w:p w14:paraId="5CA675BC" w14:textId="3EC198D2" w:rsidR="003F2DF5" w:rsidRDefault="00890788" w:rsidP="007B7C52">
      <w:pPr>
        <w:pStyle w:val="ListParagraph"/>
        <w:numPr>
          <w:ilvl w:val="0"/>
          <w:numId w:val="3"/>
        </w:numPr>
        <w:spacing w:after="0" w:line="240" w:lineRule="auto"/>
        <w:rPr>
          <w:rFonts w:ascii="Cambria" w:hAnsi="Cambria"/>
          <w:color w:val="2E74B5" w:themeColor="accent5" w:themeShade="BF"/>
        </w:rPr>
      </w:pPr>
      <w:r w:rsidRPr="00A63066">
        <w:rPr>
          <w:rFonts w:ascii="Cambria" w:hAnsi="Cambria"/>
          <w:b/>
          <w:bCs/>
          <w:color w:val="2E74B5" w:themeColor="accent5" w:themeShade="BF"/>
        </w:rPr>
        <w:t>New datasets.</w:t>
      </w:r>
      <w:r>
        <w:rPr>
          <w:rFonts w:ascii="Cambria" w:hAnsi="Cambria"/>
          <w:color w:val="2E74B5" w:themeColor="accent5" w:themeShade="BF"/>
        </w:rPr>
        <w:t xml:space="preserve"> </w:t>
      </w:r>
      <w:r w:rsidR="007B7C52" w:rsidRPr="00A63066">
        <w:rPr>
          <w:rFonts w:ascii="Cambria" w:hAnsi="Cambria"/>
          <w:color w:val="2E74B5" w:themeColor="accent5" w:themeShade="BF"/>
        </w:rPr>
        <w:t xml:space="preserve">To increase </w:t>
      </w:r>
      <w:r w:rsidR="00DB11B8" w:rsidRPr="00A63066">
        <w:rPr>
          <w:rFonts w:ascii="Cambria" w:hAnsi="Cambria"/>
          <w:color w:val="2E74B5" w:themeColor="accent5" w:themeShade="BF"/>
        </w:rPr>
        <w:t xml:space="preserve">the </w:t>
      </w:r>
      <w:r w:rsidR="00F8584B" w:rsidRPr="00A63066">
        <w:rPr>
          <w:rFonts w:ascii="Cambria" w:hAnsi="Cambria"/>
          <w:color w:val="2E74B5" w:themeColor="accent5" w:themeShade="BF"/>
        </w:rPr>
        <w:t>generalizability</w:t>
      </w:r>
      <w:r w:rsidR="00DB11B8" w:rsidRPr="00A63066">
        <w:rPr>
          <w:rFonts w:ascii="Cambria" w:hAnsi="Cambria"/>
          <w:color w:val="2E74B5" w:themeColor="accent5" w:themeShade="BF"/>
        </w:rPr>
        <w:t xml:space="preserve"> of our results</w:t>
      </w:r>
      <w:r w:rsidR="00F8584B" w:rsidRPr="00A63066">
        <w:rPr>
          <w:rFonts w:ascii="Cambria" w:hAnsi="Cambria"/>
          <w:color w:val="2E74B5" w:themeColor="accent5" w:themeShade="BF"/>
        </w:rPr>
        <w:t>,</w:t>
      </w:r>
      <w:r w:rsidR="007B7C52" w:rsidRPr="00A63066">
        <w:rPr>
          <w:rFonts w:ascii="Cambria" w:hAnsi="Cambria"/>
          <w:color w:val="2E74B5" w:themeColor="accent5" w:themeShade="BF"/>
        </w:rPr>
        <w:t xml:space="preserve"> we have included all of the M3 competition data in the empirical application. </w:t>
      </w:r>
      <w:r>
        <w:rPr>
          <w:rFonts w:ascii="Cambria" w:hAnsi="Cambria"/>
          <w:color w:val="2E74B5" w:themeColor="accent5" w:themeShade="BF"/>
        </w:rPr>
        <w:t xml:space="preserve">Also, we applied </w:t>
      </w:r>
      <w:r w:rsidR="007B7C52" w:rsidRPr="00A63066">
        <w:rPr>
          <w:rFonts w:ascii="Cambria" w:hAnsi="Cambria"/>
          <w:color w:val="2E74B5" w:themeColor="accent5" w:themeShade="BF"/>
        </w:rPr>
        <w:t xml:space="preserve">our methodology to a subset of the </w:t>
      </w:r>
      <w:r w:rsidR="00AF5F07">
        <w:rPr>
          <w:rFonts w:ascii="Cambria" w:hAnsi="Cambria"/>
          <w:color w:val="2E74B5" w:themeColor="accent5" w:themeShade="BF"/>
        </w:rPr>
        <w:t xml:space="preserve">hierarchical </w:t>
      </w:r>
      <w:r w:rsidR="007B7C52" w:rsidRPr="00A63066">
        <w:rPr>
          <w:rFonts w:ascii="Cambria" w:hAnsi="Cambria"/>
          <w:color w:val="2E74B5" w:themeColor="accent5" w:themeShade="BF"/>
        </w:rPr>
        <w:t xml:space="preserve">M5 competition data which </w:t>
      </w:r>
      <w:r w:rsidR="00AF5F07">
        <w:rPr>
          <w:rFonts w:ascii="Cambria" w:hAnsi="Cambria"/>
          <w:color w:val="2E74B5" w:themeColor="accent5" w:themeShade="BF"/>
        </w:rPr>
        <w:t>represents real-world retail data</w:t>
      </w:r>
      <w:r w:rsidR="007B7C52" w:rsidRPr="00A63066">
        <w:rPr>
          <w:rFonts w:ascii="Cambria" w:hAnsi="Cambria"/>
          <w:color w:val="2E74B5" w:themeColor="accent5" w:themeShade="BF"/>
        </w:rPr>
        <w:t xml:space="preserve">. </w:t>
      </w:r>
      <w:r w:rsidR="00AF5F07">
        <w:rPr>
          <w:rFonts w:ascii="Cambria" w:hAnsi="Cambria"/>
          <w:color w:val="2E74B5" w:themeColor="accent5" w:themeShade="BF"/>
        </w:rPr>
        <w:t>Using the new data, we find that…</w:t>
      </w:r>
      <w:r w:rsidR="00AF5F07">
        <w:rPr>
          <w:rFonts w:ascii="Cambria" w:hAnsi="Cambria"/>
          <w:color w:val="2E74B5" w:themeColor="accent5" w:themeShade="BF"/>
        </w:rPr>
        <w:br/>
      </w:r>
    </w:p>
    <w:p w14:paraId="1681FCE8" w14:textId="75FC673F" w:rsidR="00F3271F" w:rsidRPr="00F3271F" w:rsidRDefault="00AF5F07" w:rsidP="00F3271F">
      <w:pPr>
        <w:pStyle w:val="ListParagraph"/>
        <w:numPr>
          <w:ilvl w:val="0"/>
          <w:numId w:val="3"/>
        </w:numPr>
        <w:rPr>
          <w:rFonts w:ascii="Cambria" w:hAnsi="Cambria"/>
          <w:color w:val="2E74B5" w:themeColor="accent5" w:themeShade="BF"/>
        </w:rPr>
      </w:pPr>
      <w:r>
        <w:rPr>
          <w:rFonts w:ascii="Cambria" w:hAnsi="Cambria"/>
          <w:b/>
          <w:bCs/>
          <w:color w:val="2E74B5" w:themeColor="accent5" w:themeShade="BF"/>
        </w:rPr>
        <w:t>Readability of the paper.</w:t>
      </w:r>
      <w:r>
        <w:rPr>
          <w:rFonts w:ascii="Cambria" w:hAnsi="Cambria"/>
          <w:color w:val="2E74B5" w:themeColor="accent5" w:themeShade="BF"/>
        </w:rPr>
        <w:t xml:space="preserve">  We have rewritten the paper in LaTeX and revised the algorithms and figures within the paper. </w:t>
      </w:r>
      <w:r w:rsidR="00F3271F">
        <w:rPr>
          <w:rFonts w:ascii="Cambria" w:hAnsi="Cambria"/>
          <w:color w:val="2E74B5" w:themeColor="accent5" w:themeShade="BF"/>
        </w:rPr>
        <w:t xml:space="preserve"> Specifically, we have revised the Introduction on pages XXX to XXX, Figures 1 and 2 on pages XXX and XXX, and the Conclusion on pages XXXX to XXX. </w:t>
      </w:r>
      <w:r w:rsidR="00F3271F" w:rsidRPr="00F3271F">
        <w:rPr>
          <w:rFonts w:ascii="Cambria" w:hAnsi="Cambria"/>
          <w:color w:val="2E74B5" w:themeColor="accent5" w:themeShade="BF"/>
        </w:rPr>
        <w:t xml:space="preserve">We have uploaded all code to </w:t>
      </w:r>
      <w:proofErr w:type="spellStart"/>
      <w:r w:rsidR="00F3271F" w:rsidRPr="00F3271F">
        <w:rPr>
          <w:rFonts w:ascii="Cambria" w:hAnsi="Cambria"/>
          <w:color w:val="2E74B5" w:themeColor="accent5" w:themeShade="BF"/>
        </w:rPr>
        <w:t>Github</w:t>
      </w:r>
      <w:proofErr w:type="spellEnd"/>
      <w:r w:rsidR="00F3271F" w:rsidRPr="00F3271F">
        <w:rPr>
          <w:rFonts w:ascii="Cambria" w:hAnsi="Cambria"/>
          <w:color w:val="2E74B5" w:themeColor="accent5" w:themeShade="BF"/>
        </w:rPr>
        <w:t xml:space="preserve"> for reproducibility and posted the revised draft on </w:t>
      </w:r>
      <w:commentRangeStart w:id="0"/>
      <w:r w:rsidR="00F3271F" w:rsidRPr="00F3271F">
        <w:rPr>
          <w:rFonts w:ascii="Cambria" w:hAnsi="Cambria"/>
          <w:color w:val="2E74B5" w:themeColor="accent5" w:themeShade="BF"/>
        </w:rPr>
        <w:t>a pre-print server.</w:t>
      </w:r>
      <w:commentRangeEnd w:id="0"/>
      <w:r w:rsidR="00F3271F" w:rsidRPr="00F3271F">
        <w:rPr>
          <w:rFonts w:ascii="Cambria" w:hAnsi="Cambria"/>
          <w:color w:val="2E74B5" w:themeColor="accent5" w:themeShade="BF"/>
        </w:rPr>
        <w:commentReference w:id="0"/>
      </w:r>
      <w:r w:rsidR="00F3271F">
        <w:rPr>
          <w:rFonts w:ascii="Cambria" w:hAnsi="Cambria"/>
          <w:color w:val="2E74B5" w:themeColor="accent5" w:themeShade="BF"/>
        </w:rPr>
        <w:br/>
      </w:r>
    </w:p>
    <w:p w14:paraId="051BF070" w14:textId="57910D6F" w:rsidR="00AF5F07" w:rsidRDefault="00237717" w:rsidP="007B7C52">
      <w:pPr>
        <w:pStyle w:val="ListParagraph"/>
        <w:numPr>
          <w:ilvl w:val="0"/>
          <w:numId w:val="3"/>
        </w:numPr>
        <w:spacing w:after="0" w:line="240" w:lineRule="auto"/>
        <w:rPr>
          <w:rFonts w:ascii="Cambria" w:hAnsi="Cambria"/>
          <w:color w:val="2E74B5" w:themeColor="accent5" w:themeShade="BF"/>
        </w:rPr>
      </w:pPr>
      <w:r>
        <w:rPr>
          <w:rFonts w:ascii="Cambria" w:hAnsi="Cambria"/>
          <w:b/>
          <w:bCs/>
          <w:color w:val="2E74B5" w:themeColor="accent5" w:themeShade="BF"/>
        </w:rPr>
        <w:t>Contributions of the paper</w:t>
      </w:r>
      <w:r>
        <w:rPr>
          <w:rFonts w:ascii="Cambria" w:hAnsi="Cambria"/>
          <w:color w:val="2E74B5" w:themeColor="accent5" w:themeShade="BF"/>
        </w:rPr>
        <w:t>.  We have carefully rewritten to the claimed contributions of the paper over the prior literature to include:</w:t>
      </w:r>
    </w:p>
    <w:p w14:paraId="50097F2B" w14:textId="1DEEF5DF"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Created a data protection method that e</w:t>
      </w:r>
      <w:r w:rsidRPr="00237717">
        <w:rPr>
          <w:rFonts w:ascii="Cambria" w:hAnsi="Cambria"/>
          <w:color w:val="2E74B5" w:themeColor="accent5" w:themeShade="BF"/>
        </w:rPr>
        <w:t>nable</w:t>
      </w:r>
      <w:r>
        <w:rPr>
          <w:rFonts w:ascii="Cambria" w:hAnsi="Cambria"/>
          <w:color w:val="2E74B5" w:themeColor="accent5" w:themeShade="BF"/>
        </w:rPr>
        <w:t>s</w:t>
      </w:r>
      <w:r w:rsidRPr="00237717">
        <w:rPr>
          <w:rFonts w:ascii="Cambria" w:hAnsi="Cambria"/>
          <w:color w:val="2E74B5" w:themeColor="accent5" w:themeShade="BF"/>
        </w:rPr>
        <w:t xml:space="preserve"> organizations to share protected time series data with good forecast accuracy and useful time series features</w:t>
      </w:r>
      <w:r>
        <w:rPr>
          <w:rFonts w:ascii="Cambria" w:hAnsi="Cambria"/>
          <w:color w:val="2E74B5" w:themeColor="accent5" w:themeShade="BF"/>
        </w:rPr>
        <w:t>.</w:t>
      </w:r>
      <w:r w:rsidR="002511E0">
        <w:rPr>
          <w:rFonts w:ascii="Cambria" w:hAnsi="Cambria"/>
          <w:color w:val="2E74B5" w:themeColor="accent5" w:themeShade="BF"/>
        </w:rPr>
        <w:t xml:space="preserve">  Compared to benchmark methods, our proposed method balances the trade-off between forecast accuracy (14% worse) and data privacy well (3.3% reidentification risk).  Furthermore, we show that differential privacy with a high value of epsilon (10) can result in a reidentification risk (50%) that is not protective.  </w:t>
      </w:r>
    </w:p>
    <w:p w14:paraId="2A82DBEF" w14:textId="4098CA9B" w:rsidR="00237717" w:rsidRDefault="00237717" w:rsidP="00237717">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 xml:space="preserve">Applied a </w:t>
      </w:r>
      <w:r w:rsidRPr="00237717">
        <w:rPr>
          <w:rFonts w:ascii="Cambria" w:hAnsi="Cambria"/>
          <w:color w:val="2E74B5" w:themeColor="accent5" w:themeShade="BF"/>
        </w:rPr>
        <w:t>machine learning-based feature selection</w:t>
      </w:r>
      <w:r>
        <w:rPr>
          <w:rFonts w:ascii="Cambria" w:hAnsi="Cambria"/>
          <w:color w:val="2E74B5" w:themeColor="accent5" w:themeShade="BF"/>
        </w:rPr>
        <w:t xml:space="preserve"> approach </w:t>
      </w:r>
      <w:r w:rsidRPr="00237717">
        <w:rPr>
          <w:rFonts w:ascii="Cambria" w:hAnsi="Cambria"/>
          <w:color w:val="2E74B5" w:themeColor="accent5" w:themeShade="BF"/>
        </w:rPr>
        <w:t>to improve forecast accuracy of swapped data (14% worse than original) over manual feature selection (40% worse).</w:t>
      </w:r>
      <w:r w:rsidR="00F10BC6">
        <w:rPr>
          <w:rFonts w:ascii="Cambria" w:hAnsi="Cambria"/>
          <w:color w:val="2E74B5" w:themeColor="accent5" w:themeShade="BF"/>
        </w:rPr>
        <w:t xml:space="preserve"> We s</w:t>
      </w:r>
      <w:r w:rsidR="00F10BC6" w:rsidRPr="00237717">
        <w:rPr>
          <w:rFonts w:ascii="Cambria" w:hAnsi="Cambria"/>
          <w:color w:val="2E74B5" w:themeColor="accent5" w:themeShade="BF"/>
        </w:rPr>
        <w:t>how that the most useful features for predicting forecast accuracy (</w:t>
      </w:r>
      <w:proofErr w:type="spellStart"/>
      <w:r w:rsidR="00F10BC6" w:rsidRPr="00237717">
        <w:rPr>
          <w:rFonts w:ascii="Cambria" w:hAnsi="Cambria"/>
          <w:color w:val="2E74B5" w:themeColor="accent5" w:themeShade="BF"/>
        </w:rPr>
        <w:t>Makridakis</w:t>
      </w:r>
      <w:proofErr w:type="spellEnd"/>
      <w:r w:rsidR="00F10BC6" w:rsidRPr="00237717">
        <w:rPr>
          <w:rFonts w:ascii="Cambria" w:hAnsi="Cambria"/>
          <w:color w:val="2E74B5" w:themeColor="accent5" w:themeShade="BF"/>
        </w:rPr>
        <w:t xml:space="preserve"> et al., 2018; Spiliotis et al., 2020) are not necessarily the most useful for swapping time series values.</w:t>
      </w:r>
      <w:r w:rsidR="00F10BC6">
        <w:rPr>
          <w:rFonts w:ascii="Cambria" w:hAnsi="Cambria"/>
          <w:color w:val="2E74B5" w:themeColor="accent5" w:themeShade="BF"/>
        </w:rPr>
        <w:t xml:space="preserve">  </w:t>
      </w:r>
    </w:p>
    <w:p w14:paraId="48D6F243" w14:textId="63B03248" w:rsidR="00237717" w:rsidRPr="00A63066" w:rsidRDefault="002511E0" w:rsidP="00A63066">
      <w:pPr>
        <w:pStyle w:val="ListParagraph"/>
        <w:numPr>
          <w:ilvl w:val="1"/>
          <w:numId w:val="3"/>
        </w:numPr>
        <w:spacing w:after="0" w:line="240" w:lineRule="auto"/>
        <w:rPr>
          <w:rFonts w:ascii="Cambria" w:hAnsi="Cambria"/>
          <w:color w:val="2E74B5" w:themeColor="accent5" w:themeShade="BF"/>
        </w:rPr>
      </w:pPr>
      <w:r>
        <w:rPr>
          <w:rFonts w:ascii="Cambria" w:hAnsi="Cambria"/>
          <w:color w:val="2E74B5" w:themeColor="accent5" w:themeShade="BF"/>
        </w:rPr>
        <w:t>We demonstrate how time series features change for different forms of data protection</w:t>
      </w:r>
      <w:r w:rsidR="003B3F6F">
        <w:rPr>
          <w:rFonts w:ascii="Cambria" w:hAnsi="Cambria"/>
          <w:color w:val="2E74B5" w:themeColor="accent5" w:themeShade="BF"/>
        </w:rPr>
        <w:t xml:space="preserve"> </w:t>
      </w:r>
      <w:r w:rsidR="00F10BC6">
        <w:rPr>
          <w:rFonts w:ascii="Cambria" w:hAnsi="Cambria"/>
          <w:color w:val="2E74B5" w:themeColor="accent5" w:themeShade="BF"/>
        </w:rPr>
        <w:t>and how changes in these features affect multiple forecasting models.</w:t>
      </w:r>
    </w:p>
    <w:p w14:paraId="343E632C" w14:textId="77777777" w:rsidR="007B7C52" w:rsidRPr="00A63066" w:rsidRDefault="007B7C52" w:rsidP="007B7C52">
      <w:pPr>
        <w:spacing w:after="0" w:line="240" w:lineRule="auto"/>
        <w:rPr>
          <w:rFonts w:ascii="Cambria" w:hAnsi="Cambria"/>
          <w:color w:val="2E74B5" w:themeColor="accent5" w:themeShade="BF"/>
        </w:rPr>
      </w:pPr>
    </w:p>
    <w:p w14:paraId="1EF0341B" w14:textId="77777777" w:rsidR="006F1910" w:rsidRPr="00A63066" w:rsidRDefault="006F1910" w:rsidP="007B7C52">
      <w:pPr>
        <w:spacing w:after="0" w:line="240" w:lineRule="auto"/>
        <w:rPr>
          <w:rFonts w:ascii="Cambria" w:hAnsi="Cambria"/>
          <w:color w:val="2E74B5" w:themeColor="accent5" w:themeShade="BF"/>
        </w:rPr>
      </w:pPr>
    </w:p>
    <w:p w14:paraId="57209D61" w14:textId="26A9DD00" w:rsidR="00973ACE" w:rsidRPr="00A63066" w:rsidRDefault="006F1910" w:rsidP="00A63066">
      <w:pPr>
        <w:rPr>
          <w:rFonts w:ascii="Cambria" w:hAnsi="Cambria"/>
          <w:color w:val="2E74B5" w:themeColor="accent5" w:themeShade="BF"/>
        </w:rPr>
      </w:pPr>
      <w:r w:rsidRPr="00A63066">
        <w:rPr>
          <w:rFonts w:ascii="Cambria" w:hAnsi="Cambria"/>
          <w:color w:val="2E74B5" w:themeColor="accent5" w:themeShade="BF"/>
        </w:rPr>
        <w:t xml:space="preserve">In </w:t>
      </w:r>
      <w:r w:rsidR="00237717" w:rsidRPr="00A63066">
        <w:rPr>
          <w:rFonts w:ascii="Cambria" w:hAnsi="Cambria"/>
          <w:color w:val="2E74B5" w:themeColor="accent5" w:themeShade="BF"/>
        </w:rPr>
        <w:t>full disclosure</w:t>
      </w:r>
      <w:r w:rsidRPr="00A63066">
        <w:rPr>
          <w:rFonts w:ascii="Cambria" w:hAnsi="Cambria"/>
          <w:color w:val="2E74B5" w:themeColor="accent5" w:themeShade="BF"/>
        </w:rPr>
        <w:t xml:space="preserve">, </w:t>
      </w:r>
      <w:r w:rsidR="00237717" w:rsidRPr="00A63066">
        <w:rPr>
          <w:rFonts w:ascii="Cambria" w:hAnsi="Cambria"/>
          <w:color w:val="2E74B5" w:themeColor="accent5" w:themeShade="BF"/>
        </w:rPr>
        <w:t>a</w:t>
      </w:r>
      <w:r w:rsidRPr="00A63066">
        <w:rPr>
          <w:rFonts w:ascii="Cambria" w:hAnsi="Cambria"/>
          <w:color w:val="2E74B5" w:themeColor="accent5" w:themeShade="BF"/>
        </w:rPr>
        <w:t xml:space="preserve">n indexing error </w:t>
      </w:r>
      <w:r w:rsidR="00237717" w:rsidRPr="00A63066">
        <w:rPr>
          <w:rFonts w:ascii="Cambria" w:hAnsi="Cambria"/>
          <w:color w:val="2E74B5" w:themeColor="accent5" w:themeShade="BF"/>
        </w:rPr>
        <w:t xml:space="preserve">in the code </w:t>
      </w:r>
      <w:r w:rsidRPr="00A63066">
        <w:rPr>
          <w:rFonts w:ascii="Cambria" w:hAnsi="Cambria"/>
          <w:color w:val="2E74B5" w:themeColor="accent5" w:themeShade="BF"/>
        </w:rPr>
        <w:t>caused only k-1 nearest neighbor time series to be used for swapping instead of k nearest neighbor time series.</w:t>
      </w:r>
      <w:r w:rsidR="00237717">
        <w:rPr>
          <w:rFonts w:ascii="Cambria" w:hAnsi="Cambria"/>
          <w:color w:val="2E74B5" w:themeColor="accent5" w:themeShade="BF"/>
        </w:rPr>
        <w:t xml:space="preserve">  This changed the main results of XXX to XXX…</w:t>
      </w:r>
    </w:p>
    <w:p w14:paraId="776F2A6B" w14:textId="4950D12B" w:rsidR="00D07FF9" w:rsidRPr="0015038A" w:rsidRDefault="00D07FF9" w:rsidP="001D402A">
      <w:pPr>
        <w:rPr>
          <w:rFonts w:ascii="Cambria" w:hAnsi="Cambria" w:cs="Segoe UI"/>
          <w:color w:val="000000"/>
          <w:shd w:val="clear" w:color="auto" w:fill="FFFFFF"/>
        </w:rPr>
      </w:pPr>
      <w:r w:rsidRPr="0015038A">
        <w:rPr>
          <w:rFonts w:ascii="Cambria" w:hAnsi="Cambria" w:cs="Segoe UI"/>
          <w:b/>
          <w:bCs/>
          <w:color w:val="000000"/>
          <w:shd w:val="clear" w:color="auto" w:fill="FFFFFF"/>
        </w:rPr>
        <w:lastRenderedPageBreak/>
        <w:t xml:space="preserve">Editor </w:t>
      </w:r>
      <w:r w:rsidR="008E2678" w:rsidRPr="0015038A">
        <w:rPr>
          <w:rFonts w:ascii="Cambria" w:hAnsi="Cambria" w:cs="Segoe UI"/>
          <w:b/>
          <w:bCs/>
          <w:color w:val="000000"/>
          <w:shd w:val="clear" w:color="auto" w:fill="FFFFFF"/>
        </w:rPr>
        <w:t>C</w:t>
      </w:r>
      <w:r w:rsidRPr="0015038A">
        <w:rPr>
          <w:rFonts w:ascii="Cambria" w:hAnsi="Cambria" w:cs="Segoe UI"/>
          <w:b/>
          <w:bCs/>
          <w:color w:val="000000"/>
          <w:shd w:val="clear" w:color="auto" w:fill="FFFFFF"/>
        </w:rPr>
        <w:t>omments:</w:t>
      </w:r>
      <w:r w:rsidRPr="0015038A">
        <w:rPr>
          <w:rFonts w:ascii="Cambria" w:hAnsi="Cambria" w:cs="Segoe UI"/>
          <w:color w:val="000000"/>
          <w:shd w:val="clear" w:color="auto" w:fill="FFFFFF"/>
        </w:rPr>
        <w:t xml:space="preserve">    </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The </w:t>
      </w:r>
      <w:commentRangeStart w:id="1"/>
      <w:r w:rsidRPr="0015038A">
        <w:rPr>
          <w:rFonts w:ascii="Cambria" w:hAnsi="Cambria" w:cs="Segoe UI"/>
          <w:color w:val="000000"/>
          <w:shd w:val="clear" w:color="auto" w:fill="FFFFFF"/>
        </w:rPr>
        <w:t xml:space="preserve">manuscript concentrates </w:t>
      </w:r>
      <w:commentRangeEnd w:id="1"/>
      <w:r w:rsidR="00FD0D60">
        <w:rPr>
          <w:rStyle w:val="CommentReference"/>
        </w:rPr>
        <w:commentReference w:id="1"/>
      </w:r>
      <w:r w:rsidRPr="0015038A">
        <w:rPr>
          <w:rFonts w:ascii="Cambria" w:hAnsi="Cambria" w:cs="Segoe UI"/>
          <w:color w:val="000000"/>
          <w:shd w:val="clear" w:color="auto" w:fill="FFFFFF"/>
        </w:rPr>
        <w:t xml:space="preserve">on a timely and relevant topic. The approach is </w:t>
      </w:r>
      <w:proofErr w:type="gramStart"/>
      <w:r w:rsidRPr="0015038A">
        <w:rPr>
          <w:rFonts w:ascii="Cambria" w:hAnsi="Cambria" w:cs="Segoe UI"/>
          <w:color w:val="000000"/>
          <w:shd w:val="clear" w:color="auto" w:fill="FFFFFF"/>
        </w:rPr>
        <w:t>original</w:t>
      </w:r>
      <w:proofErr w:type="gramEnd"/>
      <w:r w:rsidRPr="0015038A">
        <w:rPr>
          <w:rFonts w:ascii="Cambria" w:hAnsi="Cambria" w:cs="Segoe UI"/>
          <w:color w:val="000000"/>
          <w:shd w:val="clear" w:color="auto" w:fill="FFFFFF"/>
        </w:rPr>
        <w:t xml:space="preserve"> and the point is well supported.</w:t>
      </w:r>
      <w:r w:rsidRPr="0015038A">
        <w:rPr>
          <w:rFonts w:ascii="Cambria" w:hAnsi="Cambria" w:cs="Segoe UI"/>
          <w:color w:val="000000"/>
        </w:rPr>
        <w:t xml:space="preserve"> </w:t>
      </w:r>
      <w:r w:rsidRPr="0015038A">
        <w:rPr>
          <w:rFonts w:ascii="Cambria" w:hAnsi="Cambria" w:cs="Segoe UI"/>
          <w:color w:val="000000"/>
          <w:shd w:val="clear" w:color="auto" w:fill="FFFFFF"/>
        </w:rPr>
        <w:t>The reviewers and I see that the manuscript potentially brings some interesting novel ideas that could be worth of publication.</w:t>
      </w:r>
      <w:r w:rsidRPr="0015038A">
        <w:rPr>
          <w:rFonts w:ascii="Cambria" w:hAnsi="Cambria" w:cs="Segoe UI"/>
          <w:color w:val="000000"/>
        </w:rPr>
        <w:t xml:space="preserve"> </w:t>
      </w:r>
      <w:r w:rsidRPr="0015038A">
        <w:rPr>
          <w:rFonts w:ascii="Cambria" w:hAnsi="Cambria" w:cs="Segoe UI"/>
          <w:color w:val="000000"/>
          <w:shd w:val="clear" w:color="auto" w:fill="FFFFFF"/>
        </w:rPr>
        <w:t>However, at this stage, there seems to be quite a lot of work to be done for the paper to get there.</w:t>
      </w:r>
    </w:p>
    <w:p w14:paraId="11B21C3B" w14:textId="77777777" w:rsidR="00D07FF9" w:rsidRPr="0015038A" w:rsidRDefault="00D07FF9" w:rsidP="0015038A">
      <w:pPr>
        <w:spacing w:after="0" w:line="240" w:lineRule="auto"/>
        <w:rPr>
          <w:rFonts w:ascii="Cambria" w:hAnsi="Cambria" w:cs="Segoe UI"/>
          <w:color w:val="000000"/>
          <w:shd w:val="clear" w:color="auto" w:fill="FFFFFF"/>
        </w:rPr>
      </w:pPr>
    </w:p>
    <w:p w14:paraId="6DB7DDA9" w14:textId="786CD09E" w:rsidR="00D07FF9" w:rsidRPr="0015038A" w:rsidRDefault="00D07FF9"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w:t>
      </w:r>
      <w:r w:rsidR="004F5C89">
        <w:rPr>
          <w:rFonts w:ascii="Cambria" w:hAnsi="Cambria" w:cs="Segoe UI"/>
          <w:color w:val="2F5496" w:themeColor="accent1" w:themeShade="BF"/>
          <w:shd w:val="clear" w:color="auto" w:fill="FFFFFF"/>
        </w:rPr>
        <w:t xml:space="preserve"> for your helpful feedback. </w:t>
      </w:r>
      <w:r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We hope that you find the proposed changes satisfactory</w:t>
      </w:r>
      <w:r w:rsidRPr="0015038A">
        <w:rPr>
          <w:rFonts w:ascii="Cambria" w:hAnsi="Cambria" w:cs="Segoe UI"/>
          <w:color w:val="2F5496" w:themeColor="accent1" w:themeShade="BF"/>
          <w:shd w:val="clear" w:color="auto" w:fill="FFFFFF"/>
        </w:rPr>
        <w:t>.</w:t>
      </w:r>
    </w:p>
    <w:p w14:paraId="070484D8" w14:textId="77777777" w:rsidR="009B369C"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xml:space="preserve">Besides the point of the reviewers, I would like to insist on the fact the presentation of the work needs a serious upgrade. For instance, A figure like Figure 1 cannot end up in the final version of the paper. I would encourage the authors to be careful in the way to design and produce that figure. </w:t>
      </w:r>
    </w:p>
    <w:p w14:paraId="7B61D5B7" w14:textId="77777777" w:rsidR="009B369C" w:rsidRDefault="009B369C" w:rsidP="0015038A">
      <w:pPr>
        <w:spacing w:after="0" w:line="240" w:lineRule="auto"/>
        <w:rPr>
          <w:rFonts w:ascii="Cambria" w:hAnsi="Cambria" w:cs="Segoe UI"/>
          <w:color w:val="000000"/>
          <w:shd w:val="clear" w:color="auto" w:fill="FFFFFF"/>
        </w:rPr>
      </w:pPr>
    </w:p>
    <w:p w14:paraId="66614F57" w14:textId="77777777" w:rsidR="009B369C" w:rsidRDefault="009B369C" w:rsidP="009B369C">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Removed figure 1. Focused on the series with desirable/undesirable features.</w:t>
      </w:r>
    </w:p>
    <w:p w14:paraId="7D065AD7" w14:textId="1ABBEDD8" w:rsidR="009B369C" w:rsidRPr="001D402A" w:rsidRDefault="009B369C"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General discussion – features like trend appear important, we want to consider many possible </w:t>
      </w:r>
      <w:proofErr w:type="gramStart"/>
      <w:r>
        <w:rPr>
          <w:rFonts w:ascii="Cambria" w:hAnsi="Cambria" w:cs="Segoe UI"/>
          <w:color w:val="2F5496" w:themeColor="accent1" w:themeShade="BF"/>
          <w:shd w:val="clear" w:color="auto" w:fill="FFFFFF"/>
        </w:rPr>
        <w:t>features</w:t>
      </w:r>
      <w:proofErr w:type="gramEnd"/>
    </w:p>
    <w:p w14:paraId="30B127DB" w14:textId="77777777" w:rsidR="009B369C" w:rsidRDefault="009B369C" w:rsidP="0015038A">
      <w:pPr>
        <w:spacing w:after="0" w:line="240" w:lineRule="auto"/>
        <w:rPr>
          <w:rFonts w:ascii="Cambria" w:hAnsi="Cambria" w:cs="Segoe UI"/>
          <w:color w:val="000000"/>
          <w:shd w:val="clear" w:color="auto" w:fill="FFFFFF"/>
        </w:rPr>
      </w:pPr>
    </w:p>
    <w:p w14:paraId="00E15EBF" w14:textId="233E8641" w:rsidR="00D07FF9" w:rsidRPr="0015038A" w:rsidRDefault="00D07FF9"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xml:space="preserve">Similarly, in general, the paper looks like a draft, which makes it a bit tricky at stages (e.g., when I checked the validity of equations...). Using a more "profession" text editor (possibly Latex) could help a lot in improving the readability and make the work easier for the reviewers and </w:t>
      </w:r>
      <w:proofErr w:type="gramStart"/>
      <w:r w:rsidRPr="0015038A">
        <w:rPr>
          <w:rFonts w:ascii="Cambria" w:hAnsi="Cambria" w:cs="Segoe UI"/>
          <w:color w:val="000000"/>
          <w:shd w:val="clear" w:color="auto" w:fill="FFFFFF"/>
        </w:rPr>
        <w:t>I.</w:t>
      </w:r>
      <w:proofErr w:type="gramEnd"/>
      <w:r w:rsidRPr="0015038A">
        <w:rPr>
          <w:rFonts w:ascii="Cambria" w:hAnsi="Cambria" w:cs="Segoe UI"/>
          <w:color w:val="000000"/>
          <w:shd w:val="clear" w:color="auto" w:fill="FFFFFF"/>
        </w:rPr>
        <w:t xml:space="preserve"> Finally, for the </w:t>
      </w:r>
      <w:proofErr w:type="spellStart"/>
      <w:r w:rsidRPr="0015038A">
        <w:rPr>
          <w:rFonts w:ascii="Cambria" w:hAnsi="Cambria" w:cs="Segoe UI"/>
          <w:color w:val="000000"/>
          <w:shd w:val="clear" w:color="auto" w:fill="FFFFFF"/>
        </w:rPr>
        <w:t>maths</w:t>
      </w:r>
      <w:proofErr w:type="spellEnd"/>
      <w:r w:rsidRPr="0015038A">
        <w:rPr>
          <w:rFonts w:ascii="Cambria" w:hAnsi="Cambria" w:cs="Segoe UI"/>
          <w:color w:val="000000"/>
          <w:shd w:val="clear" w:color="auto" w:fill="FFFFFF"/>
        </w:rPr>
        <w:t xml:space="preserve">, it would be good to be really thorough, e.g., one does not need to use "*" for multiplication, the flow of information around eq. (2) is quite confusing (possibly introduce relevant notation first, for </w:t>
      </w:r>
      <w:proofErr w:type="spellStart"/>
      <w:r w:rsidRPr="0015038A">
        <w:rPr>
          <w:rFonts w:ascii="Cambria" w:hAnsi="Cambria" w:cs="Segoe UI"/>
          <w:color w:val="000000"/>
          <w:shd w:val="clear" w:color="auto" w:fill="FFFFFF"/>
        </w:rPr>
        <w:t>diag</w:t>
      </w:r>
      <w:proofErr w:type="spellEnd"/>
      <w:r w:rsidRPr="0015038A">
        <w:rPr>
          <w:rFonts w:ascii="Cambria" w:hAnsi="Cambria" w:cs="Segoe UI"/>
          <w:color w:val="000000"/>
          <w:shd w:val="clear" w:color="auto" w:fill="FFFFFF"/>
        </w:rPr>
        <w:t xml:space="preserve">, 1, among others), </w:t>
      </w:r>
      <w:proofErr w:type="gramStart"/>
      <w:r w:rsidRPr="0015038A">
        <w:rPr>
          <w:rFonts w:ascii="Cambria" w:hAnsi="Cambria" w:cs="Segoe UI"/>
          <w:color w:val="000000"/>
          <w:shd w:val="clear" w:color="auto" w:fill="FFFFFF"/>
        </w:rPr>
        <w:t>etc..</w:t>
      </w:r>
      <w:proofErr w:type="gramEnd"/>
      <w:r w:rsidRPr="0015038A">
        <w:rPr>
          <w:rFonts w:ascii="Cambria" w:hAnsi="Cambria" w:cs="Segoe UI"/>
          <w:color w:val="000000"/>
          <w:shd w:val="clear" w:color="auto" w:fill="FFFFFF"/>
        </w:rPr>
        <w:t xml:space="preserve"> Similarly, algorithms could be better presented.</w:t>
      </w:r>
    </w:p>
    <w:p w14:paraId="0574E7A9" w14:textId="77777777" w:rsidR="00D07FF9" w:rsidRPr="0015038A" w:rsidRDefault="00D07FF9" w:rsidP="0015038A">
      <w:pPr>
        <w:spacing w:after="0" w:line="240" w:lineRule="auto"/>
        <w:rPr>
          <w:rFonts w:ascii="Cambria" w:hAnsi="Cambria" w:cs="Segoe UI"/>
          <w:color w:val="000000"/>
          <w:shd w:val="clear" w:color="auto" w:fill="FFFFFF"/>
        </w:rPr>
      </w:pPr>
    </w:p>
    <w:p w14:paraId="0D7606D8" w14:textId="0B2DD44A" w:rsidR="00D07FF9" w:rsidRDefault="009B369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submitted presentation of the paper…. </w:t>
      </w:r>
      <w:r w:rsidR="00D07FF9" w:rsidRPr="0015038A">
        <w:rPr>
          <w:rFonts w:ascii="Cambria" w:hAnsi="Cambria" w:cs="Segoe UI"/>
          <w:color w:val="2F5496" w:themeColor="accent1" w:themeShade="BF"/>
          <w:shd w:val="clear" w:color="auto" w:fill="FFFFFF"/>
        </w:rPr>
        <w:t>Thank you for the feedback</w:t>
      </w:r>
      <w:r w:rsidR="00125474">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Per the “Major Changes to the Manuscript,” w</w:t>
      </w:r>
      <w:r w:rsidR="00D07FF9" w:rsidRPr="0015038A">
        <w:rPr>
          <w:rFonts w:ascii="Cambria" w:hAnsi="Cambria" w:cs="Segoe UI"/>
          <w:color w:val="2F5496" w:themeColor="accent1" w:themeShade="BF"/>
          <w:shd w:val="clear" w:color="auto" w:fill="FFFFFF"/>
        </w:rPr>
        <w:t xml:space="preserve">e have </w:t>
      </w:r>
      <w:r w:rsidR="004F5C89">
        <w:rPr>
          <w:rFonts w:ascii="Cambria" w:hAnsi="Cambria" w:cs="Segoe UI"/>
          <w:color w:val="2F5496" w:themeColor="accent1" w:themeShade="BF"/>
          <w:shd w:val="clear" w:color="auto" w:fill="FFFFFF"/>
        </w:rPr>
        <w:t xml:space="preserve">repositioned the paper (Point 1) and </w:t>
      </w:r>
      <w:r w:rsidR="00D07FF9" w:rsidRPr="0015038A">
        <w:rPr>
          <w:rFonts w:ascii="Cambria" w:hAnsi="Cambria" w:cs="Segoe UI"/>
          <w:color w:val="2F5496" w:themeColor="accent1" w:themeShade="BF"/>
          <w:shd w:val="clear" w:color="auto" w:fill="FFFFFF"/>
        </w:rPr>
        <w:t>re-written the draft</w:t>
      </w:r>
      <w:r w:rsidR="004F5C89">
        <w:rPr>
          <w:rFonts w:ascii="Cambria" w:hAnsi="Cambria" w:cs="Segoe UI"/>
          <w:color w:val="2F5496" w:themeColor="accent1" w:themeShade="BF"/>
          <w:shd w:val="clear" w:color="auto" w:fill="FFFFFF"/>
        </w:rPr>
        <w:t xml:space="preserve"> (Point 3)</w:t>
      </w:r>
      <w:r w:rsidR="00D07FF9" w:rsidRPr="0015038A">
        <w:rPr>
          <w:rFonts w:ascii="Cambria" w:hAnsi="Cambria" w:cs="Segoe UI"/>
          <w:color w:val="2F5496" w:themeColor="accent1" w:themeShade="BF"/>
          <w:shd w:val="clear" w:color="auto" w:fill="FFFFFF"/>
        </w:rPr>
        <w:t xml:space="preserve"> in La</w:t>
      </w:r>
      <w:r w:rsidR="00945477">
        <w:rPr>
          <w:rFonts w:ascii="Cambria" w:hAnsi="Cambria" w:cs="Segoe UI"/>
          <w:color w:val="2F5496" w:themeColor="accent1" w:themeShade="BF"/>
          <w:shd w:val="clear" w:color="auto" w:fill="FFFFFF"/>
        </w:rPr>
        <w:t>T</w:t>
      </w:r>
      <w:r w:rsidR="00D07FF9" w:rsidRPr="0015038A">
        <w:rPr>
          <w:rFonts w:ascii="Cambria" w:hAnsi="Cambria" w:cs="Segoe UI"/>
          <w:color w:val="2F5496" w:themeColor="accent1" w:themeShade="BF"/>
          <w:shd w:val="clear" w:color="auto" w:fill="FFFFFF"/>
        </w:rPr>
        <w:t>e</w:t>
      </w:r>
      <w:r w:rsidR="00945477">
        <w:rPr>
          <w:rFonts w:ascii="Cambria" w:hAnsi="Cambria" w:cs="Segoe UI"/>
          <w:color w:val="2F5496" w:themeColor="accent1" w:themeShade="BF"/>
          <w:shd w:val="clear" w:color="auto" w:fill="FFFFFF"/>
        </w:rPr>
        <w:t>X</w:t>
      </w:r>
      <w:r w:rsidR="00D07FF9" w:rsidRPr="0015038A">
        <w:rPr>
          <w:rFonts w:ascii="Cambria" w:hAnsi="Cambria" w:cs="Segoe UI"/>
          <w:color w:val="2F5496" w:themeColor="accent1" w:themeShade="BF"/>
          <w:shd w:val="clear" w:color="auto" w:fill="FFFFFF"/>
        </w:rPr>
        <w:t xml:space="preserve"> </w:t>
      </w:r>
      <w:r w:rsidR="004F5C89">
        <w:rPr>
          <w:rFonts w:ascii="Cambria" w:hAnsi="Cambria" w:cs="Segoe UI"/>
          <w:color w:val="2F5496" w:themeColor="accent1" w:themeShade="BF"/>
          <w:shd w:val="clear" w:color="auto" w:fill="FFFFFF"/>
        </w:rPr>
        <w:t>including the</w:t>
      </w:r>
      <w:r w:rsidR="00D07FF9" w:rsidRPr="0015038A">
        <w:rPr>
          <w:rFonts w:ascii="Cambria" w:hAnsi="Cambria" w:cs="Segoe UI"/>
          <w:color w:val="2F5496" w:themeColor="accent1" w:themeShade="BF"/>
          <w:shd w:val="clear" w:color="auto" w:fill="FFFFFF"/>
        </w:rPr>
        <w:t xml:space="preserve"> figures</w:t>
      </w:r>
      <w:r w:rsidR="008E2678" w:rsidRPr="0015038A">
        <w:rPr>
          <w:rFonts w:ascii="Cambria" w:hAnsi="Cambria" w:cs="Segoe UI"/>
          <w:color w:val="2F5496" w:themeColor="accent1" w:themeShade="BF"/>
          <w:shd w:val="clear" w:color="auto" w:fill="FFFFFF"/>
        </w:rPr>
        <w:t xml:space="preserve"> and algorithms. </w:t>
      </w:r>
    </w:p>
    <w:p w14:paraId="77E190D6" w14:textId="77777777" w:rsidR="009B369C" w:rsidRDefault="009B369C" w:rsidP="0015038A">
      <w:pPr>
        <w:spacing w:after="0" w:line="240" w:lineRule="auto"/>
        <w:rPr>
          <w:rFonts w:ascii="Cambria" w:hAnsi="Cambria" w:cs="Segoe UI"/>
          <w:color w:val="2F5496" w:themeColor="accent1" w:themeShade="BF"/>
          <w:shd w:val="clear" w:color="auto" w:fill="FFFFFF"/>
        </w:rPr>
      </w:pPr>
    </w:p>
    <w:p w14:paraId="3CA9321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1B4707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44E15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CAD2A6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54EA3CD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54C83C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45286BF8"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0D96462"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331445E7"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0F839EF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BB857B4"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292B515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8323CDC"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D92C18E"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12B3203A"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6DCF2BD6" w14:textId="77777777" w:rsidR="008E2678" w:rsidRPr="0015038A" w:rsidRDefault="008E2678" w:rsidP="0015038A">
      <w:pPr>
        <w:spacing w:after="0" w:line="240" w:lineRule="auto"/>
        <w:rPr>
          <w:rFonts w:ascii="Cambria" w:hAnsi="Cambria" w:cs="Segoe UI"/>
          <w:color w:val="2F5496" w:themeColor="accent1" w:themeShade="BF"/>
          <w:shd w:val="clear" w:color="auto" w:fill="FFFFFF"/>
        </w:rPr>
      </w:pPr>
    </w:p>
    <w:p w14:paraId="712C5C1B" w14:textId="77777777" w:rsidR="008E2678" w:rsidRPr="0015038A" w:rsidRDefault="008E2678" w:rsidP="0015038A">
      <w:pPr>
        <w:spacing w:after="0" w:line="240" w:lineRule="auto"/>
        <w:rPr>
          <w:rFonts w:ascii="Cambria" w:hAnsi="Cambria" w:cs="Segoe UI"/>
          <w:color w:val="000000"/>
          <w:shd w:val="clear" w:color="auto" w:fill="FFFFFF"/>
        </w:rPr>
      </w:pPr>
    </w:p>
    <w:p w14:paraId="1D21CC95" w14:textId="77777777" w:rsidR="00973ACE" w:rsidRDefault="00973ACE" w:rsidP="0015038A">
      <w:pPr>
        <w:spacing w:after="0" w:line="240" w:lineRule="auto"/>
        <w:rPr>
          <w:rFonts w:ascii="Cambria" w:hAnsi="Cambria" w:cs="Segoe UI"/>
          <w:b/>
          <w:bCs/>
          <w:color w:val="000000"/>
          <w:shd w:val="clear" w:color="auto" w:fill="FFFFFF"/>
        </w:rPr>
      </w:pPr>
    </w:p>
    <w:p w14:paraId="33C7438E" w14:textId="77777777" w:rsidR="00973ACE" w:rsidRDefault="00973ACE" w:rsidP="0015038A">
      <w:pPr>
        <w:spacing w:after="0" w:line="240" w:lineRule="auto"/>
        <w:rPr>
          <w:rFonts w:ascii="Cambria" w:hAnsi="Cambria" w:cs="Segoe UI"/>
          <w:b/>
          <w:bCs/>
          <w:color w:val="000000"/>
          <w:shd w:val="clear" w:color="auto" w:fill="FFFFFF"/>
        </w:rPr>
      </w:pPr>
    </w:p>
    <w:p w14:paraId="47AA26E6" w14:textId="77777777" w:rsidR="00973ACE" w:rsidRDefault="00973ACE" w:rsidP="0015038A">
      <w:pPr>
        <w:spacing w:after="0" w:line="240" w:lineRule="auto"/>
        <w:rPr>
          <w:rFonts w:ascii="Cambria" w:hAnsi="Cambria" w:cs="Segoe UI"/>
          <w:b/>
          <w:bCs/>
          <w:color w:val="000000"/>
          <w:shd w:val="clear" w:color="auto" w:fill="FFFFFF"/>
        </w:rPr>
      </w:pPr>
    </w:p>
    <w:p w14:paraId="093762A4" w14:textId="77777777" w:rsidR="00973ACE" w:rsidRDefault="00973ACE" w:rsidP="0015038A">
      <w:pPr>
        <w:spacing w:after="0" w:line="240" w:lineRule="auto"/>
        <w:rPr>
          <w:rFonts w:ascii="Cambria" w:hAnsi="Cambria" w:cs="Segoe UI"/>
          <w:b/>
          <w:bCs/>
          <w:color w:val="000000"/>
          <w:shd w:val="clear" w:color="auto" w:fill="FFFFFF"/>
        </w:rPr>
      </w:pPr>
    </w:p>
    <w:p w14:paraId="3F3019CA" w14:textId="77777777" w:rsidR="00973ACE" w:rsidRDefault="00973ACE" w:rsidP="0015038A">
      <w:pPr>
        <w:spacing w:after="0" w:line="240" w:lineRule="auto"/>
        <w:rPr>
          <w:rFonts w:ascii="Cambria" w:hAnsi="Cambria" w:cs="Segoe UI"/>
          <w:b/>
          <w:bCs/>
          <w:color w:val="000000"/>
          <w:shd w:val="clear" w:color="auto" w:fill="FFFFFF"/>
        </w:rPr>
      </w:pPr>
    </w:p>
    <w:p w14:paraId="28CB66C6" w14:textId="77777777" w:rsidR="00973ACE" w:rsidRDefault="00973ACE" w:rsidP="0015038A">
      <w:pPr>
        <w:spacing w:after="0" w:line="240" w:lineRule="auto"/>
        <w:rPr>
          <w:rFonts w:ascii="Cambria" w:hAnsi="Cambria" w:cs="Segoe UI"/>
          <w:b/>
          <w:bCs/>
          <w:color w:val="000000"/>
          <w:shd w:val="clear" w:color="auto" w:fill="FFFFFF"/>
        </w:rPr>
      </w:pPr>
    </w:p>
    <w:p w14:paraId="13BDD0DD" w14:textId="77777777" w:rsidR="00973ACE" w:rsidRDefault="00973ACE" w:rsidP="0015038A">
      <w:pPr>
        <w:spacing w:after="0" w:line="240" w:lineRule="auto"/>
        <w:rPr>
          <w:rFonts w:ascii="Cambria" w:hAnsi="Cambria" w:cs="Segoe UI"/>
          <w:b/>
          <w:bCs/>
          <w:color w:val="000000"/>
          <w:shd w:val="clear" w:color="auto" w:fill="FFFFFF"/>
        </w:rPr>
      </w:pPr>
    </w:p>
    <w:p w14:paraId="1D0DE940" w14:textId="77777777" w:rsidR="00973ACE" w:rsidRDefault="00973ACE" w:rsidP="0015038A">
      <w:pPr>
        <w:spacing w:after="0" w:line="240" w:lineRule="auto"/>
        <w:rPr>
          <w:rFonts w:ascii="Cambria" w:hAnsi="Cambria" w:cs="Segoe UI"/>
          <w:b/>
          <w:bCs/>
          <w:color w:val="000000"/>
          <w:shd w:val="clear" w:color="auto" w:fill="FFFFFF"/>
        </w:rPr>
      </w:pPr>
    </w:p>
    <w:p w14:paraId="3213CBDB" w14:textId="77777777" w:rsidR="00973ACE" w:rsidRDefault="00973ACE" w:rsidP="0015038A">
      <w:pPr>
        <w:spacing w:after="0" w:line="240" w:lineRule="auto"/>
        <w:rPr>
          <w:rFonts w:ascii="Cambria" w:hAnsi="Cambria" w:cs="Segoe UI"/>
          <w:b/>
          <w:bCs/>
          <w:color w:val="000000"/>
          <w:shd w:val="clear" w:color="auto" w:fill="FFFFFF"/>
        </w:rPr>
      </w:pPr>
    </w:p>
    <w:p w14:paraId="265ED2A4" w14:textId="77777777" w:rsidR="00973ACE" w:rsidRDefault="00973ACE" w:rsidP="0015038A">
      <w:pPr>
        <w:spacing w:after="0" w:line="240" w:lineRule="auto"/>
        <w:rPr>
          <w:rFonts w:ascii="Cambria" w:hAnsi="Cambria" w:cs="Segoe UI"/>
          <w:b/>
          <w:bCs/>
          <w:color w:val="000000"/>
          <w:shd w:val="clear" w:color="auto" w:fill="FFFFFF"/>
        </w:rPr>
      </w:pPr>
    </w:p>
    <w:p w14:paraId="62A546D1" w14:textId="77777777" w:rsidR="00973ACE" w:rsidRDefault="00973ACE" w:rsidP="0015038A">
      <w:pPr>
        <w:spacing w:after="0" w:line="240" w:lineRule="auto"/>
        <w:rPr>
          <w:rFonts w:ascii="Cambria" w:hAnsi="Cambria" w:cs="Segoe UI"/>
          <w:b/>
          <w:bCs/>
          <w:color w:val="000000"/>
          <w:shd w:val="clear" w:color="auto" w:fill="FFFFFF"/>
        </w:rPr>
      </w:pPr>
    </w:p>
    <w:p w14:paraId="38C0F1A9" w14:textId="5844CE25" w:rsidR="008E2678" w:rsidRPr="0015038A" w:rsidRDefault="008E2678" w:rsidP="0015038A">
      <w:pPr>
        <w:spacing w:after="0" w:line="240" w:lineRule="auto"/>
        <w:rPr>
          <w:rFonts w:ascii="Cambria" w:hAnsi="Cambria" w:cs="Segoe UI"/>
          <w:b/>
          <w:bCs/>
          <w:color w:val="000000"/>
          <w:shd w:val="clear" w:color="auto" w:fill="FFFFFF"/>
        </w:rPr>
      </w:pPr>
      <w:r w:rsidRPr="0015038A">
        <w:rPr>
          <w:rFonts w:ascii="Cambria" w:hAnsi="Cambria" w:cs="Segoe UI"/>
          <w:b/>
          <w:bCs/>
          <w:color w:val="000000"/>
          <w:shd w:val="clear" w:color="auto" w:fill="FFFFFF"/>
        </w:rPr>
        <w:t>Reviewer 1 Comments:</w:t>
      </w:r>
    </w:p>
    <w:p w14:paraId="1907C814" w14:textId="77777777" w:rsidR="008E2678" w:rsidRPr="0015038A" w:rsidRDefault="008E2678" w:rsidP="0015038A">
      <w:pPr>
        <w:spacing w:after="0" w:line="240" w:lineRule="auto"/>
        <w:rPr>
          <w:rFonts w:ascii="Cambria" w:hAnsi="Cambria" w:cs="Segoe UI"/>
          <w:b/>
          <w:bCs/>
          <w:color w:val="000000"/>
          <w:shd w:val="clear" w:color="auto" w:fill="FFFFFF"/>
        </w:rPr>
      </w:pPr>
    </w:p>
    <w:p w14:paraId="20F6D454" w14:textId="4B2C50E6" w:rsidR="008E2678"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matrix-based privacy method called k-nearest time series +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that preserves time series features to maintain forecast accuracy. The proposed privacy method has been applied to a forecasting competition data set and proven its advantages through a series of empirical studies. Overall, the paper is well-structured and written, while its contribution is clearly explained and justified.</w:t>
      </w:r>
    </w:p>
    <w:p w14:paraId="1F8AEBDA" w14:textId="77777777" w:rsidR="00421725" w:rsidRDefault="00421725" w:rsidP="0015038A">
      <w:pPr>
        <w:spacing w:after="0" w:line="240" w:lineRule="auto"/>
        <w:rPr>
          <w:rFonts w:ascii="Cambria" w:hAnsi="Cambria" w:cs="Segoe UI"/>
          <w:color w:val="000000"/>
          <w:shd w:val="clear" w:color="auto" w:fill="FFFFFF"/>
        </w:rPr>
      </w:pPr>
    </w:p>
    <w:p w14:paraId="5974371B" w14:textId="02018B18" w:rsidR="00421725" w:rsidRPr="0015038A" w:rsidRDefault="00421725" w:rsidP="0015038A">
      <w:pPr>
        <w:spacing w:after="0" w:line="240" w:lineRule="auto"/>
        <w:rPr>
          <w:rFonts w:ascii="Cambria" w:hAnsi="Cambria" w:cs="Segoe UI"/>
          <w:color w:val="000000"/>
          <w:shd w:val="clear" w:color="auto" w:fill="FFFFFF"/>
        </w:rPr>
      </w:pPr>
      <w:r w:rsidRPr="0015038A">
        <w:rPr>
          <w:rFonts w:ascii="Cambria" w:hAnsi="Cambria" w:cs="Segoe UI"/>
          <w:color w:val="2F5496" w:themeColor="accent1" w:themeShade="BF"/>
          <w:shd w:val="clear" w:color="auto" w:fill="FFFFFF"/>
        </w:rPr>
        <w:t>Thank you for</w:t>
      </w:r>
      <w:r>
        <w:rPr>
          <w:rFonts w:ascii="Cambria" w:hAnsi="Cambria" w:cs="Segoe UI"/>
          <w:color w:val="2F5496" w:themeColor="accent1" w:themeShade="BF"/>
          <w:shd w:val="clear" w:color="auto" w:fill="FFFFFF"/>
        </w:rPr>
        <w:t xml:space="preserve"> your</w:t>
      </w:r>
      <w:r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constructive feedback on our manuscript.  Please see the “Major Changes to the Manuscript” and our comments directly to you below.  We hope that the revised version is much improved.</w:t>
      </w:r>
    </w:p>
    <w:p w14:paraId="59C2D60E" w14:textId="5070598E"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Below you may find some comments that could help further improve the current work.</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1. Page 5: When first introducing the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swapping method in Figure 2, the authors should provide more details on how it works. The framework now is primitive.</w:t>
      </w:r>
    </w:p>
    <w:p w14:paraId="26902298" w14:textId="25EDAF7B" w:rsidR="008E2678" w:rsidRPr="0015038A" w:rsidRDefault="008E2678" w:rsidP="0015038A">
      <w:pPr>
        <w:spacing w:after="0" w:line="240" w:lineRule="auto"/>
        <w:rPr>
          <w:rFonts w:ascii="Cambria" w:hAnsi="Cambria" w:cs="Segoe UI"/>
          <w:color w:val="000000"/>
          <w:shd w:val="clear" w:color="auto" w:fill="FFFFFF"/>
        </w:rPr>
      </w:pPr>
    </w:p>
    <w:p w14:paraId="3E940D7F" w14:textId="25C052E4"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for this suggestion, we have increased the amount of detail in Figure X on page XX to better illustrate our proposed k-</w:t>
      </w:r>
      <w:proofErr w:type="spellStart"/>
      <w:r w:rsidRPr="0015038A">
        <w:rPr>
          <w:rFonts w:ascii="Cambria" w:hAnsi="Cambria" w:cs="Segoe UI"/>
          <w:color w:val="2F5496" w:themeColor="accent1" w:themeShade="BF"/>
          <w:shd w:val="clear" w:color="auto" w:fill="FFFFFF"/>
        </w:rPr>
        <w:t>nTS</w:t>
      </w:r>
      <w:proofErr w:type="spellEnd"/>
      <w:r w:rsidRPr="0015038A">
        <w:rPr>
          <w:rFonts w:ascii="Cambria" w:hAnsi="Cambria" w:cs="Segoe UI"/>
          <w:color w:val="2F5496" w:themeColor="accent1" w:themeShade="BF"/>
          <w:shd w:val="clear" w:color="auto" w:fill="FFFFFF"/>
        </w:rPr>
        <w:t>+ method.</w:t>
      </w:r>
      <w:r w:rsidR="00421725">
        <w:rPr>
          <w:rFonts w:ascii="Cambria" w:hAnsi="Cambria" w:cs="Segoe UI"/>
          <w:color w:val="2F5496" w:themeColor="accent1" w:themeShade="BF"/>
          <w:shd w:val="clear" w:color="auto" w:fill="FFFFFF"/>
        </w:rPr>
        <w:t xml:space="preserve">  We have also included the full details of the algorithm on page XXXX. To reduce confusion, we have removed Figure XXX on page XXXX and point the readers to Section XXX where the k-</w:t>
      </w:r>
      <w:proofErr w:type="spellStart"/>
      <w:r w:rsidR="00421725">
        <w:rPr>
          <w:rFonts w:ascii="Cambria" w:hAnsi="Cambria" w:cs="Segoe UI"/>
          <w:color w:val="2F5496" w:themeColor="accent1" w:themeShade="BF"/>
          <w:shd w:val="clear" w:color="auto" w:fill="FFFFFF"/>
        </w:rPr>
        <w:t>nTS</w:t>
      </w:r>
      <w:proofErr w:type="spellEnd"/>
      <w:r w:rsidR="00421725">
        <w:rPr>
          <w:rFonts w:ascii="Cambria" w:hAnsi="Cambria" w:cs="Segoe UI"/>
          <w:color w:val="2F5496" w:themeColor="accent1" w:themeShade="BF"/>
          <w:shd w:val="clear" w:color="auto" w:fill="FFFFFF"/>
        </w:rPr>
        <w:t>+ swapping method is explicitly explained.</w:t>
      </w:r>
    </w:p>
    <w:p w14:paraId="1E831D19" w14:textId="5A2C4736"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2. Section 2.3:  The literature review of time series features for forecast accuracy could profit from including the relevant works such as:</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Kang Y, Cao W, Petropoulos F, et al. Forecast with forecasts: Diversity matters[J]. European Journal of Operational Research, 2022, 301(1): 180-190.</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Li L, Kang Y, Petropoulos F, et al. Feature-based intermittent demand forecast combinations: accuracy and inventory implications[J]. International Journal of Production Research, 2022: 1-16.</w:t>
      </w: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Montero-Manso P, Athanasopoulos G, Hyndman R J, et al. FFORMA: Feature-based forecast model averaging[J]. International Journal of Forecasting, 2020, 36(1): 86-92.</w:t>
      </w:r>
    </w:p>
    <w:p w14:paraId="4A2AF787" w14:textId="77777777" w:rsidR="008E2678" w:rsidRPr="0015038A" w:rsidRDefault="008E2678" w:rsidP="0015038A">
      <w:pPr>
        <w:spacing w:after="0" w:line="240" w:lineRule="auto"/>
        <w:rPr>
          <w:rFonts w:ascii="Cambria" w:hAnsi="Cambria" w:cs="Segoe UI"/>
          <w:color w:val="000000"/>
          <w:shd w:val="clear" w:color="auto" w:fill="FFFFFF"/>
        </w:rPr>
      </w:pPr>
    </w:p>
    <w:p w14:paraId="64789011" w14:textId="546101A0" w:rsidR="008E2678" w:rsidRPr="0015038A" w:rsidRDefault="008E2678"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We </w:t>
      </w:r>
      <w:r w:rsidR="00421725">
        <w:rPr>
          <w:rFonts w:ascii="Cambria" w:hAnsi="Cambria" w:cs="Segoe UI"/>
          <w:color w:val="2F5496" w:themeColor="accent1" w:themeShade="BF"/>
          <w:shd w:val="clear" w:color="auto" w:fill="FFFFFF"/>
        </w:rPr>
        <w:t xml:space="preserve">greatly </w:t>
      </w:r>
      <w:r w:rsidRPr="0015038A">
        <w:rPr>
          <w:rFonts w:ascii="Cambria" w:hAnsi="Cambria" w:cs="Segoe UI"/>
          <w:color w:val="2F5496" w:themeColor="accent1" w:themeShade="BF"/>
          <w:shd w:val="clear" w:color="auto" w:fill="FFFFFF"/>
        </w:rPr>
        <w:t>appreciate th</w:t>
      </w:r>
      <w:r w:rsidR="00421725">
        <w:rPr>
          <w:rFonts w:ascii="Cambria" w:hAnsi="Cambria" w:cs="Segoe UI"/>
          <w:color w:val="2F5496" w:themeColor="accent1" w:themeShade="BF"/>
          <w:shd w:val="clear" w:color="auto" w:fill="FFFFFF"/>
        </w:rPr>
        <w:t>ese</w:t>
      </w:r>
      <w:r w:rsidRPr="0015038A">
        <w:rPr>
          <w:rFonts w:ascii="Cambria" w:hAnsi="Cambria" w:cs="Segoe UI"/>
          <w:color w:val="2F5496" w:themeColor="accent1" w:themeShade="BF"/>
          <w:shd w:val="clear" w:color="auto" w:fill="FFFFFF"/>
        </w:rPr>
        <w:t xml:space="preserve"> suggestion</w:t>
      </w:r>
      <w:r w:rsidR="00421725">
        <w:rPr>
          <w:rFonts w:ascii="Cambria" w:hAnsi="Cambria" w:cs="Segoe UI"/>
          <w:color w:val="2F5496" w:themeColor="accent1" w:themeShade="BF"/>
          <w:shd w:val="clear" w:color="auto" w:fill="FFFFFF"/>
        </w:rPr>
        <w:t>s</w:t>
      </w:r>
      <w:r w:rsidRPr="0015038A">
        <w:rPr>
          <w:rFonts w:ascii="Cambria" w:hAnsi="Cambria" w:cs="Segoe UI"/>
          <w:color w:val="2F5496" w:themeColor="accent1" w:themeShade="BF"/>
          <w:shd w:val="clear" w:color="auto" w:fill="FFFFFF"/>
        </w:rPr>
        <w:t xml:space="preserve"> and added these </w:t>
      </w:r>
      <w:r w:rsidR="00421725">
        <w:rPr>
          <w:rFonts w:ascii="Cambria" w:hAnsi="Cambria" w:cs="Segoe UI"/>
          <w:color w:val="2F5496" w:themeColor="accent1" w:themeShade="BF"/>
          <w:shd w:val="clear" w:color="auto" w:fill="FFFFFF"/>
        </w:rPr>
        <w:t>references</w:t>
      </w:r>
      <w:r w:rsidRPr="0015038A">
        <w:rPr>
          <w:rFonts w:ascii="Cambria" w:hAnsi="Cambria" w:cs="Segoe UI"/>
          <w:color w:val="2F5496" w:themeColor="accent1" w:themeShade="BF"/>
          <w:shd w:val="clear" w:color="auto" w:fill="FFFFFF"/>
        </w:rPr>
        <w:t xml:space="preserve"> to our literature review on page XX</w:t>
      </w:r>
      <w:r w:rsidR="00421725">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w:t>
      </w:r>
      <w:r w:rsidR="00421725">
        <w:rPr>
          <w:rFonts w:ascii="Cambria" w:hAnsi="Cambria" w:cs="Segoe UI"/>
          <w:color w:val="2F5496" w:themeColor="accent1" w:themeShade="BF"/>
          <w:shd w:val="clear" w:color="auto" w:fill="FFFFFF"/>
        </w:rPr>
        <w:t xml:space="preserve">  Additionally, in our results section on page XXX, we show that XXXX. Compared to Literature (XXX), our results suggest that…. </w:t>
      </w:r>
    </w:p>
    <w:p w14:paraId="1088892F" w14:textId="012F3703"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 xml:space="preserve">3. Section 4.1: Why only use the monthly micro dataset from M3 competition? I recommend using all M3 competition data and discussing the </w:t>
      </w:r>
      <w:commentRangeStart w:id="2"/>
      <w:r w:rsidRPr="0015038A">
        <w:rPr>
          <w:rFonts w:ascii="Cambria" w:hAnsi="Cambria" w:cs="Segoe UI"/>
          <w:color w:val="000000"/>
          <w:shd w:val="clear" w:color="auto" w:fill="FFFFFF"/>
        </w:rPr>
        <w:t xml:space="preserve">performance of the proposed </w:t>
      </w:r>
      <w:commentRangeEnd w:id="2"/>
      <w:r w:rsidR="00AD4FA9">
        <w:rPr>
          <w:rStyle w:val="CommentReference"/>
        </w:rPr>
        <w:commentReference w:id="2"/>
      </w:r>
      <w:r w:rsidRPr="0015038A">
        <w:rPr>
          <w:rFonts w:ascii="Cambria" w:hAnsi="Cambria" w:cs="Segoe UI"/>
          <w:color w:val="000000"/>
          <w:shd w:val="clear" w:color="auto" w:fill="FFFFFF"/>
        </w:rPr>
        <w:t>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method for the data with different frequencies. More recent M4 Competition data is also a better option.</w:t>
      </w:r>
    </w:p>
    <w:p w14:paraId="61785A21" w14:textId="77777777" w:rsidR="008E2678" w:rsidRPr="0015038A" w:rsidRDefault="008E2678" w:rsidP="0015038A">
      <w:pPr>
        <w:spacing w:after="0" w:line="240" w:lineRule="auto"/>
        <w:rPr>
          <w:rFonts w:ascii="Cambria" w:hAnsi="Cambria" w:cs="Segoe UI"/>
          <w:color w:val="000000"/>
          <w:shd w:val="clear" w:color="auto" w:fill="FFFFFF"/>
        </w:rPr>
      </w:pPr>
    </w:p>
    <w:p w14:paraId="24139E00" w14:textId="6BD19A74" w:rsidR="00A63066"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Per the “Major Changes to the Manuscript” (Point 2</w:t>
      </w:r>
      <w:proofErr w:type="gramStart"/>
      <w:r>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w</w:t>
      </w:r>
      <w:r w:rsidR="008E2678" w:rsidRPr="0015038A">
        <w:rPr>
          <w:rFonts w:ascii="Cambria" w:hAnsi="Cambria" w:cs="Segoe UI"/>
          <w:color w:val="2F5496" w:themeColor="accent1" w:themeShade="BF"/>
          <w:shd w:val="clear" w:color="auto" w:fill="FFFFFF"/>
        </w:rPr>
        <w:t>e</w:t>
      </w:r>
      <w:proofErr w:type="gramEnd"/>
      <w:r w:rsidR="008E2678" w:rsidRPr="0015038A">
        <w:rPr>
          <w:rFonts w:ascii="Cambria" w:hAnsi="Cambria" w:cs="Segoe UI"/>
          <w:color w:val="2F5496" w:themeColor="accent1" w:themeShade="BF"/>
          <w:shd w:val="clear" w:color="auto" w:fill="FFFFFF"/>
        </w:rPr>
        <w:t xml:space="preserve"> now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the full M3 competition data set. </w:t>
      </w:r>
      <w:r w:rsidR="008E2678" w:rsidRPr="0015038A">
        <w:rPr>
          <w:rFonts w:ascii="Cambria" w:hAnsi="Cambria" w:cs="Segoe UI"/>
          <w:color w:val="2F5496" w:themeColor="accent1" w:themeShade="BF"/>
          <w:shd w:val="clear" w:color="auto" w:fill="FFFFFF"/>
        </w:rPr>
        <w:t>The results</w:t>
      </w:r>
      <w:r>
        <w:rPr>
          <w:rFonts w:ascii="Cambria" w:hAnsi="Cambria" w:cs="Segoe UI"/>
          <w:color w:val="2F5496" w:themeColor="accent1" w:themeShade="BF"/>
          <w:shd w:val="clear" w:color="auto" w:fill="FFFFFF"/>
        </w:rPr>
        <w:t xml:space="preserve"> are</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included on pages XX – XX</w:t>
      </w:r>
      <w:r>
        <w:rPr>
          <w:rFonts w:ascii="Cambria" w:hAnsi="Cambria" w:cs="Segoe UI"/>
          <w:color w:val="2F5496" w:themeColor="accent1" w:themeShade="BF"/>
          <w:shd w:val="clear" w:color="auto" w:fill="FFFFFF"/>
        </w:rPr>
        <w:t xml:space="preserve">. </w:t>
      </w:r>
      <w:r w:rsidR="00F8584B">
        <w:rPr>
          <w:rFonts w:ascii="Cambria" w:hAnsi="Cambria" w:cs="Segoe UI"/>
          <w:color w:val="2F5496" w:themeColor="accent1" w:themeShade="BF"/>
          <w:shd w:val="clear" w:color="auto" w:fill="FFFFFF"/>
        </w:rPr>
        <w:t xml:space="preserve"> We also </w:t>
      </w:r>
      <w:r>
        <w:rPr>
          <w:rFonts w:ascii="Cambria" w:hAnsi="Cambria" w:cs="Segoe UI"/>
          <w:color w:val="2F5496" w:themeColor="accent1" w:themeShade="BF"/>
          <w:shd w:val="clear" w:color="auto" w:fill="FFFFFF"/>
        </w:rPr>
        <w:t>analyze</w:t>
      </w:r>
      <w:r w:rsidR="00F8584B">
        <w:rPr>
          <w:rFonts w:ascii="Cambria" w:hAnsi="Cambria" w:cs="Segoe UI"/>
          <w:color w:val="2F5496" w:themeColor="accent1" w:themeShade="BF"/>
          <w:shd w:val="clear" w:color="auto" w:fill="FFFFFF"/>
        </w:rPr>
        <w:t xml:space="preserve"> a subset of the M5 competition to test the proposed method </w:t>
      </w:r>
      <w:r>
        <w:rPr>
          <w:rFonts w:ascii="Cambria" w:hAnsi="Cambria" w:cs="Segoe UI"/>
          <w:color w:val="2F5496" w:themeColor="accent1" w:themeShade="BF"/>
          <w:shd w:val="clear" w:color="auto" w:fill="FFFFFF"/>
        </w:rPr>
        <w:t>on hierarchical forecasts in a retail setting</w:t>
      </w:r>
      <w:r w:rsidR="00F8584B">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The results are listed on pages XXXX to XXXX. </w:t>
      </w:r>
      <w:r w:rsidR="00F8584B">
        <w:rPr>
          <w:rFonts w:ascii="Cambria" w:hAnsi="Cambria" w:cs="Segoe UI"/>
          <w:color w:val="2F5496" w:themeColor="accent1" w:themeShade="BF"/>
          <w:shd w:val="clear" w:color="auto" w:fill="FFFFFF"/>
        </w:rPr>
        <w:t xml:space="preserve"> </w:t>
      </w:r>
    </w:p>
    <w:p w14:paraId="060444D6"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3AF62D16" w14:textId="074744F9" w:rsidR="00A63066" w:rsidRDefault="00A63066" w:rsidP="0015038A">
      <w:pPr>
        <w:spacing w:after="0" w:line="240" w:lineRule="auto"/>
        <w:rPr>
          <w:rFonts w:ascii="Cambria" w:hAnsi="Cambria" w:cs="Segoe UI"/>
          <w:color w:val="2F5496" w:themeColor="accent1" w:themeShade="BF"/>
          <w:shd w:val="clear" w:color="auto" w:fill="FFFFFF"/>
        </w:rPr>
      </w:pPr>
    </w:p>
    <w:p w14:paraId="71611630" w14:textId="2FC4D451" w:rsidR="00A63066" w:rsidRDefault="00A63066" w:rsidP="0015038A">
      <w:pPr>
        <w:spacing w:after="0" w:line="240" w:lineRule="auto"/>
        <w:rPr>
          <w:rFonts w:ascii="Cambria" w:hAnsi="Cambria" w:cs="Segoe UI"/>
          <w:color w:val="2F5496" w:themeColor="accent1" w:themeShade="BF"/>
          <w:shd w:val="clear" w:color="auto" w:fill="FFFFFF"/>
        </w:rPr>
      </w:pPr>
    </w:p>
    <w:p w14:paraId="7544921C" w14:textId="55545E2E" w:rsidR="00A63066" w:rsidRDefault="00216F25" w:rsidP="0015038A">
      <w:pPr>
        <w:spacing w:after="0" w:line="240" w:lineRule="auto"/>
        <w:rPr>
          <w:rFonts w:ascii="Cambria" w:hAnsi="Cambria" w:cs="Segoe UI"/>
          <w:color w:val="2F5496" w:themeColor="accent1" w:themeShade="BF"/>
          <w:shd w:val="clear" w:color="auto" w:fill="FFFFFF"/>
        </w:rPr>
      </w:pPr>
      <w:commentRangeStart w:id="3"/>
      <w:r>
        <w:rPr>
          <w:noProof/>
        </w:rPr>
        <w:drawing>
          <wp:anchor distT="0" distB="0" distL="114300" distR="114300" simplePos="0" relativeHeight="251658240" behindDoc="0" locked="0" layoutInCell="1" allowOverlap="1" wp14:anchorId="0EEC9275" wp14:editId="66D0B6BF">
            <wp:simplePos x="0" y="0"/>
            <wp:positionH relativeFrom="margin">
              <wp:posOffset>523341</wp:posOffset>
            </wp:positionH>
            <wp:positionV relativeFrom="paragraph">
              <wp:posOffset>128626</wp:posOffset>
            </wp:positionV>
            <wp:extent cx="4647988" cy="1493520"/>
            <wp:effectExtent l="0" t="0" r="635" b="0"/>
            <wp:wrapNone/>
            <wp:docPr id="1442499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9431"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8462" t="34872" r="53846" b="43596"/>
                    <a:stretch/>
                  </pic:blipFill>
                  <pic:spPr bwMode="auto">
                    <a:xfrm>
                      <a:off x="0" y="0"/>
                      <a:ext cx="4647988" cy="1493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3"/>
    </w:p>
    <w:p w14:paraId="1F279809" w14:textId="77777777" w:rsidR="00A63066" w:rsidRDefault="00A63066" w:rsidP="0015038A">
      <w:pPr>
        <w:spacing w:after="0" w:line="240" w:lineRule="auto"/>
        <w:rPr>
          <w:rFonts w:ascii="Cambria" w:hAnsi="Cambria" w:cs="Segoe UI"/>
          <w:color w:val="2F5496" w:themeColor="accent1" w:themeShade="BF"/>
          <w:shd w:val="clear" w:color="auto" w:fill="FFFFFF"/>
        </w:rPr>
      </w:pPr>
    </w:p>
    <w:p w14:paraId="1F3D3AD8" w14:textId="1259A8E0" w:rsidR="00A63066" w:rsidRDefault="00A63066" w:rsidP="0015038A">
      <w:pPr>
        <w:spacing w:after="0" w:line="240" w:lineRule="auto"/>
        <w:rPr>
          <w:rFonts w:ascii="Cambria" w:hAnsi="Cambria" w:cs="Segoe UI"/>
          <w:color w:val="2F5496" w:themeColor="accent1" w:themeShade="BF"/>
          <w:shd w:val="clear" w:color="auto" w:fill="FFFFFF"/>
        </w:rPr>
      </w:pPr>
    </w:p>
    <w:p w14:paraId="2EDD8B5A" w14:textId="36E58063" w:rsidR="00A63066" w:rsidRDefault="00A63066" w:rsidP="0015038A">
      <w:pPr>
        <w:spacing w:after="0" w:line="240" w:lineRule="auto"/>
        <w:rPr>
          <w:rFonts w:ascii="Cambria" w:hAnsi="Cambria" w:cs="Segoe UI"/>
          <w:color w:val="2F5496" w:themeColor="accent1" w:themeShade="BF"/>
          <w:shd w:val="clear" w:color="auto" w:fill="FFFFFF"/>
        </w:rPr>
      </w:pPr>
    </w:p>
    <w:p w14:paraId="6978836F" w14:textId="0BDDC17C" w:rsidR="00A63066" w:rsidRDefault="00A63066" w:rsidP="0015038A">
      <w:pPr>
        <w:spacing w:after="0" w:line="240" w:lineRule="auto"/>
        <w:rPr>
          <w:rFonts w:ascii="Cambria" w:hAnsi="Cambria" w:cs="Segoe UI"/>
          <w:color w:val="2F5496" w:themeColor="accent1" w:themeShade="BF"/>
          <w:shd w:val="clear" w:color="auto" w:fill="FFFFFF"/>
        </w:rPr>
      </w:pPr>
      <w:commentRangeStart w:id="4"/>
      <w:commentRangeEnd w:id="4"/>
      <w:r>
        <w:rPr>
          <w:rStyle w:val="CommentReference"/>
        </w:rPr>
        <w:commentReference w:id="4"/>
      </w:r>
    </w:p>
    <w:p w14:paraId="60831EFF" w14:textId="65922913" w:rsidR="00A63066" w:rsidRDefault="00A63066" w:rsidP="0015038A">
      <w:pPr>
        <w:spacing w:after="0" w:line="240" w:lineRule="auto"/>
        <w:rPr>
          <w:rFonts w:ascii="Cambria" w:hAnsi="Cambria" w:cs="Segoe UI"/>
          <w:color w:val="2F5496" w:themeColor="accent1" w:themeShade="BF"/>
          <w:shd w:val="clear" w:color="auto" w:fill="FFFFFF"/>
        </w:rPr>
      </w:pPr>
    </w:p>
    <w:p w14:paraId="0B5A6780" w14:textId="0B42FCA7" w:rsidR="00A63066" w:rsidRDefault="00A63066" w:rsidP="0015038A">
      <w:pPr>
        <w:spacing w:after="0" w:line="240" w:lineRule="auto"/>
        <w:rPr>
          <w:rFonts w:ascii="Cambria" w:hAnsi="Cambria" w:cs="Segoe UI"/>
          <w:color w:val="2F5496" w:themeColor="accent1" w:themeShade="BF"/>
          <w:shd w:val="clear" w:color="auto" w:fill="FFFFFF"/>
        </w:rPr>
      </w:pPr>
    </w:p>
    <w:p w14:paraId="3080D806" w14:textId="5EF867C8" w:rsidR="00A63066" w:rsidRDefault="00A63066" w:rsidP="0015038A">
      <w:pPr>
        <w:spacing w:after="0" w:line="240" w:lineRule="auto"/>
        <w:rPr>
          <w:rFonts w:ascii="Cambria" w:hAnsi="Cambria" w:cs="Segoe UI"/>
          <w:color w:val="2F5496" w:themeColor="accent1" w:themeShade="BF"/>
          <w:shd w:val="clear" w:color="auto" w:fill="FFFFFF"/>
        </w:rPr>
      </w:pPr>
    </w:p>
    <w:p w14:paraId="51A1BDDD" w14:textId="67A0188A" w:rsidR="00A63066" w:rsidRDefault="00A63066" w:rsidP="0015038A">
      <w:pPr>
        <w:spacing w:after="0" w:line="240" w:lineRule="auto"/>
        <w:rPr>
          <w:rFonts w:ascii="Cambria" w:hAnsi="Cambria" w:cs="Segoe UI"/>
          <w:color w:val="2F5496" w:themeColor="accent1" w:themeShade="BF"/>
          <w:shd w:val="clear" w:color="auto" w:fill="FFFFFF"/>
        </w:rPr>
      </w:pPr>
    </w:p>
    <w:p w14:paraId="53F25994" w14:textId="0EE3E945" w:rsidR="00A63066" w:rsidRDefault="00A63066" w:rsidP="0015038A">
      <w:pPr>
        <w:spacing w:after="0" w:line="240" w:lineRule="auto"/>
        <w:rPr>
          <w:rFonts w:ascii="Cambria" w:hAnsi="Cambria" w:cs="Segoe UI"/>
          <w:color w:val="2F5496" w:themeColor="accent1" w:themeShade="BF"/>
          <w:shd w:val="clear" w:color="auto" w:fill="FFFFFF"/>
        </w:rPr>
      </w:pPr>
    </w:p>
    <w:p w14:paraId="64CDA486" w14:textId="2328B3E7" w:rsidR="00A63066" w:rsidRDefault="00A63066" w:rsidP="0015038A">
      <w:pPr>
        <w:spacing w:after="0" w:line="240" w:lineRule="auto"/>
        <w:rPr>
          <w:rFonts w:ascii="Cambria" w:hAnsi="Cambria" w:cs="Segoe UI"/>
          <w:color w:val="2F5496" w:themeColor="accent1" w:themeShade="BF"/>
          <w:shd w:val="clear" w:color="auto" w:fill="FFFFFF"/>
        </w:rPr>
      </w:pPr>
    </w:p>
    <w:p w14:paraId="2F4DBEF6" w14:textId="050A953D" w:rsidR="00A63066" w:rsidRDefault="00A63066" w:rsidP="0015038A">
      <w:pPr>
        <w:spacing w:after="0" w:line="240" w:lineRule="auto"/>
        <w:rPr>
          <w:rFonts w:ascii="Cambria" w:hAnsi="Cambria" w:cs="Segoe UI"/>
          <w:color w:val="2F5496" w:themeColor="accent1" w:themeShade="BF"/>
          <w:shd w:val="clear" w:color="auto" w:fill="FFFFFF"/>
        </w:rPr>
      </w:pPr>
    </w:p>
    <w:p w14:paraId="6A24BD7A"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0FC99ECF" w14:textId="77777777" w:rsidR="00E618F2" w:rsidRDefault="00E618F2" w:rsidP="0015038A">
      <w:pPr>
        <w:spacing w:after="0" w:line="240" w:lineRule="auto"/>
        <w:rPr>
          <w:rFonts w:ascii="Cambria" w:hAnsi="Cambria" w:cs="Segoe UI"/>
          <w:color w:val="2F5496" w:themeColor="accent1" w:themeShade="BF"/>
          <w:shd w:val="clear" w:color="auto" w:fill="FFFFFF"/>
        </w:rPr>
      </w:pPr>
    </w:p>
    <w:p w14:paraId="725F82D7" w14:textId="7D16664F" w:rsidR="00237542" w:rsidRDefault="00421725"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br/>
      </w:r>
      <w:commentRangeStart w:id="5"/>
      <w:commentRangeStart w:id="6"/>
      <w:r w:rsidR="00237542">
        <w:rPr>
          <w:rFonts w:ascii="Cambria" w:hAnsi="Cambria" w:cs="Segoe UI"/>
          <w:color w:val="2F5496" w:themeColor="accent1" w:themeShade="BF"/>
          <w:shd w:val="clear" w:color="auto" w:fill="FFFFFF"/>
        </w:rPr>
        <w:t>Compared to the prior version of the manuscript</w:t>
      </w:r>
      <w:commentRangeEnd w:id="5"/>
      <w:r w:rsidR="00237542">
        <w:rPr>
          <w:rStyle w:val="CommentReference"/>
        </w:rPr>
        <w:commentReference w:id="5"/>
      </w:r>
      <w:commentRangeEnd w:id="6"/>
      <w:r w:rsidR="00A63066">
        <w:rPr>
          <w:rStyle w:val="CommentReference"/>
        </w:rPr>
        <w:commentReference w:id="6"/>
      </w:r>
      <w:r w:rsidR="00237542">
        <w:rPr>
          <w:rFonts w:ascii="Cambria" w:hAnsi="Cambria" w:cs="Segoe UI"/>
          <w:color w:val="2F5496" w:themeColor="accent1" w:themeShade="BF"/>
          <w:shd w:val="clear" w:color="auto" w:fill="FFFFFF"/>
        </w:rPr>
        <w:t xml:space="preserve">, we find that: </w:t>
      </w:r>
    </w:p>
    <w:p w14:paraId="3192AC13" w14:textId="26EF6B5C"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Full M3 Data</w:t>
      </w:r>
    </w:p>
    <w:p w14:paraId="60E39725" w14:textId="63489FAE"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Different frequencies</w:t>
      </w:r>
    </w:p>
    <w:p w14:paraId="7CC9D81B" w14:textId="5D3F3B4F"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Other</w:t>
      </w:r>
      <w:r w:rsidR="00F743BE">
        <w:rPr>
          <w:rFonts w:ascii="Cambria" w:hAnsi="Cambria" w:cs="Segoe UI"/>
          <w:color w:val="2F5496" w:themeColor="accent1" w:themeShade="BF"/>
          <w:shd w:val="clear" w:color="auto" w:fill="FFFFFF"/>
        </w:rPr>
        <w:t xml:space="preserve">, include a </w:t>
      </w:r>
      <w:proofErr w:type="gramStart"/>
      <w:r w:rsidR="00F743BE">
        <w:rPr>
          <w:rFonts w:ascii="Cambria" w:hAnsi="Cambria" w:cs="Segoe UI"/>
          <w:color w:val="2F5496" w:themeColor="accent1" w:themeShade="BF"/>
          <w:shd w:val="clear" w:color="auto" w:fill="FFFFFF"/>
        </w:rPr>
        <w:t>table</w:t>
      </w:r>
      <w:proofErr w:type="gramEnd"/>
    </w:p>
    <w:p w14:paraId="413412F0" w14:textId="52E8F5C8" w:rsidR="00237542" w:rsidRDefault="00237542" w:rsidP="00237542">
      <w:pPr>
        <w:pStyle w:val="ListParagraph"/>
        <w:numPr>
          <w:ilvl w:val="0"/>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M5 Data</w:t>
      </w:r>
    </w:p>
    <w:p w14:paraId="6D48AA8C" w14:textId="733B12AD" w:rsidR="00237542" w:rsidRDefault="00237542" w:rsidP="00237542">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Retail data is more privacy sensitive (???)</w:t>
      </w:r>
      <w:r w:rsidR="00F743BE">
        <w:rPr>
          <w:rFonts w:ascii="Cambria" w:hAnsi="Cambria" w:cs="Segoe UI"/>
          <w:color w:val="2F5496" w:themeColor="accent1" w:themeShade="BF"/>
          <w:shd w:val="clear" w:color="auto" w:fill="FFFFFF"/>
        </w:rPr>
        <w:t>. Prior research (Li et. al. 2022) discuss that retail data is not private.</w:t>
      </w:r>
    </w:p>
    <w:p w14:paraId="371EBE3E" w14:textId="57AD6E2C" w:rsidR="00237542" w:rsidRPr="00A63066" w:rsidRDefault="00237542" w:rsidP="00A63066">
      <w:pPr>
        <w:pStyle w:val="ListParagraph"/>
        <w:numPr>
          <w:ilvl w:val="1"/>
          <w:numId w:val="8"/>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swapping mechanism performs poorly (???) when forecasts are aggregated up to the next category. This is because our nearest time series method can swap values from </w:t>
      </w:r>
      <w:r>
        <w:rPr>
          <w:rFonts w:ascii="Cambria" w:hAnsi="Cambria" w:cs="Segoe UI"/>
          <w:i/>
          <w:iCs/>
          <w:color w:val="2F5496" w:themeColor="accent1" w:themeShade="BF"/>
          <w:shd w:val="clear" w:color="auto" w:fill="FFFFFF"/>
        </w:rPr>
        <w:t>different</w:t>
      </w:r>
      <w:r>
        <w:rPr>
          <w:rFonts w:ascii="Cambria" w:hAnsi="Cambria" w:cs="Segoe UI"/>
          <w:color w:val="2F5496" w:themeColor="accent1" w:themeShade="BF"/>
          <w:shd w:val="clear" w:color="auto" w:fill="FFFFFF"/>
        </w:rPr>
        <w:t xml:space="preserve"> trees in the hierarchy based on similarity.  On page XXXX, we list this as a limitation of our proposed method and suggest future research on </w:t>
      </w:r>
      <w:r w:rsidR="00426A8C">
        <w:rPr>
          <w:rFonts w:ascii="Cambria" w:hAnsi="Cambria" w:cs="Segoe UI"/>
          <w:color w:val="2F5496" w:themeColor="accent1" w:themeShade="BF"/>
          <w:shd w:val="clear" w:color="auto" w:fill="FFFFFF"/>
        </w:rPr>
        <w:t xml:space="preserve">incorporating pre-defined hierarchical structures into the </w:t>
      </w:r>
      <w:r>
        <w:rPr>
          <w:rFonts w:ascii="Cambria" w:hAnsi="Cambria" w:cs="Segoe UI"/>
          <w:color w:val="2F5496" w:themeColor="accent1" w:themeShade="BF"/>
          <w:shd w:val="clear" w:color="auto" w:fill="FFFFFF"/>
        </w:rPr>
        <w:t xml:space="preserve">data protection </w:t>
      </w:r>
      <w:r w:rsidR="00426A8C">
        <w:rPr>
          <w:rFonts w:ascii="Cambria" w:hAnsi="Cambria" w:cs="Segoe UI"/>
          <w:color w:val="2F5496" w:themeColor="accent1" w:themeShade="BF"/>
          <w:shd w:val="clear" w:color="auto" w:fill="FFFFFF"/>
        </w:rPr>
        <w:t>process itself</w:t>
      </w:r>
      <w:r>
        <w:rPr>
          <w:rFonts w:ascii="Cambria" w:hAnsi="Cambria" w:cs="Segoe UI"/>
          <w:color w:val="2F5496" w:themeColor="accent1" w:themeShade="BF"/>
          <w:shd w:val="clear" w:color="auto" w:fill="FFFFFF"/>
        </w:rPr>
        <w:t>.</w:t>
      </w:r>
    </w:p>
    <w:p w14:paraId="5BDDC06C"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4. Section 4.2: The authors should clarify the details of the feature selection, e.g., why select such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xml:space="preserve"> and add new features for k-</w:t>
      </w:r>
      <w:proofErr w:type="spellStart"/>
      <w:r w:rsidRPr="0015038A">
        <w:rPr>
          <w:rFonts w:ascii="Cambria" w:hAnsi="Cambria" w:cs="Segoe UI"/>
          <w:color w:val="000000"/>
          <w:shd w:val="clear" w:color="auto" w:fill="FFFFFF"/>
        </w:rPr>
        <w:t>nTS</w:t>
      </w:r>
      <w:proofErr w:type="spellEnd"/>
      <w:r w:rsidRPr="0015038A">
        <w:rPr>
          <w:rFonts w:ascii="Cambria" w:hAnsi="Cambria" w:cs="Segoe UI"/>
          <w:color w:val="000000"/>
          <w:shd w:val="clear" w:color="auto" w:fill="FFFFFF"/>
        </w:rPr>
        <w:t>+. The process seems subjective. The authors should give all the alternative features and explain the reason.</w:t>
      </w:r>
    </w:p>
    <w:p w14:paraId="5B57A6DF" w14:textId="77777777" w:rsidR="008E2678" w:rsidRPr="0015038A" w:rsidRDefault="008E2678" w:rsidP="0015038A">
      <w:pPr>
        <w:spacing w:after="0" w:line="240" w:lineRule="auto"/>
        <w:rPr>
          <w:rFonts w:ascii="Cambria" w:hAnsi="Cambria" w:cs="Segoe UI"/>
          <w:color w:val="000000"/>
          <w:shd w:val="clear" w:color="auto" w:fill="FFFFFF"/>
        </w:rPr>
      </w:pPr>
    </w:p>
    <w:p w14:paraId="58428ADA" w14:textId="7F593D00" w:rsidR="008D062D" w:rsidRDefault="00AD4FA9"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apologize for the lack of clarity on the previous manuscript. </w:t>
      </w:r>
      <w:r w:rsidR="008D062D">
        <w:rPr>
          <w:rFonts w:ascii="Cambria" w:hAnsi="Cambria" w:cs="Segoe UI"/>
          <w:color w:val="2F5496" w:themeColor="accent1" w:themeShade="BF"/>
          <w:shd w:val="clear" w:color="auto" w:fill="FFFFFF"/>
        </w:rPr>
        <w:t>To clarify this point,</w:t>
      </w:r>
      <w:r>
        <w:rPr>
          <w:rFonts w:ascii="Cambria" w:hAnsi="Cambria" w:cs="Segoe UI"/>
          <w:color w:val="2F5496" w:themeColor="accent1" w:themeShade="BF"/>
          <w:shd w:val="clear" w:color="auto" w:fill="FFFFFF"/>
        </w:rPr>
        <w:t xml:space="preserve"> we try to avoid selection bias by including all features which could help to improve accuracy in the swapping process.</w:t>
      </w:r>
      <w:r w:rsidR="008D062D">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O</w:t>
      </w:r>
      <w:r w:rsidR="008D062D">
        <w:rPr>
          <w:rFonts w:ascii="Cambria" w:hAnsi="Cambria" w:cs="Segoe UI"/>
          <w:color w:val="2F5496" w:themeColor="accent1" w:themeShade="BF"/>
          <w:shd w:val="clear" w:color="auto" w:fill="FFFFFF"/>
        </w:rPr>
        <w:t xml:space="preserve">n </w:t>
      </w:r>
      <w:r w:rsidR="008E2678" w:rsidRPr="0015038A">
        <w:rPr>
          <w:rFonts w:ascii="Cambria" w:hAnsi="Cambria" w:cs="Segoe UI"/>
          <w:color w:val="2F5496" w:themeColor="accent1" w:themeShade="BF"/>
          <w:shd w:val="clear" w:color="auto" w:fill="FFFFFF"/>
        </w:rPr>
        <w:t>page X</w:t>
      </w:r>
      <w:r w:rsidR="008D062D">
        <w:rPr>
          <w:rFonts w:ascii="Cambria" w:hAnsi="Cambria" w:cs="Segoe UI"/>
          <w:color w:val="2F5496" w:themeColor="accent1" w:themeShade="BF"/>
          <w:shd w:val="clear" w:color="auto" w:fill="FFFFFF"/>
        </w:rPr>
        <w:t>X</w:t>
      </w:r>
      <w:r w:rsidR="008E2678" w:rsidRPr="0015038A">
        <w:rPr>
          <w:rFonts w:ascii="Cambria" w:hAnsi="Cambria" w:cs="Segoe UI"/>
          <w:color w:val="2F5496" w:themeColor="accent1" w:themeShade="BF"/>
          <w:shd w:val="clear" w:color="auto" w:fill="FFFFFF"/>
        </w:rPr>
        <w:t>X, we now differentiate between</w:t>
      </w:r>
      <w:r w:rsidR="00DB11B8">
        <w:rPr>
          <w:rFonts w:ascii="Cambria" w:hAnsi="Cambria" w:cs="Segoe UI"/>
          <w:color w:val="2F5496" w:themeColor="accent1" w:themeShade="BF"/>
          <w:shd w:val="clear" w:color="auto" w:fill="FFFFFF"/>
        </w:rPr>
        <w:t xml:space="preserve"> our</w:t>
      </w:r>
      <w:r w:rsidR="008E2678" w:rsidRPr="0015038A">
        <w:rPr>
          <w:rFonts w:ascii="Cambria" w:hAnsi="Cambria" w:cs="Segoe UI"/>
          <w:color w:val="2F5496" w:themeColor="accent1" w:themeShade="BF"/>
          <w:shd w:val="clear" w:color="auto" w:fill="FFFFFF"/>
        </w:rPr>
        <w:t xml:space="preserve"> manual feature selection</w:t>
      </w:r>
      <w:r w:rsidR="00F8584B">
        <w:rPr>
          <w:rFonts w:ascii="Cambria" w:hAnsi="Cambria" w:cs="Segoe UI"/>
          <w:color w:val="2F5496" w:themeColor="accent1" w:themeShade="BF"/>
          <w:shd w:val="clear" w:color="auto" w:fill="FFFFFF"/>
        </w:rPr>
        <w:t xml:space="preserve"> </w:t>
      </w:r>
      <w:r w:rsidR="008E2678" w:rsidRPr="0015038A">
        <w:rPr>
          <w:rFonts w:ascii="Cambria" w:hAnsi="Cambria" w:cs="Segoe UI"/>
          <w:color w:val="2F5496" w:themeColor="accent1" w:themeShade="BF"/>
          <w:shd w:val="clear" w:color="auto" w:fill="FFFFFF"/>
        </w:rPr>
        <w:t>based on the literature (sources here</w:t>
      </w:r>
      <w:r w:rsidR="00F8584B">
        <w:rPr>
          <w:rFonts w:ascii="Cambria" w:hAnsi="Cambria" w:cs="Segoe UI"/>
          <w:color w:val="2F5496" w:themeColor="accent1" w:themeShade="BF"/>
          <w:shd w:val="clear" w:color="auto" w:fill="FFFFFF"/>
        </w:rPr>
        <w:t xml:space="preserve"> XX</w:t>
      </w:r>
      <w:r w:rsidR="008E2678" w:rsidRPr="0015038A">
        <w:rPr>
          <w:rFonts w:ascii="Cambria" w:hAnsi="Cambria" w:cs="Segoe UI"/>
          <w:color w:val="2F5496" w:themeColor="accent1" w:themeShade="BF"/>
          <w:shd w:val="clear" w:color="auto" w:fill="FFFFFF"/>
        </w:rPr>
        <w:t xml:space="preserve">) and our </w:t>
      </w:r>
      <w:r w:rsidR="00FB504E">
        <w:rPr>
          <w:rFonts w:ascii="Cambria" w:hAnsi="Cambria" w:cs="Segoe UI"/>
          <w:color w:val="2F5496" w:themeColor="accent1" w:themeShade="BF"/>
          <w:shd w:val="clear" w:color="auto" w:fill="FFFFFF"/>
        </w:rPr>
        <w:t>proposed</w:t>
      </w:r>
      <w:r w:rsidR="008E2678" w:rsidRPr="0015038A">
        <w:rPr>
          <w:rFonts w:ascii="Cambria" w:hAnsi="Cambria" w:cs="Segoe UI"/>
          <w:color w:val="2F5496" w:themeColor="accent1" w:themeShade="BF"/>
          <w:shd w:val="clear" w:color="auto" w:fill="FFFFFF"/>
        </w:rPr>
        <w:t xml:space="preserve"> feature selection method.</w:t>
      </w:r>
    </w:p>
    <w:p w14:paraId="2B399B67"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1272BBAB" w14:textId="4AE116BE" w:rsidR="008D062D" w:rsidRDefault="00FB504E"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proposed feature selection method </w:t>
      </w:r>
      <w:r w:rsidR="008D062D">
        <w:rPr>
          <w:rFonts w:ascii="Cambria" w:hAnsi="Cambria" w:cs="Segoe UI"/>
          <w:color w:val="2F5496" w:themeColor="accent1" w:themeShade="BF"/>
          <w:shd w:val="clear" w:color="auto" w:fill="FFFFFF"/>
        </w:rPr>
        <w:t xml:space="preserve">uses </w:t>
      </w:r>
      <w:r w:rsidR="008D062D" w:rsidRPr="00A63066">
        <w:rPr>
          <w:rFonts w:ascii="Cambria" w:hAnsi="Cambria" w:cs="Segoe UI"/>
          <w:color w:val="2F5496" w:themeColor="accent1" w:themeShade="BF"/>
          <w:u w:val="single"/>
          <w:shd w:val="clear" w:color="auto" w:fill="FFFFFF"/>
        </w:rPr>
        <w:t>all time series features</w:t>
      </w:r>
      <w:r w:rsidR="008D062D">
        <w:rPr>
          <w:rFonts w:ascii="Cambria" w:hAnsi="Cambria" w:cs="Segoe UI"/>
          <w:color w:val="2F5496" w:themeColor="accent1" w:themeShade="BF"/>
          <w:shd w:val="clear" w:color="auto" w:fill="FFFFFF"/>
        </w:rPr>
        <w:t xml:space="preserve"> and selects those features which balance the trade-off between forecast accuracy and data privacy well. In our application</w:t>
      </w:r>
      <w:r>
        <w:rPr>
          <w:rFonts w:ascii="Cambria" w:hAnsi="Cambria" w:cs="Segoe UI"/>
          <w:color w:val="2F5496" w:themeColor="accent1" w:themeShade="BF"/>
          <w:shd w:val="clear" w:color="auto" w:fill="FFFFFF"/>
        </w:rPr>
        <w:t xml:space="preserve">, we select </w:t>
      </w:r>
      <w:r w:rsidR="008D062D">
        <w:rPr>
          <w:rFonts w:ascii="Cambria" w:hAnsi="Cambria" w:cs="Segoe UI"/>
          <w:color w:val="2F5496" w:themeColor="accent1" w:themeShade="BF"/>
          <w:shd w:val="clear" w:color="auto" w:fill="FFFFFF"/>
        </w:rPr>
        <w:t>over XXX</w:t>
      </w:r>
      <w:r>
        <w:rPr>
          <w:rFonts w:ascii="Cambria" w:hAnsi="Cambria" w:cs="Segoe UI"/>
          <w:color w:val="2F5496" w:themeColor="accent1" w:themeShade="BF"/>
          <w:shd w:val="clear" w:color="auto" w:fill="FFFFFF"/>
        </w:rPr>
        <w:t xml:space="preserve"> features that (1) occur commonly in the literature (Sources </w:t>
      </w:r>
      <w:proofErr w:type="gramStart"/>
      <w:r>
        <w:rPr>
          <w:rFonts w:ascii="Cambria" w:hAnsi="Cambria" w:cs="Segoe UI"/>
          <w:color w:val="2F5496" w:themeColor="accent1" w:themeShade="BF"/>
          <w:shd w:val="clear" w:color="auto" w:fill="FFFFFF"/>
        </w:rPr>
        <w:t>XX,XX</w:t>
      </w:r>
      <w:proofErr w:type="gramEnd"/>
      <w:r>
        <w:rPr>
          <w:rFonts w:ascii="Cambria" w:hAnsi="Cambria" w:cs="Segoe UI"/>
          <w:color w:val="2F5496" w:themeColor="accent1" w:themeShade="BF"/>
          <w:shd w:val="clear" w:color="auto" w:fill="FFFFFF"/>
        </w:rPr>
        <w:t xml:space="preserve">), and (2) can be </w:t>
      </w:r>
      <w:r>
        <w:rPr>
          <w:rFonts w:ascii="Cambria" w:hAnsi="Cambria" w:cs="Segoe UI"/>
          <w:color w:val="2F5496" w:themeColor="accent1" w:themeShade="BF"/>
          <w:shd w:val="clear" w:color="auto" w:fill="FFFFFF"/>
        </w:rPr>
        <w:lastRenderedPageBreak/>
        <w:t xml:space="preserve">conveniently computed using the </w:t>
      </w:r>
      <w:proofErr w:type="spellStart"/>
      <w:r>
        <w:rPr>
          <w:rFonts w:ascii="Cambria" w:hAnsi="Cambria" w:cs="Segoe UI"/>
          <w:i/>
          <w:iCs/>
          <w:color w:val="2F5496" w:themeColor="accent1" w:themeShade="BF"/>
          <w:shd w:val="clear" w:color="auto" w:fill="FFFFFF"/>
        </w:rPr>
        <w:t>tsfeatures</w:t>
      </w:r>
      <w:proofErr w:type="spellEnd"/>
      <w:r>
        <w:rPr>
          <w:rFonts w:ascii="Cambria" w:hAnsi="Cambria" w:cs="Segoe UI"/>
          <w:i/>
          <w:iCs/>
          <w:color w:val="2F5496" w:themeColor="accent1" w:themeShade="BF"/>
          <w:shd w:val="clear" w:color="auto" w:fill="FFFFFF"/>
        </w:rPr>
        <w:t xml:space="preserve"> </w:t>
      </w:r>
      <w:r>
        <w:rPr>
          <w:rFonts w:ascii="Cambria" w:hAnsi="Cambria" w:cs="Segoe UI"/>
          <w:color w:val="2F5496" w:themeColor="accent1" w:themeShade="BF"/>
          <w:shd w:val="clear" w:color="auto" w:fill="FFFFFF"/>
        </w:rPr>
        <w:t xml:space="preserve">package in R. </w:t>
      </w:r>
      <w:r w:rsidR="008D062D">
        <w:rPr>
          <w:rFonts w:ascii="Cambria" w:hAnsi="Cambria" w:cs="Segoe UI"/>
          <w:color w:val="2F5496" w:themeColor="accent1" w:themeShade="BF"/>
          <w:shd w:val="clear" w:color="auto" w:fill="FFFFFF"/>
        </w:rPr>
        <w:t xml:space="preserve"> After the process is completed, the data protection methodology selects the best 5 or 6 features based on the out of bag error for each forecasting model.  </w:t>
      </w:r>
    </w:p>
    <w:p w14:paraId="11978323" w14:textId="77777777" w:rsidR="008D062D" w:rsidRDefault="008D062D" w:rsidP="0015038A">
      <w:pPr>
        <w:spacing w:after="0" w:line="240" w:lineRule="auto"/>
        <w:rPr>
          <w:rFonts w:ascii="Cambria" w:hAnsi="Cambria" w:cs="Segoe UI"/>
          <w:color w:val="2F5496" w:themeColor="accent1" w:themeShade="BF"/>
          <w:shd w:val="clear" w:color="auto" w:fill="FFFFFF"/>
        </w:rPr>
      </w:pPr>
    </w:p>
    <w:p w14:paraId="714E73FA" w14:textId="056A7E83" w:rsidR="008E2678" w:rsidRPr="00FB504E" w:rsidRDefault="008D062D" w:rsidP="0015038A">
      <w:pPr>
        <w:spacing w:after="0" w:line="240" w:lineRule="auto"/>
      </w:pPr>
      <w:r>
        <w:rPr>
          <w:rFonts w:ascii="Cambria" w:hAnsi="Cambria" w:cs="Segoe UI"/>
          <w:color w:val="2F5496" w:themeColor="accent1" w:themeShade="BF"/>
          <w:shd w:val="clear" w:color="auto" w:fill="FFFFFF"/>
        </w:rPr>
        <w:t xml:space="preserve">The results show that regardless of forecasting model chosen, the data protection methodology retains the same 4 out of 6 features.  To further clarify this, </w:t>
      </w:r>
      <w:commentRangeStart w:id="7"/>
      <w:commentRangeStart w:id="8"/>
      <w:r>
        <w:rPr>
          <w:rFonts w:ascii="Cambria" w:hAnsi="Cambria" w:cs="Segoe UI"/>
          <w:color w:val="2F5496" w:themeColor="accent1" w:themeShade="BF"/>
          <w:shd w:val="clear" w:color="auto" w:fill="FFFFFF"/>
        </w:rPr>
        <w:t>we now include Table XXXX on page XXX which displays the average ranking of time series features selected for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w:t>
      </w:r>
      <w:commentRangeEnd w:id="7"/>
      <w:r>
        <w:rPr>
          <w:rStyle w:val="CommentReference"/>
        </w:rPr>
        <w:commentReference w:id="7"/>
      </w:r>
      <w:commentRangeEnd w:id="8"/>
      <w:r w:rsidR="00A63066">
        <w:rPr>
          <w:rStyle w:val="CommentReference"/>
        </w:rPr>
        <w:commentReference w:id="8"/>
      </w:r>
      <w:r>
        <w:rPr>
          <w:rFonts w:ascii="Cambria" w:hAnsi="Cambria" w:cs="Segoe UI"/>
          <w:color w:val="2F5496" w:themeColor="accent1" w:themeShade="BF"/>
          <w:shd w:val="clear" w:color="auto" w:fill="FFFFFF"/>
        </w:rPr>
        <w:t>We hope this helps clarify the details of the feature selection process.</w:t>
      </w:r>
    </w:p>
    <w:p w14:paraId="5F32060F" w14:textId="4AD1E51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5. A brief discussion of the computational cost is useful for other researchers.</w:t>
      </w:r>
    </w:p>
    <w:p w14:paraId="56D03318" w14:textId="77777777" w:rsidR="008E2678" w:rsidRPr="0015038A" w:rsidRDefault="008E2678" w:rsidP="0015038A">
      <w:pPr>
        <w:spacing w:after="0" w:line="240" w:lineRule="auto"/>
        <w:rPr>
          <w:rFonts w:ascii="Cambria" w:hAnsi="Cambria" w:cs="Segoe UI"/>
          <w:color w:val="000000"/>
          <w:shd w:val="clear" w:color="auto" w:fill="FFFFFF"/>
        </w:rPr>
      </w:pPr>
    </w:p>
    <w:p w14:paraId="093ED72F" w14:textId="61842D32" w:rsidR="008E2678"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w:t>
      </w:r>
      <w:commentRangeStart w:id="9"/>
      <w:proofErr w:type="spellStart"/>
      <w:r>
        <w:rPr>
          <w:rFonts w:ascii="Cambria" w:hAnsi="Cambria" w:cs="Segoe UI"/>
          <w:color w:val="2F5496" w:themeColor="accent1" w:themeShade="BF"/>
          <w:shd w:val="clear" w:color="auto" w:fill="FFFFFF"/>
        </w:rPr>
        <w:t>brining</w:t>
      </w:r>
      <w:proofErr w:type="spellEnd"/>
      <w:r>
        <w:rPr>
          <w:rFonts w:ascii="Cambria" w:hAnsi="Cambria" w:cs="Segoe UI"/>
          <w:color w:val="2F5496" w:themeColor="accent1" w:themeShade="BF"/>
          <w:shd w:val="clear" w:color="auto" w:fill="FFFFFF"/>
        </w:rPr>
        <w:t xml:space="preserve"> this omission </w:t>
      </w:r>
      <w:commentRangeEnd w:id="9"/>
      <w:r w:rsidR="00AD4FA9">
        <w:rPr>
          <w:rStyle w:val="CommentReference"/>
        </w:rPr>
        <w:commentReference w:id="9"/>
      </w:r>
      <w:r>
        <w:rPr>
          <w:rFonts w:ascii="Cambria" w:hAnsi="Cambria" w:cs="Segoe UI"/>
          <w:color w:val="2F5496" w:themeColor="accent1" w:themeShade="BF"/>
          <w:shd w:val="clear" w:color="auto" w:fill="FFFFFF"/>
        </w:rPr>
        <w:t xml:space="preserve">to our attention.  </w:t>
      </w:r>
      <w:commentRangeStart w:id="10"/>
      <w:commentRangeStart w:id="11"/>
      <w:commentRangeStart w:id="12"/>
      <w:r w:rsidR="008E2678" w:rsidRPr="0015038A">
        <w:rPr>
          <w:rFonts w:ascii="Cambria" w:hAnsi="Cambria" w:cs="Segoe UI"/>
          <w:color w:val="2F5496" w:themeColor="accent1" w:themeShade="BF"/>
          <w:shd w:val="clear" w:color="auto" w:fill="FFFFFF"/>
        </w:rPr>
        <w:t>We</w:t>
      </w:r>
      <w:r>
        <w:rPr>
          <w:rFonts w:ascii="Cambria" w:hAnsi="Cambria" w:cs="Segoe UI"/>
          <w:color w:val="2F5496" w:themeColor="accent1" w:themeShade="BF"/>
          <w:shd w:val="clear" w:color="auto" w:fill="FFFFFF"/>
        </w:rPr>
        <w:t xml:space="preserve"> added Table XXX on page XXX to display the computation cost as the number of time series increases.</w:t>
      </w:r>
      <w:commentRangeEnd w:id="10"/>
      <w:r>
        <w:rPr>
          <w:rStyle w:val="CommentReference"/>
        </w:rPr>
        <w:commentReference w:id="10"/>
      </w:r>
      <w:commentRangeEnd w:id="11"/>
      <w:r w:rsidR="001B6D9C">
        <w:rPr>
          <w:rStyle w:val="CommentReference"/>
        </w:rPr>
        <w:commentReference w:id="11"/>
      </w:r>
      <w:commentRangeEnd w:id="12"/>
      <w:r w:rsidR="001B6D9C">
        <w:rPr>
          <w:rStyle w:val="CommentReference"/>
        </w:rPr>
        <w:commentReference w:id="12"/>
      </w:r>
    </w:p>
    <w:p w14:paraId="6D2A7733" w14:textId="77777777" w:rsidR="00AD4FA9" w:rsidRDefault="00AD4FA9" w:rsidP="0015038A">
      <w:pPr>
        <w:spacing w:after="0" w:line="240" w:lineRule="auto"/>
        <w:rPr>
          <w:rFonts w:ascii="Cambria" w:hAnsi="Cambria" w:cs="Segoe UI"/>
          <w:color w:val="2F5496" w:themeColor="accent1" w:themeShade="BF"/>
          <w:shd w:val="clear" w:color="auto" w:fill="FFFFFF"/>
        </w:rPr>
      </w:pPr>
    </w:p>
    <w:p w14:paraId="37C963E0" w14:textId="6119BA36" w:rsidR="00AD4FA9" w:rsidRDefault="00AD4FA9" w:rsidP="00AD4FA9">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Using simple model, slow part is feature </w:t>
      </w:r>
      <w:proofErr w:type="gramStart"/>
      <w:r>
        <w:rPr>
          <w:rFonts w:ascii="Cambria" w:hAnsi="Cambria" w:cs="Segoe UI"/>
          <w:color w:val="2F5496" w:themeColor="accent1" w:themeShade="BF"/>
          <w:shd w:val="clear" w:color="auto" w:fill="FFFFFF"/>
        </w:rPr>
        <w:t>selection</w:t>
      </w:r>
      <w:proofErr w:type="gramEnd"/>
    </w:p>
    <w:p w14:paraId="77CCBA43" w14:textId="6D6807C1" w:rsidR="00AD4FA9" w:rsidRPr="001D402A" w:rsidRDefault="00AD4FA9"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Using complex model, slow part is generating baseline </w:t>
      </w:r>
      <w:proofErr w:type="gramStart"/>
      <w:r>
        <w:rPr>
          <w:rFonts w:ascii="Cambria" w:hAnsi="Cambria" w:cs="Segoe UI"/>
          <w:color w:val="2F5496" w:themeColor="accent1" w:themeShade="BF"/>
          <w:shd w:val="clear" w:color="auto" w:fill="FFFFFF"/>
        </w:rPr>
        <w:t>forecasts</w:t>
      </w:r>
      <w:proofErr w:type="gramEnd"/>
    </w:p>
    <w:p w14:paraId="255BE2A8" w14:textId="7777777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6. Is there any reason for the error measures used in sections 4.4 and 4.5 to differ? If MSE does not provide significantly different results than MAE, personally I would prefer a consistent measure to be used for both sections.</w:t>
      </w:r>
    </w:p>
    <w:p w14:paraId="64069205" w14:textId="77777777" w:rsidR="008E2678" w:rsidRPr="0015038A" w:rsidRDefault="008E2678" w:rsidP="0015038A">
      <w:pPr>
        <w:spacing w:after="0" w:line="240" w:lineRule="auto"/>
        <w:rPr>
          <w:rFonts w:ascii="Cambria" w:hAnsi="Cambria" w:cs="Segoe UI"/>
          <w:color w:val="000000"/>
          <w:shd w:val="clear" w:color="auto" w:fill="FFFFFF"/>
        </w:rPr>
      </w:pPr>
    </w:p>
    <w:p w14:paraId="48D86680" w14:textId="2C0DDC01" w:rsidR="008E2678" w:rsidRPr="0015038A" w:rsidRDefault="008C33F6"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w:t>
      </w:r>
      <w:r w:rsidR="0015038A" w:rsidRPr="0015038A">
        <w:rPr>
          <w:rFonts w:ascii="Cambria" w:hAnsi="Cambria" w:cs="Segoe UI"/>
          <w:color w:val="2F5496" w:themeColor="accent1" w:themeShade="BF"/>
          <w:shd w:val="clear" w:color="auto" w:fill="FFFFFF"/>
        </w:rPr>
        <w:t xml:space="preserve"> now use MAE to assess both the accuracy of forecasts in Section 4.4 and the</w:t>
      </w:r>
      <w:r>
        <w:rPr>
          <w:rFonts w:ascii="Cambria" w:hAnsi="Cambria" w:cs="Segoe UI"/>
          <w:color w:val="2F5496" w:themeColor="accent1" w:themeShade="BF"/>
          <w:shd w:val="clear" w:color="auto" w:fill="FFFFFF"/>
        </w:rPr>
        <w:t xml:space="preserve"> out of bag errors</w:t>
      </w:r>
      <w:r w:rsidR="0015038A" w:rsidRPr="0015038A">
        <w:rPr>
          <w:rFonts w:ascii="Cambria" w:hAnsi="Cambria" w:cs="Segoe UI"/>
          <w:color w:val="2F5496" w:themeColor="accent1" w:themeShade="BF"/>
          <w:shd w:val="clear" w:color="auto" w:fill="FFFFFF"/>
        </w:rPr>
        <w:t xml:space="preserve"> </w:t>
      </w:r>
      <w:r>
        <w:rPr>
          <w:rFonts w:ascii="Cambria" w:hAnsi="Cambria" w:cs="Segoe UI"/>
          <w:color w:val="2F5496" w:themeColor="accent1" w:themeShade="BF"/>
          <w:shd w:val="clear" w:color="auto" w:fill="FFFFFF"/>
        </w:rPr>
        <w:t>for</w:t>
      </w:r>
      <w:r w:rsidR="0015038A" w:rsidRPr="0015038A">
        <w:rPr>
          <w:rFonts w:ascii="Cambria" w:hAnsi="Cambria" w:cs="Segoe UI"/>
          <w:color w:val="2F5496" w:themeColor="accent1" w:themeShade="BF"/>
          <w:shd w:val="clear" w:color="auto" w:fill="FFFFFF"/>
        </w:rPr>
        <w:t xml:space="preserve"> the random forest predictions of the forecast MAE in Section 4.5.</w:t>
      </w:r>
    </w:p>
    <w:p w14:paraId="5AAB3FB2" w14:textId="77777777" w:rsidR="0015038A"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7. Figure 6: Each diagram should be numbered differently, such as A.1, A.2, A.3, B.1, B.2, B.3.</w:t>
      </w:r>
    </w:p>
    <w:p w14:paraId="7772FB45" w14:textId="77777777" w:rsidR="0015038A" w:rsidRPr="0015038A" w:rsidRDefault="0015038A" w:rsidP="0015038A">
      <w:pPr>
        <w:spacing w:after="0" w:line="240" w:lineRule="auto"/>
        <w:rPr>
          <w:rFonts w:ascii="Cambria" w:hAnsi="Cambria" w:cs="Segoe UI"/>
          <w:color w:val="000000"/>
          <w:shd w:val="clear" w:color="auto" w:fill="FFFFFF"/>
        </w:rPr>
      </w:pPr>
    </w:p>
    <w:p w14:paraId="2CF7BB6A" w14:textId="0FD31EE4"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Thank you, we have adjusted Figure X</w:t>
      </w:r>
      <w:r w:rsidR="001F62FA">
        <w:rPr>
          <w:rFonts w:ascii="Cambria" w:hAnsi="Cambria" w:cs="Segoe UI"/>
          <w:color w:val="2F5496" w:themeColor="accent1" w:themeShade="BF"/>
          <w:shd w:val="clear" w:color="auto" w:fill="FFFFFF"/>
        </w:rPr>
        <w:t>X</w:t>
      </w:r>
      <w:r w:rsidR="00C024F1">
        <w:rPr>
          <w:rFonts w:ascii="Cambria" w:hAnsi="Cambria" w:cs="Segoe UI"/>
          <w:color w:val="2F5496" w:themeColor="accent1" w:themeShade="BF"/>
          <w:shd w:val="clear" w:color="auto" w:fill="FFFFFF"/>
        </w:rPr>
        <w:t>X (previously Figure 6)</w:t>
      </w:r>
      <w:r w:rsidRPr="0015038A">
        <w:rPr>
          <w:rFonts w:ascii="Cambria" w:hAnsi="Cambria" w:cs="Segoe UI"/>
          <w:color w:val="2F5496" w:themeColor="accent1" w:themeShade="BF"/>
          <w:shd w:val="clear" w:color="auto" w:fill="FFFFFF"/>
        </w:rPr>
        <w:t xml:space="preserve"> accordingly.</w:t>
      </w:r>
    </w:p>
    <w:p w14:paraId="352A5260" w14:textId="2CF42337" w:rsidR="008E2678" w:rsidRPr="0015038A" w:rsidRDefault="008E2678"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rPr>
        <w:br/>
      </w:r>
      <w:r w:rsidRPr="0015038A">
        <w:rPr>
          <w:rFonts w:ascii="Cambria" w:hAnsi="Cambria" w:cs="Segoe UI"/>
          <w:color w:val="000000"/>
          <w:shd w:val="clear" w:color="auto" w:fill="FFFFFF"/>
        </w:rPr>
        <w:t>8. Figure 7: The ordinate title should not have "average"? It is unclear what "time series features for each privacy method" means exactly.</w:t>
      </w:r>
    </w:p>
    <w:p w14:paraId="1B72DCA4" w14:textId="77777777" w:rsidR="0015038A" w:rsidRPr="0015038A" w:rsidRDefault="0015038A" w:rsidP="0015038A">
      <w:pPr>
        <w:spacing w:after="0" w:line="240" w:lineRule="auto"/>
        <w:rPr>
          <w:rFonts w:ascii="Cambria" w:hAnsi="Cambria" w:cs="Segoe UI"/>
          <w:color w:val="000000"/>
          <w:shd w:val="clear" w:color="auto" w:fill="FFFFFF"/>
        </w:rPr>
      </w:pPr>
    </w:p>
    <w:p w14:paraId="020B603B" w14:textId="54721C31" w:rsidR="0015038A" w:rsidRPr="0015038A" w:rsidRDefault="0015038A" w:rsidP="0015038A">
      <w:pPr>
        <w:spacing w:after="0" w:line="240" w:lineRule="auto"/>
        <w:rPr>
          <w:rFonts w:ascii="Cambria" w:hAnsi="Cambria" w:cs="Segoe UI"/>
          <w:color w:val="2F5496" w:themeColor="accent1" w:themeShade="BF"/>
          <w:shd w:val="clear" w:color="auto" w:fill="FFFFFF"/>
        </w:rPr>
      </w:pPr>
      <w:r w:rsidRPr="0015038A">
        <w:rPr>
          <w:rFonts w:ascii="Cambria" w:hAnsi="Cambria" w:cs="Segoe UI"/>
          <w:color w:val="2F5496" w:themeColor="accent1" w:themeShade="BF"/>
          <w:shd w:val="clear" w:color="auto" w:fill="FFFFFF"/>
        </w:rPr>
        <w:t xml:space="preserve">Thank you </w:t>
      </w:r>
      <w:r w:rsidR="00CE7DD0">
        <w:rPr>
          <w:rFonts w:ascii="Cambria" w:hAnsi="Cambria" w:cs="Segoe UI"/>
          <w:color w:val="2F5496" w:themeColor="accent1" w:themeShade="BF"/>
          <w:shd w:val="clear" w:color="auto" w:fill="FFFFFF"/>
        </w:rPr>
        <w:t>we have corrected the titles in</w:t>
      </w:r>
      <w:r w:rsidRPr="0015038A">
        <w:rPr>
          <w:rFonts w:ascii="Cambria" w:hAnsi="Cambria" w:cs="Segoe UI"/>
          <w:color w:val="2F5496" w:themeColor="accent1" w:themeShade="BF"/>
          <w:shd w:val="clear" w:color="auto" w:fill="FFFFFF"/>
        </w:rPr>
        <w:t xml:space="preserve"> Figure X</w:t>
      </w:r>
      <w:r w:rsidR="001F62FA">
        <w:rPr>
          <w:rFonts w:ascii="Cambria" w:hAnsi="Cambria" w:cs="Segoe UI"/>
          <w:color w:val="2F5496" w:themeColor="accent1" w:themeShade="BF"/>
          <w:shd w:val="clear" w:color="auto" w:fill="FFFFFF"/>
        </w:rPr>
        <w:t>X</w:t>
      </w:r>
      <w:r w:rsidRPr="0015038A">
        <w:rPr>
          <w:rFonts w:ascii="Cambria" w:hAnsi="Cambria" w:cs="Segoe UI"/>
          <w:color w:val="2F5496" w:themeColor="accent1" w:themeShade="BF"/>
          <w:shd w:val="clear" w:color="auto" w:fill="FFFFFF"/>
        </w:rPr>
        <w:t xml:space="preserve"> </w:t>
      </w:r>
      <w:r w:rsidR="00CE7DD0">
        <w:rPr>
          <w:rFonts w:ascii="Cambria" w:hAnsi="Cambria" w:cs="Segoe UI"/>
          <w:color w:val="2F5496" w:themeColor="accent1" w:themeShade="BF"/>
          <w:shd w:val="clear" w:color="auto" w:fill="FFFFFF"/>
        </w:rPr>
        <w:t>(previously Figure 7)</w:t>
      </w:r>
      <w:r w:rsidRPr="0015038A">
        <w:rPr>
          <w:rFonts w:ascii="Cambria" w:hAnsi="Cambria" w:cs="Segoe UI"/>
          <w:color w:val="2F5496" w:themeColor="accent1" w:themeShade="BF"/>
          <w:shd w:val="clear" w:color="auto" w:fill="FFFFFF"/>
        </w:rPr>
        <w:t>.</w:t>
      </w:r>
    </w:p>
    <w:p w14:paraId="648C203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B74277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98C10AD"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3D78917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1E797E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58D03C7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FF9DFF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E45240F"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44F9F1A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642629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C9C0152"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B0F731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524108"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9057CE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C572996"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33884C9"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0ADA3E27"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9EF49BE"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60B6304"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C26D533"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110F7C15"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2360BB9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E688ABA" w14:textId="77777777" w:rsidR="0015038A" w:rsidRPr="0015038A" w:rsidRDefault="0015038A" w:rsidP="0015038A">
      <w:pPr>
        <w:spacing w:after="0" w:line="240" w:lineRule="auto"/>
        <w:rPr>
          <w:rFonts w:ascii="Cambria" w:hAnsi="Cambria" w:cs="Segoe UI"/>
          <w:color w:val="2F5496" w:themeColor="accent1" w:themeShade="BF"/>
          <w:shd w:val="clear" w:color="auto" w:fill="FFFFFF"/>
        </w:rPr>
      </w:pPr>
    </w:p>
    <w:p w14:paraId="7D293314" w14:textId="77777777" w:rsidR="00E22B93" w:rsidRDefault="00E22B93" w:rsidP="0015038A">
      <w:pPr>
        <w:spacing w:after="0" w:line="240" w:lineRule="auto"/>
        <w:rPr>
          <w:rFonts w:ascii="Cambria" w:hAnsi="Cambria" w:cs="Segoe UI"/>
          <w:b/>
          <w:bCs/>
          <w:color w:val="000000"/>
          <w:shd w:val="clear" w:color="auto" w:fill="FFFFFF"/>
        </w:rPr>
      </w:pPr>
    </w:p>
    <w:p w14:paraId="0ED683C1" w14:textId="77777777" w:rsidR="00E22B93" w:rsidRDefault="00E22B93" w:rsidP="0015038A">
      <w:pPr>
        <w:spacing w:after="0" w:line="240" w:lineRule="auto"/>
        <w:rPr>
          <w:rFonts w:ascii="Cambria" w:hAnsi="Cambria" w:cs="Segoe UI"/>
          <w:b/>
          <w:bCs/>
          <w:color w:val="000000"/>
          <w:shd w:val="clear" w:color="auto" w:fill="FFFFFF"/>
        </w:rPr>
      </w:pPr>
    </w:p>
    <w:p w14:paraId="673CC4D4" w14:textId="77777777" w:rsidR="00E22B93" w:rsidRDefault="00E22B93" w:rsidP="0015038A">
      <w:pPr>
        <w:spacing w:after="0" w:line="240" w:lineRule="auto"/>
        <w:rPr>
          <w:rFonts w:ascii="Cambria" w:hAnsi="Cambria" w:cs="Segoe UI"/>
          <w:b/>
          <w:bCs/>
          <w:color w:val="000000"/>
          <w:shd w:val="clear" w:color="auto" w:fill="FFFFFF"/>
        </w:rPr>
      </w:pPr>
    </w:p>
    <w:p w14:paraId="2F655CB8" w14:textId="56892AD3" w:rsidR="0015038A" w:rsidRPr="0015038A" w:rsidRDefault="0015038A" w:rsidP="0015038A">
      <w:pPr>
        <w:spacing w:after="0" w:line="240" w:lineRule="auto"/>
        <w:rPr>
          <w:rFonts w:ascii="Cambria" w:hAnsi="Cambria" w:cs="Segoe UI"/>
          <w:b/>
          <w:bCs/>
          <w:color w:val="000000"/>
          <w:shd w:val="clear" w:color="auto" w:fill="FFFFFF"/>
        </w:rPr>
      </w:pPr>
      <w:r>
        <w:rPr>
          <w:rFonts w:ascii="Cambria" w:hAnsi="Cambria" w:cs="Segoe UI"/>
          <w:b/>
          <w:bCs/>
          <w:color w:val="000000"/>
          <w:shd w:val="clear" w:color="auto" w:fill="FFFFFF"/>
        </w:rPr>
        <w:t>Reviewer 2 Comments:</w:t>
      </w:r>
    </w:p>
    <w:p w14:paraId="24EA2B15" w14:textId="77777777" w:rsidR="0015038A" w:rsidRDefault="0015038A" w:rsidP="0015038A">
      <w:pPr>
        <w:spacing w:after="0" w:line="240" w:lineRule="auto"/>
        <w:rPr>
          <w:rFonts w:ascii="Cambria" w:hAnsi="Cambria" w:cs="Segoe UI"/>
          <w:color w:val="000000"/>
          <w:shd w:val="clear" w:color="auto" w:fill="FFFFFF"/>
        </w:rPr>
      </w:pPr>
    </w:p>
    <w:p w14:paraId="6F5798D9" w14:textId="77777777" w:rsidR="00D41DF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The authors propose a method for preserving data privacy in time series data through a swapping technique. This approach focuses on maintaining forecast accuracy by swapping the data values only if the essential features of the time series, such as mean and autocorrelation function (ACF), are likely to remain unchanged.</w:t>
      </w:r>
      <w:r w:rsidR="00571C74">
        <w:rPr>
          <w:rFonts w:ascii="Cambria" w:hAnsi="Cambria" w:cs="Segoe UI"/>
          <w:color w:val="000000"/>
        </w:rPr>
        <w:t xml:space="preserve"> </w:t>
      </w:r>
      <w:r w:rsidRPr="0015038A">
        <w:rPr>
          <w:rFonts w:ascii="Cambria" w:hAnsi="Cambria" w:cs="Segoe UI"/>
          <w:color w:val="000000"/>
          <w:shd w:val="clear" w:color="auto" w:fill="FFFFFF"/>
        </w:rPr>
        <w:t>The proposed method assumes a centralized approach, where a single data owner possesses the time series data. In this scenario, a forecaster selects a forecasting model F, and the data owner performs data swapping to prevent a decline in F accuracy.</w:t>
      </w:r>
    </w:p>
    <w:p w14:paraId="70F51E22" w14:textId="77777777" w:rsidR="00D41DFA" w:rsidRDefault="00D41DFA" w:rsidP="0015038A">
      <w:pPr>
        <w:spacing w:after="0" w:line="240" w:lineRule="auto"/>
        <w:rPr>
          <w:rFonts w:ascii="Cambria" w:hAnsi="Cambria" w:cs="Segoe UI"/>
          <w:color w:val="000000"/>
          <w:shd w:val="clear" w:color="auto" w:fill="FFFFFF"/>
        </w:rPr>
      </w:pPr>
    </w:p>
    <w:p w14:paraId="52783DC4" w14:textId="1DCB6902" w:rsidR="004C3CEC" w:rsidRDefault="00D41DFA" w:rsidP="0015038A">
      <w:pPr>
        <w:spacing w:after="0" w:line="240" w:lineRule="auto"/>
        <w:rPr>
          <w:rFonts w:ascii="Cambria" w:hAnsi="Cambria" w:cs="Segoe UI"/>
          <w:color w:val="000000"/>
          <w:shd w:val="clear" w:color="auto" w:fill="FFFFFF"/>
        </w:rPr>
      </w:pPr>
      <w:r>
        <w:rPr>
          <w:rFonts w:ascii="Cambria" w:hAnsi="Cambria" w:cs="Segoe UI"/>
          <w:color w:val="2F5496" w:themeColor="accent1" w:themeShade="BF"/>
          <w:shd w:val="clear" w:color="auto" w:fill="FFFFFF"/>
        </w:rPr>
        <w:t xml:space="preserve">Thank you very much for your helpful comments.  We hope that the newly revised manuscript addressed your main concerns. </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While the idea sounds interesting, the paper requires further clarification and enhancements to address the following points:</w:t>
      </w:r>
      <w:r w:rsidR="0015038A" w:rsidRPr="0015038A">
        <w:rPr>
          <w:rFonts w:ascii="Cambria" w:hAnsi="Cambria" w:cs="Segoe UI"/>
          <w:color w:val="000000"/>
        </w:rPr>
        <w:br/>
      </w:r>
      <w:r w:rsidR="0015038A" w:rsidRPr="0015038A">
        <w:rPr>
          <w:rFonts w:ascii="Cambria" w:hAnsi="Cambria" w:cs="Segoe UI"/>
          <w:color w:val="000000"/>
        </w:rPr>
        <w:br/>
      </w:r>
      <w:r w:rsidR="0015038A" w:rsidRPr="0015038A">
        <w:rPr>
          <w:rFonts w:ascii="Cambria" w:hAnsi="Cambria" w:cs="Segoe UI"/>
          <w:color w:val="000000"/>
          <w:shd w:val="clear" w:color="auto" w:fill="FFFFFF"/>
        </w:rPr>
        <w:t>- Applications: The authors should provide further clarification on the potential applications of their proposed method.</w:t>
      </w:r>
    </w:p>
    <w:p w14:paraId="48123D3C" w14:textId="77777777" w:rsidR="004C3CEC" w:rsidRDefault="004C3CEC" w:rsidP="0015038A">
      <w:pPr>
        <w:spacing w:after="0" w:line="240" w:lineRule="auto"/>
        <w:rPr>
          <w:rFonts w:ascii="Cambria" w:hAnsi="Cambria" w:cs="Segoe UI"/>
          <w:color w:val="000000"/>
          <w:shd w:val="clear" w:color="auto" w:fill="FFFFFF"/>
        </w:rPr>
      </w:pPr>
    </w:p>
    <w:p w14:paraId="6E5511A8" w14:textId="6B026CA4" w:rsid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Thank you.</w:t>
      </w:r>
      <w:r w:rsidR="00FB504E">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P</w:t>
      </w:r>
      <w:r w:rsidR="00FB504E">
        <w:rPr>
          <w:rFonts w:ascii="Cambria" w:hAnsi="Cambria" w:cs="Segoe UI"/>
          <w:color w:val="2F5496" w:themeColor="accent1" w:themeShade="BF"/>
          <w:shd w:val="clear" w:color="auto" w:fill="FFFFFF"/>
        </w:rPr>
        <w:t xml:space="preserve">er </w:t>
      </w:r>
      <w:r w:rsidR="00D41DFA">
        <w:rPr>
          <w:rFonts w:ascii="Cambria" w:hAnsi="Cambria" w:cs="Segoe UI"/>
          <w:color w:val="2F5496" w:themeColor="accent1" w:themeShade="BF"/>
          <w:shd w:val="clear" w:color="auto" w:fill="FFFFFF"/>
        </w:rPr>
        <w:t xml:space="preserve">the </w:t>
      </w:r>
      <w:r w:rsidR="00D41DFA" w:rsidRPr="00D41DFA">
        <w:rPr>
          <w:rFonts w:ascii="Cambria" w:hAnsi="Cambria" w:cs="Segoe UI"/>
          <w:color w:val="2F5496" w:themeColor="accent1" w:themeShade="BF"/>
          <w:shd w:val="clear" w:color="auto" w:fill="FFFFFF"/>
        </w:rPr>
        <w:t>“</w:t>
      </w:r>
      <w:r w:rsidR="00FB504E" w:rsidRPr="00A63066">
        <w:rPr>
          <w:rFonts w:ascii="Cambria" w:hAnsi="Cambria" w:cs="Segoe UI"/>
          <w:color w:val="2F5496" w:themeColor="accent1" w:themeShade="BF"/>
          <w:shd w:val="clear" w:color="auto" w:fill="FFFFFF"/>
        </w:rPr>
        <w:t>Major Changes to the Manuscript</w:t>
      </w:r>
      <w:r w:rsidR="00D41DFA" w:rsidRPr="00A63066">
        <w:rPr>
          <w:rFonts w:ascii="Cambria" w:hAnsi="Cambria" w:cs="Segoe UI"/>
          <w:color w:val="2F5496" w:themeColor="accent1" w:themeShade="BF"/>
          <w:shd w:val="clear" w:color="auto" w:fill="FFFFFF"/>
        </w:rPr>
        <w:t>”</w:t>
      </w:r>
      <w:r w:rsidR="00D41DFA">
        <w:rPr>
          <w:rFonts w:ascii="Cambria" w:hAnsi="Cambria" w:cs="Segoe UI"/>
          <w:color w:val="2F5496" w:themeColor="accent1" w:themeShade="BF"/>
          <w:shd w:val="clear" w:color="auto" w:fill="FFFFFF"/>
        </w:rPr>
        <w:t xml:space="preserve"> (Point 1)</w:t>
      </w:r>
      <w:r w:rsidR="00FB504E">
        <w:rPr>
          <w:rFonts w:ascii="Cambria" w:hAnsi="Cambria" w:cs="Segoe UI"/>
          <w:color w:val="2F5496" w:themeColor="accent1" w:themeShade="BF"/>
          <w:shd w:val="clear" w:color="auto" w:fill="FFFFFF"/>
        </w:rPr>
        <w:t xml:space="preserve">, </w:t>
      </w:r>
      <w:r w:rsidR="006F56B8">
        <w:rPr>
          <w:rFonts w:ascii="Cambria" w:hAnsi="Cambria" w:cs="Segoe UI"/>
          <w:color w:val="2F5496" w:themeColor="accent1" w:themeShade="BF"/>
          <w:shd w:val="clear" w:color="auto" w:fill="FFFFFF"/>
        </w:rPr>
        <w:t xml:space="preserve">we </w:t>
      </w:r>
      <w:r w:rsidR="00D41DFA">
        <w:rPr>
          <w:rFonts w:ascii="Cambria" w:hAnsi="Cambria" w:cs="Segoe UI"/>
          <w:color w:val="2F5496" w:themeColor="accent1" w:themeShade="BF"/>
          <w:shd w:val="clear" w:color="auto" w:fill="FFFFFF"/>
        </w:rPr>
        <w:t>discuss</w:t>
      </w:r>
      <w:r w:rsidR="006F56B8">
        <w:rPr>
          <w:rFonts w:ascii="Cambria" w:hAnsi="Cambria" w:cs="Segoe UI"/>
          <w:color w:val="2F5496" w:themeColor="accent1" w:themeShade="BF"/>
          <w:shd w:val="clear" w:color="auto" w:fill="FFFFFF"/>
        </w:rPr>
        <w:t xml:space="preserve"> potential applications of our proposed method swapping method, including imputing missing values, nowcasting, and anonymizing sensitive time series</w:t>
      </w:r>
      <w:r w:rsidR="00FB504E">
        <w:rPr>
          <w:rFonts w:ascii="Cambria" w:hAnsi="Cambria" w:cs="Segoe UI"/>
          <w:color w:val="2F5496" w:themeColor="accent1" w:themeShade="BF"/>
          <w:shd w:val="clear" w:color="auto" w:fill="FFFFFF"/>
        </w:rPr>
        <w:t>, on page XX</w:t>
      </w:r>
      <w:r w:rsidR="00D41DFA">
        <w:rPr>
          <w:rFonts w:ascii="Cambria" w:hAnsi="Cambria" w:cs="Segoe UI"/>
          <w:color w:val="2F5496" w:themeColor="accent1" w:themeShade="BF"/>
          <w:shd w:val="clear" w:color="auto" w:fill="FFFFFF"/>
        </w:rPr>
        <w:t>X</w:t>
      </w:r>
      <w:r w:rsidR="006F56B8">
        <w:rPr>
          <w:rFonts w:ascii="Cambria" w:hAnsi="Cambria" w:cs="Segoe UI"/>
          <w:color w:val="2F5496" w:themeColor="accent1" w:themeShade="BF"/>
          <w:shd w:val="clear" w:color="auto" w:fill="FFFFFF"/>
        </w:rPr>
        <w:t xml:space="preserve">. </w:t>
      </w:r>
    </w:p>
    <w:p w14:paraId="5FDEC226" w14:textId="77777777" w:rsidR="00E31618" w:rsidRDefault="00E31618" w:rsidP="0015038A">
      <w:pPr>
        <w:spacing w:after="0" w:line="240" w:lineRule="auto"/>
        <w:rPr>
          <w:rFonts w:ascii="Cambria" w:hAnsi="Cambria" w:cs="Segoe UI"/>
          <w:color w:val="2F5496" w:themeColor="accent1" w:themeShade="BF"/>
          <w:shd w:val="clear" w:color="auto" w:fill="FFFFFF"/>
        </w:rPr>
      </w:pPr>
    </w:p>
    <w:p w14:paraId="5A98E044" w14:textId="63F638F5" w:rsidR="00E31618" w:rsidRPr="001D402A" w:rsidRDefault="00E31618" w:rsidP="001D402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Citations for using features for these </w:t>
      </w:r>
      <w:proofErr w:type="gramStart"/>
      <w:r>
        <w:rPr>
          <w:rFonts w:ascii="Cambria" w:hAnsi="Cambria" w:cs="Segoe UI"/>
          <w:color w:val="2F5496" w:themeColor="accent1" w:themeShade="BF"/>
          <w:shd w:val="clear" w:color="auto" w:fill="FFFFFF"/>
        </w:rPr>
        <w:t>applications</w:t>
      </w:r>
      <w:proofErr w:type="gramEnd"/>
    </w:p>
    <w:p w14:paraId="0CB72F9D" w14:textId="77777777" w:rsidR="004C3CEC" w:rsidRDefault="004C3CEC" w:rsidP="0015038A">
      <w:pPr>
        <w:spacing w:after="0" w:line="240" w:lineRule="auto"/>
        <w:rPr>
          <w:rFonts w:ascii="Cambria" w:hAnsi="Cambria" w:cs="Segoe UI"/>
          <w:color w:val="000000"/>
        </w:rPr>
      </w:pPr>
    </w:p>
    <w:p w14:paraId="259CC789" w14:textId="3E6EFB3A" w:rsidR="004C3CEC"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The authors should explain why the data owner cannot provide the forecaster with the original or degraded model weights. This comparison would help illustrate the advantages and limitations of the proposed approach.</w:t>
      </w:r>
      <w:r w:rsidR="004C3CEC">
        <w:rPr>
          <w:rFonts w:ascii="Cambria" w:hAnsi="Cambria" w:cs="Segoe UI"/>
          <w:color w:val="000000"/>
          <w:shd w:val="clear" w:color="auto" w:fill="FFFFFF"/>
        </w:rPr>
        <w:t xml:space="preserve"> </w:t>
      </w:r>
    </w:p>
    <w:p w14:paraId="27B7C36C" w14:textId="77777777" w:rsidR="00FC02D3" w:rsidRDefault="00FC02D3" w:rsidP="0015038A">
      <w:pPr>
        <w:spacing w:after="0" w:line="240" w:lineRule="auto"/>
        <w:rPr>
          <w:rFonts w:ascii="Cambria" w:hAnsi="Cambria" w:cs="Segoe UI"/>
          <w:color w:val="000000"/>
          <w:shd w:val="clear" w:color="auto" w:fill="FFFFFF"/>
        </w:rPr>
      </w:pPr>
    </w:p>
    <w:p w14:paraId="57854AAD" w14:textId="1CE48282" w:rsidR="00D41DFA" w:rsidRDefault="00E831CB" w:rsidP="00D41DFA">
      <w:pPr>
        <w:spacing w:after="0" w:line="240" w:lineRule="auto"/>
        <w:rPr>
          <w:rFonts w:ascii="Cambria" w:hAnsi="Cambria" w:cs="Segoe UI"/>
          <w:color w:val="2F5496" w:themeColor="accent1" w:themeShade="BF"/>
          <w:shd w:val="clear" w:color="auto" w:fill="FFFFFF"/>
        </w:rPr>
      </w:pPr>
      <w:commentRangeStart w:id="13"/>
      <w:commentRangeStart w:id="14"/>
      <w:commentRangeStart w:id="15"/>
      <w:commentRangeStart w:id="16"/>
      <w:r w:rsidRPr="00A63066">
        <w:rPr>
          <w:rFonts w:ascii="Cambria" w:hAnsi="Cambria" w:cs="Segoe UI"/>
          <w:color w:val="2F5496" w:themeColor="accent1" w:themeShade="BF"/>
          <w:shd w:val="clear" w:color="auto" w:fill="FFFFFF"/>
        </w:rPr>
        <w:t xml:space="preserve">Thank you for the suggestion. </w:t>
      </w:r>
      <w:commentRangeEnd w:id="13"/>
      <w:r w:rsidR="00D41DFA" w:rsidRPr="00A63066">
        <w:rPr>
          <w:rFonts w:ascii="Cambria" w:hAnsi="Cambria" w:cs="Segoe UI"/>
          <w:color w:val="2F5496" w:themeColor="accent1" w:themeShade="BF"/>
          <w:shd w:val="clear" w:color="auto" w:fill="FFFFFF"/>
        </w:rPr>
        <w:commentReference w:id="13"/>
      </w:r>
      <w:commentRangeEnd w:id="14"/>
      <w:r w:rsidR="00D41DFA">
        <w:rPr>
          <w:rStyle w:val="CommentReference"/>
        </w:rPr>
        <w:commentReference w:id="14"/>
      </w:r>
      <w:commentRangeEnd w:id="15"/>
      <w:r w:rsidR="00D41DFA">
        <w:rPr>
          <w:rStyle w:val="CommentReference"/>
        </w:rPr>
        <w:commentReference w:id="15"/>
      </w:r>
      <w:commentRangeEnd w:id="16"/>
      <w:r w:rsidR="001B6D9C">
        <w:rPr>
          <w:rStyle w:val="CommentReference"/>
        </w:rPr>
        <w:commentReference w:id="16"/>
      </w:r>
      <w:r w:rsidR="00D41DFA" w:rsidRPr="00D41DFA">
        <w:rPr>
          <w:rFonts w:ascii="Cambria" w:hAnsi="Cambria" w:cs="Segoe UI"/>
          <w:color w:val="2F5496" w:themeColor="accent1" w:themeShade="BF"/>
          <w:shd w:val="clear" w:color="auto" w:fill="FFFFFF"/>
        </w:rPr>
        <w:t xml:space="preserve"> </w:t>
      </w:r>
      <w:r w:rsidR="00D41DFA">
        <w:rPr>
          <w:rFonts w:ascii="Cambria" w:hAnsi="Cambria" w:cs="Segoe UI"/>
          <w:color w:val="2F5496" w:themeColor="accent1" w:themeShade="BF"/>
          <w:shd w:val="clear" w:color="auto" w:fill="FFFFFF"/>
        </w:rPr>
        <w:t>To address the question on whether the data owner can provide the forecasters with the original model weights…</w:t>
      </w:r>
    </w:p>
    <w:p w14:paraId="25223FAD" w14:textId="77777777" w:rsidR="00D41DFA" w:rsidRDefault="00D41DFA" w:rsidP="00D41DFA">
      <w:pPr>
        <w:spacing w:after="0" w:line="240" w:lineRule="auto"/>
        <w:rPr>
          <w:rFonts w:ascii="Cambria" w:hAnsi="Cambria" w:cs="Segoe UI"/>
          <w:color w:val="2F5496" w:themeColor="accent1" w:themeShade="BF"/>
          <w:shd w:val="clear" w:color="auto" w:fill="FFFFFF"/>
        </w:rPr>
      </w:pPr>
    </w:p>
    <w:p w14:paraId="3104B939" w14:textId="14A90AD7" w:rsidR="00D41DFA" w:rsidRPr="00D84106" w:rsidRDefault="00D41DFA" w:rsidP="00D41DF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This is typical in a federated scenario where forecasts or model </w:t>
      </w:r>
      <w:commentRangeStart w:id="17"/>
      <w:r>
        <w:rPr>
          <w:rFonts w:ascii="Cambria" w:hAnsi="Cambria" w:cs="Segoe UI"/>
          <w:color w:val="2F5496" w:themeColor="accent1" w:themeShade="BF"/>
          <w:shd w:val="clear" w:color="auto" w:fill="FFFFFF"/>
        </w:rPr>
        <w:t>weights are shared</w:t>
      </w:r>
      <w:commentRangeEnd w:id="17"/>
      <w:r w:rsidR="00E6022D">
        <w:rPr>
          <w:rStyle w:val="CommentReference"/>
        </w:rPr>
        <w:commentReference w:id="17"/>
      </w:r>
      <w:r>
        <w:rPr>
          <w:rFonts w:ascii="Cambria" w:hAnsi="Cambria" w:cs="Segoe UI"/>
          <w:color w:val="2F5496" w:themeColor="accent1" w:themeShade="BF"/>
          <w:shd w:val="clear" w:color="auto" w:fill="FFFFFF"/>
        </w:rPr>
        <w:t xml:space="preserve">.  </w:t>
      </w:r>
      <w:commentRangeStart w:id="18"/>
      <w:commentRangeStart w:id="19"/>
      <w:r>
        <w:rPr>
          <w:rFonts w:ascii="Cambria" w:hAnsi="Cambria" w:cs="Segoe UI"/>
          <w:color w:val="2F5496" w:themeColor="accent1" w:themeShade="BF"/>
          <w:shd w:val="clear" w:color="auto" w:fill="FFFFFF"/>
        </w:rPr>
        <w:t xml:space="preserve">XXXX </w:t>
      </w:r>
      <w:commentRangeEnd w:id="18"/>
      <w:r>
        <w:rPr>
          <w:rStyle w:val="CommentReference"/>
        </w:rPr>
        <w:commentReference w:id="18"/>
      </w:r>
      <w:commentRangeEnd w:id="19"/>
      <w:r w:rsidR="001B6D9C">
        <w:rPr>
          <w:rStyle w:val="CommentReference"/>
        </w:rPr>
        <w:commentReference w:id="19"/>
      </w:r>
    </w:p>
    <w:p w14:paraId="1BAD5657" w14:textId="2F8EA46B" w:rsidR="00D41DFA" w:rsidRDefault="00D41DFA" w:rsidP="0015038A">
      <w:pPr>
        <w:spacing w:after="0" w:line="240" w:lineRule="auto"/>
        <w:rPr>
          <w:rFonts w:ascii="Cambria" w:hAnsi="Cambria" w:cs="Segoe UI"/>
          <w:color w:val="2F5496" w:themeColor="accent1" w:themeShade="BF"/>
          <w:shd w:val="clear" w:color="auto" w:fill="FFFFFF"/>
        </w:rPr>
      </w:pPr>
    </w:p>
    <w:p w14:paraId="42766794"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7D86EE5C"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20611C25" w14:textId="09081B3F" w:rsidR="00E831CB" w:rsidRDefault="00D41DFA" w:rsidP="0015038A">
      <w:pPr>
        <w:spacing w:after="0" w:line="240" w:lineRule="auto"/>
        <w:rPr>
          <w:rFonts w:ascii="Cambria" w:hAnsi="Cambria" w:cs="Segoe UI"/>
          <w:color w:val="2F5496" w:themeColor="accent1" w:themeShade="BF"/>
          <w:shd w:val="clear" w:color="auto" w:fill="FFFFFF"/>
        </w:rPr>
      </w:pPr>
      <w:commentRangeStart w:id="20"/>
      <w:commentRangeStart w:id="21"/>
      <w:r>
        <w:rPr>
          <w:rFonts w:ascii="Cambria" w:hAnsi="Cambria" w:cs="Segoe UI"/>
          <w:color w:val="2F5496" w:themeColor="accent1" w:themeShade="BF"/>
          <w:shd w:val="clear" w:color="auto" w:fill="FFFFFF"/>
        </w:rPr>
        <w:t>However,</w:t>
      </w:r>
      <w:r w:rsidRPr="00A63066">
        <w:rPr>
          <w:rFonts w:ascii="Cambria" w:hAnsi="Cambria" w:cs="Segoe UI"/>
          <w:color w:val="2F5496" w:themeColor="accent1" w:themeShade="BF"/>
          <w:shd w:val="clear" w:color="auto" w:fill="FFFFFF"/>
        </w:rPr>
        <w:t xml:space="preserve"> t</w:t>
      </w:r>
      <w:r w:rsidR="00E831CB" w:rsidRPr="00A63066">
        <w:rPr>
          <w:rFonts w:ascii="Cambria" w:hAnsi="Cambria" w:cs="Segoe UI"/>
          <w:color w:val="2F5496" w:themeColor="accent1" w:themeShade="BF"/>
          <w:shd w:val="clear" w:color="auto" w:fill="FFFFFF"/>
        </w:rPr>
        <w:t xml:space="preserve">he main advantage of our methodology </w:t>
      </w:r>
      <w:commentRangeEnd w:id="20"/>
      <w:r>
        <w:rPr>
          <w:rStyle w:val="CommentReference"/>
        </w:rPr>
        <w:commentReference w:id="20"/>
      </w:r>
      <w:commentRangeEnd w:id="21"/>
      <w:r w:rsidR="00EC0997">
        <w:rPr>
          <w:rStyle w:val="CommentReference"/>
        </w:rPr>
        <w:commentReference w:id="21"/>
      </w:r>
      <w:r w:rsidR="00E831CB" w:rsidRPr="00A63066">
        <w:rPr>
          <w:rFonts w:ascii="Cambria" w:hAnsi="Cambria" w:cs="Segoe UI"/>
          <w:color w:val="2F5496" w:themeColor="accent1" w:themeShade="BF"/>
          <w:shd w:val="clear" w:color="auto" w:fill="FFFFFF"/>
        </w:rPr>
        <w:t xml:space="preserve">is that through sharing protected time series, forecasters gain access to the entire distribution of time series values, rather than just model </w:t>
      </w:r>
      <w:r>
        <w:rPr>
          <w:rFonts w:ascii="Cambria" w:hAnsi="Cambria" w:cs="Segoe UI"/>
          <w:color w:val="2F5496" w:themeColor="accent1" w:themeShade="BF"/>
          <w:shd w:val="clear" w:color="auto" w:fill="FFFFFF"/>
        </w:rPr>
        <w:lastRenderedPageBreak/>
        <w:t>weights</w:t>
      </w:r>
      <w:r w:rsidR="00E831CB" w:rsidRPr="00A63066">
        <w:rPr>
          <w:rFonts w:ascii="Cambria" w:hAnsi="Cambria" w:cs="Segoe UI"/>
          <w:color w:val="2F5496" w:themeColor="accent1" w:themeShade="BF"/>
          <w:shd w:val="clear" w:color="auto" w:fill="FFFFFF"/>
        </w:rPr>
        <w:t xml:space="preserve">. In our empirical application, we do not assume </w:t>
      </w:r>
      <w:r w:rsidRPr="00A63066">
        <w:rPr>
          <w:rFonts w:ascii="Cambria" w:hAnsi="Cambria" w:cs="Segoe UI"/>
          <w:color w:val="2F5496" w:themeColor="accent1" w:themeShade="BF"/>
          <w:shd w:val="clear" w:color="auto" w:fill="FFFFFF"/>
        </w:rPr>
        <w:t>a single</w:t>
      </w:r>
      <w:r w:rsidR="00E831CB" w:rsidRPr="00A63066">
        <w:rPr>
          <w:rFonts w:ascii="Cambria" w:hAnsi="Cambria" w:cs="Segoe UI"/>
          <w:color w:val="2F5496" w:themeColor="accent1" w:themeShade="BF"/>
          <w:shd w:val="clear" w:color="auto" w:fill="FFFFFF"/>
        </w:rPr>
        <w:t xml:space="preserve"> forecasting model, rather</w:t>
      </w:r>
      <w:r>
        <w:rPr>
          <w:rFonts w:ascii="Cambria" w:hAnsi="Cambria" w:cs="Segoe UI"/>
          <w:color w:val="2F5496" w:themeColor="accent1" w:themeShade="BF"/>
          <w:shd w:val="clear" w:color="auto" w:fill="FFFFFF"/>
        </w:rPr>
        <w:t>,</w:t>
      </w:r>
      <w:r w:rsidR="00E831CB" w:rsidRPr="00A63066">
        <w:rPr>
          <w:rFonts w:ascii="Cambria" w:hAnsi="Cambria" w:cs="Segoe UI"/>
          <w:color w:val="2F5496" w:themeColor="accent1" w:themeShade="BF"/>
          <w:shd w:val="clear" w:color="auto" w:fill="FFFFFF"/>
        </w:rPr>
        <w:t xml:space="preserve"> we create a protected data set that works well for </w:t>
      </w:r>
      <w:r w:rsidR="00D61D96" w:rsidRPr="00A63066">
        <w:rPr>
          <w:rFonts w:ascii="Cambria" w:hAnsi="Cambria" w:cs="Segoe UI"/>
          <w:color w:val="2F5496" w:themeColor="accent1" w:themeShade="BF"/>
          <w:shd w:val="clear" w:color="auto" w:fill="FFFFFF"/>
        </w:rPr>
        <w:t>several</w:t>
      </w:r>
      <w:r w:rsidR="00E831CB" w:rsidRPr="00A63066">
        <w:rPr>
          <w:rFonts w:ascii="Cambria" w:hAnsi="Cambria" w:cs="Segoe UI"/>
          <w:color w:val="2F5496" w:themeColor="accent1" w:themeShade="BF"/>
          <w:shd w:val="clear" w:color="auto" w:fill="FFFFFF"/>
        </w:rPr>
        <w:t xml:space="preserve"> </w:t>
      </w:r>
      <w:r w:rsidRPr="00A63066">
        <w:rPr>
          <w:rFonts w:ascii="Cambria" w:hAnsi="Cambria" w:cs="Segoe UI"/>
          <w:color w:val="2F5496" w:themeColor="accent1" w:themeShade="BF"/>
          <w:shd w:val="clear" w:color="auto" w:fill="FFFFFF"/>
        </w:rPr>
        <w:t xml:space="preserve">forecasting </w:t>
      </w:r>
      <w:r w:rsidR="00E831CB" w:rsidRPr="00A63066">
        <w:rPr>
          <w:rFonts w:ascii="Cambria" w:hAnsi="Cambria" w:cs="Segoe UI"/>
          <w:color w:val="2F5496" w:themeColor="accent1" w:themeShade="BF"/>
          <w:shd w:val="clear" w:color="auto" w:fill="FFFFFF"/>
        </w:rPr>
        <w:t>models of varying complexities.</w:t>
      </w:r>
    </w:p>
    <w:p w14:paraId="00387788"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11040FE6" w14:textId="0CDAC5DA" w:rsidR="00D41DFA" w:rsidRDefault="00D41DFA"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XXX Insert some sort of density plot showing the added value here.  Or perhaps the reidentification probability of the two. Need to compare original weights vs. degraded weights vs. original data vs. protected data.  Can we use the VAR model as an illustration as we suggested and simulate time series??  Best approach here… XXXX</w:t>
      </w:r>
    </w:p>
    <w:p w14:paraId="5B1612C7" w14:textId="77777777" w:rsidR="00D41DFA" w:rsidRDefault="00D41DFA" w:rsidP="0015038A">
      <w:pPr>
        <w:spacing w:after="0" w:line="240" w:lineRule="auto"/>
        <w:rPr>
          <w:rFonts w:ascii="Cambria" w:hAnsi="Cambria" w:cs="Segoe UI"/>
          <w:color w:val="2F5496" w:themeColor="accent1" w:themeShade="BF"/>
          <w:shd w:val="clear" w:color="auto" w:fill="FFFFFF"/>
        </w:rPr>
      </w:pPr>
    </w:p>
    <w:p w14:paraId="4B8CD036" w14:textId="77777777" w:rsidR="00E831CB" w:rsidRDefault="00E831CB" w:rsidP="0015038A">
      <w:pPr>
        <w:spacing w:after="0" w:line="240" w:lineRule="auto"/>
        <w:rPr>
          <w:rFonts w:ascii="Cambria" w:hAnsi="Cambria" w:cs="Segoe UI"/>
          <w:color w:val="000000"/>
          <w:shd w:val="clear" w:color="auto" w:fill="FFFFFF"/>
        </w:rPr>
      </w:pPr>
    </w:p>
    <w:p w14:paraId="6FFA8E3C" w14:textId="63BCEF24" w:rsidR="00D41DFA" w:rsidRDefault="00D41DF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Additionally, discussing whether this method could be extended or applied to cases where data are owned by multiple data owners (decentralized scenario) would be beneficial.</w:t>
      </w:r>
    </w:p>
    <w:p w14:paraId="25FE2C30" w14:textId="77777777" w:rsidR="00D41DFA" w:rsidRDefault="00D41DFA" w:rsidP="0015038A">
      <w:pPr>
        <w:spacing w:after="0" w:line="240" w:lineRule="auto"/>
        <w:rPr>
          <w:rFonts w:ascii="Cambria" w:hAnsi="Cambria" w:cs="Segoe UI"/>
          <w:color w:val="000000"/>
          <w:shd w:val="clear" w:color="auto" w:fill="FFFFFF"/>
        </w:rPr>
      </w:pPr>
    </w:p>
    <w:p w14:paraId="5A680F04" w14:textId="77777777" w:rsidR="00D61D96" w:rsidRDefault="00D61D96" w:rsidP="00D61D96">
      <w:pPr>
        <w:spacing w:after="0" w:line="240" w:lineRule="auto"/>
        <w:rPr>
          <w:rFonts w:ascii="Cambria" w:hAnsi="Cambria" w:cs="Segoe UI"/>
          <w:color w:val="2F5496" w:themeColor="accent1" w:themeShade="BF"/>
          <w:shd w:val="clear" w:color="auto" w:fill="FFFFFF"/>
        </w:rPr>
      </w:pPr>
      <w:commentRangeStart w:id="22"/>
      <w:commentRangeStart w:id="23"/>
      <w:r>
        <w:rPr>
          <w:rFonts w:ascii="Cambria" w:hAnsi="Cambria" w:cs="Segoe UI"/>
          <w:color w:val="2F5496" w:themeColor="accent1" w:themeShade="BF"/>
          <w:shd w:val="clear" w:color="auto" w:fill="FFFFFF"/>
        </w:rPr>
        <w:t>We cite multiple sources</w:t>
      </w:r>
      <w:r w:rsidR="00347D71">
        <w:rPr>
          <w:rFonts w:ascii="Cambria" w:hAnsi="Cambria" w:cs="Segoe UI"/>
          <w:color w:val="2F5496" w:themeColor="accent1" w:themeShade="BF"/>
          <w:shd w:val="clear" w:color="auto" w:fill="FFFFFF"/>
        </w:rPr>
        <w:t xml:space="preserve"> (Citations</w:t>
      </w:r>
      <w:r>
        <w:rPr>
          <w:rFonts w:ascii="Cambria" w:hAnsi="Cambria" w:cs="Segoe UI"/>
          <w:color w:val="2F5496" w:themeColor="accent1" w:themeShade="BF"/>
          <w:shd w:val="clear" w:color="auto" w:fill="FFFFFF"/>
        </w:rPr>
        <w:t xml:space="preserve"> XX</w:t>
      </w:r>
      <w:r w:rsidR="00347D71">
        <w:rPr>
          <w:rFonts w:ascii="Cambria" w:hAnsi="Cambria" w:cs="Segoe UI"/>
          <w:color w:val="2F5496" w:themeColor="accent1" w:themeShade="BF"/>
          <w:shd w:val="clear" w:color="auto" w:fill="FFFFFF"/>
        </w:rPr>
        <w:t>)</w:t>
      </w:r>
      <w:r>
        <w:rPr>
          <w:rFonts w:ascii="Cambria" w:hAnsi="Cambria" w:cs="Segoe UI"/>
          <w:color w:val="2F5496" w:themeColor="accent1" w:themeShade="BF"/>
          <w:shd w:val="clear" w:color="auto" w:fill="FFFFFF"/>
        </w:rPr>
        <w:t xml:space="preserve"> that </w:t>
      </w:r>
      <w:r w:rsidR="00347D71">
        <w:rPr>
          <w:rFonts w:ascii="Cambria" w:hAnsi="Cambria" w:cs="Segoe UI"/>
          <w:color w:val="2F5496" w:themeColor="accent1" w:themeShade="BF"/>
          <w:shd w:val="clear" w:color="auto" w:fill="FFFFFF"/>
        </w:rPr>
        <w:t>focus on scenarios where a data owner provides the forecaster with model weights.</w:t>
      </w:r>
      <w:r>
        <w:rPr>
          <w:rFonts w:ascii="Cambria" w:hAnsi="Cambria" w:cs="Segoe UI"/>
          <w:color w:val="2F5496" w:themeColor="accent1" w:themeShade="BF"/>
          <w:shd w:val="clear" w:color="auto" w:fill="FFFFFF"/>
        </w:rPr>
        <w:t xml:space="preserve"> </w:t>
      </w:r>
      <w:proofErr w:type="gramStart"/>
      <w:r>
        <w:rPr>
          <w:rFonts w:ascii="Cambria" w:hAnsi="Cambria" w:cs="Segoe UI"/>
          <w:color w:val="2F5496" w:themeColor="accent1" w:themeShade="BF"/>
          <w:shd w:val="clear" w:color="auto" w:fill="FFFFFF"/>
        </w:rPr>
        <w:t>But,</w:t>
      </w:r>
      <w:proofErr w:type="gramEnd"/>
      <w:r>
        <w:rPr>
          <w:rFonts w:ascii="Cambria" w:hAnsi="Cambria" w:cs="Segoe UI"/>
          <w:color w:val="2F5496" w:themeColor="accent1" w:themeShade="BF"/>
          <w:shd w:val="clear" w:color="auto" w:fill="FFFFFF"/>
        </w:rPr>
        <w:t xml:space="preserve"> …</w:t>
      </w:r>
    </w:p>
    <w:p w14:paraId="6DEA9BE1"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2CADABA8"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this can expose sensitive time series values</w:t>
      </w:r>
      <w:r w:rsidR="00945477" w:rsidRPr="00D61D96">
        <w:rPr>
          <w:rFonts w:ascii="Cambria" w:hAnsi="Cambria" w:cs="Segoe UI"/>
          <w:color w:val="2F5496" w:themeColor="accent1" w:themeShade="BF"/>
          <w:shd w:val="clear" w:color="auto" w:fill="FFFFFF"/>
        </w:rPr>
        <w:t xml:space="preserve"> (citation)</w:t>
      </w:r>
    </w:p>
    <w:p w14:paraId="3F9E3613" w14:textId="77777777" w:rsidR="00D61D96" w:rsidRDefault="004C3CEC"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the data owner </w:t>
      </w:r>
      <w:r w:rsidR="00D61D96">
        <w:rPr>
          <w:rFonts w:ascii="Cambria" w:hAnsi="Cambria" w:cs="Segoe UI"/>
          <w:color w:val="2F5496" w:themeColor="accent1" w:themeShade="BF"/>
          <w:shd w:val="clear" w:color="auto" w:fill="FFFFFF"/>
        </w:rPr>
        <w:t>must</w:t>
      </w:r>
      <w:r w:rsidRPr="00D61D96">
        <w:rPr>
          <w:rFonts w:ascii="Cambria" w:hAnsi="Cambria" w:cs="Segoe UI"/>
          <w:color w:val="2F5496" w:themeColor="accent1" w:themeShade="BF"/>
          <w:shd w:val="clear" w:color="auto" w:fill="FFFFFF"/>
        </w:rPr>
        <w:t xml:space="preserve"> </w:t>
      </w:r>
      <w:r w:rsidR="00D61D96">
        <w:rPr>
          <w:rFonts w:ascii="Cambria" w:hAnsi="Cambria" w:cs="Segoe UI"/>
          <w:color w:val="2F5496" w:themeColor="accent1" w:themeShade="BF"/>
          <w:shd w:val="clear" w:color="auto" w:fill="FFFFFF"/>
        </w:rPr>
        <w:t>train</w:t>
      </w:r>
      <w:r w:rsidRPr="00D61D96">
        <w:rPr>
          <w:rFonts w:ascii="Cambria" w:hAnsi="Cambria" w:cs="Segoe UI"/>
          <w:color w:val="2F5496" w:themeColor="accent1" w:themeShade="BF"/>
          <w:shd w:val="clear" w:color="auto" w:fill="FFFFFF"/>
        </w:rPr>
        <w:t xml:space="preserve"> and adjust models on behalf of the </w:t>
      </w:r>
      <w:proofErr w:type="gramStart"/>
      <w:r w:rsidRPr="00D61D96">
        <w:rPr>
          <w:rFonts w:ascii="Cambria" w:hAnsi="Cambria" w:cs="Segoe UI"/>
          <w:color w:val="2F5496" w:themeColor="accent1" w:themeShade="BF"/>
          <w:shd w:val="clear" w:color="auto" w:fill="FFFFFF"/>
        </w:rPr>
        <w:t>forecaster</w:t>
      </w:r>
      <w:proofErr w:type="gramEnd"/>
    </w:p>
    <w:p w14:paraId="748CC3DF" w14:textId="43ED2A89" w:rsidR="004C3CEC" w:rsidRDefault="00D61D96" w:rsidP="00D61D96">
      <w:pPr>
        <w:pStyle w:val="ListParagraph"/>
        <w:numPr>
          <w:ilvl w:val="0"/>
          <w:numId w:val="4"/>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Specific use cases, </w:t>
      </w:r>
      <w:r w:rsidRPr="00A63066">
        <w:rPr>
          <w:rFonts w:ascii="Cambria" w:hAnsi="Cambria" w:cs="Segoe UI"/>
          <w:color w:val="2F5496" w:themeColor="accent1" w:themeShade="BF"/>
          <w:shd w:val="clear" w:color="auto" w:fill="FFFFFF"/>
        </w:rPr>
        <w:t>e.g.</w:t>
      </w:r>
      <w:r>
        <w:rPr>
          <w:rFonts w:ascii="Cambria" w:hAnsi="Cambria" w:cs="Segoe UI"/>
          <w:color w:val="2F5496" w:themeColor="accent1" w:themeShade="BF"/>
          <w:shd w:val="clear" w:color="auto" w:fill="FFFFFF"/>
        </w:rPr>
        <w:t>, a</w:t>
      </w:r>
      <w:r w:rsidR="004C3CEC" w:rsidRPr="00D61D96">
        <w:rPr>
          <w:rFonts w:ascii="Cambria" w:hAnsi="Cambria" w:cs="Segoe UI"/>
          <w:color w:val="2F5496" w:themeColor="accent1" w:themeShade="BF"/>
          <w:shd w:val="clear" w:color="auto" w:fill="FFFFFF"/>
        </w:rPr>
        <w:t xml:space="preserve"> forecasting competition</w:t>
      </w:r>
      <w:r>
        <w:rPr>
          <w:rFonts w:ascii="Cambria" w:hAnsi="Cambria" w:cs="Segoe UI"/>
          <w:color w:val="2F5496" w:themeColor="accent1" w:themeShade="BF"/>
          <w:shd w:val="clear" w:color="auto" w:fill="FFFFFF"/>
        </w:rPr>
        <w:t xml:space="preserve">, </w:t>
      </w:r>
      <w:r w:rsidR="004C3CEC" w:rsidRPr="00D61D96">
        <w:rPr>
          <w:rFonts w:ascii="Cambria" w:hAnsi="Cambria" w:cs="Segoe UI"/>
          <w:color w:val="2F5496" w:themeColor="accent1" w:themeShade="BF"/>
          <w:shd w:val="clear" w:color="auto" w:fill="FFFFFF"/>
        </w:rPr>
        <w:t>require time series data.</w:t>
      </w:r>
    </w:p>
    <w:p w14:paraId="2B58C693"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18EE1BE7" w14:textId="77777777" w:rsidR="00D61D96" w:rsidRDefault="00D61D96" w:rsidP="00D61D96">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Our method can also be applied to decentralized scenarios:</w:t>
      </w:r>
    </w:p>
    <w:p w14:paraId="02DB7860" w14:textId="77777777" w:rsidR="00D61D96" w:rsidRDefault="00D61D96" w:rsidP="00D61D96">
      <w:pPr>
        <w:spacing w:after="0" w:line="240" w:lineRule="auto"/>
        <w:rPr>
          <w:rFonts w:ascii="Cambria" w:hAnsi="Cambria" w:cs="Segoe UI"/>
          <w:color w:val="2F5496" w:themeColor="accent1" w:themeShade="BF"/>
          <w:shd w:val="clear" w:color="auto" w:fill="FFFFFF"/>
        </w:rPr>
      </w:pPr>
    </w:p>
    <w:p w14:paraId="76F9E397"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 xml:space="preserve">Data owners could each apply the method to their own time series before sharing/pooling data </w:t>
      </w:r>
      <w:proofErr w:type="gramStart"/>
      <w:r w:rsidRPr="00D61D96">
        <w:rPr>
          <w:rFonts w:ascii="Cambria" w:hAnsi="Cambria" w:cs="Segoe UI"/>
          <w:color w:val="2F5496" w:themeColor="accent1" w:themeShade="BF"/>
          <w:shd w:val="clear" w:color="auto" w:fill="FFFFFF"/>
        </w:rPr>
        <w:t>together</w:t>
      </w:r>
      <w:proofErr w:type="gramEnd"/>
    </w:p>
    <w:p w14:paraId="05069595" w14:textId="77777777" w:rsid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A central (trusted) party could apply the method after the data from multiple owners ha</w:t>
      </w:r>
      <w:r w:rsidR="00D61D96">
        <w:rPr>
          <w:rFonts w:ascii="Cambria" w:hAnsi="Cambria" w:cs="Segoe UI"/>
          <w:color w:val="2F5496" w:themeColor="accent1" w:themeShade="BF"/>
          <w:shd w:val="clear" w:color="auto" w:fill="FFFFFF"/>
        </w:rPr>
        <w:t>ve</w:t>
      </w:r>
      <w:r w:rsidRPr="00D61D96">
        <w:rPr>
          <w:rFonts w:ascii="Cambria" w:hAnsi="Cambria" w:cs="Segoe UI"/>
          <w:color w:val="2F5496" w:themeColor="accent1" w:themeShade="BF"/>
          <w:shd w:val="clear" w:color="auto" w:fill="FFFFFF"/>
        </w:rPr>
        <w:t xml:space="preserve"> been pooled – </w:t>
      </w:r>
      <w:r w:rsidR="00D61D96">
        <w:rPr>
          <w:rFonts w:ascii="Cambria" w:hAnsi="Cambria" w:cs="Segoe UI"/>
          <w:color w:val="2F5496" w:themeColor="accent1" w:themeShade="BF"/>
          <w:shd w:val="clear" w:color="auto" w:fill="FFFFFF"/>
        </w:rPr>
        <w:t>this could</w:t>
      </w:r>
      <w:r w:rsidRPr="00D61D96">
        <w:rPr>
          <w:rFonts w:ascii="Cambria" w:hAnsi="Cambria" w:cs="Segoe UI"/>
          <w:color w:val="2F5496" w:themeColor="accent1" w:themeShade="BF"/>
          <w:shd w:val="clear" w:color="auto" w:fill="FFFFFF"/>
        </w:rPr>
        <w:t xml:space="preserve"> increase willingness to share data by reducing privacy concerns</w:t>
      </w:r>
      <w:r w:rsidR="00D61D96">
        <w:rPr>
          <w:rFonts w:ascii="Cambria" w:hAnsi="Cambria" w:cs="Segoe UI"/>
          <w:color w:val="2F5496" w:themeColor="accent1" w:themeShade="BF"/>
          <w:shd w:val="clear" w:color="auto" w:fill="FFFFFF"/>
        </w:rPr>
        <w:t xml:space="preserve"> (citation) </w:t>
      </w:r>
      <w:r w:rsidRPr="00D61D96">
        <w:rPr>
          <w:rFonts w:ascii="Cambria" w:hAnsi="Cambria" w:cs="Segoe UI"/>
          <w:color w:val="2F5496" w:themeColor="accent1" w:themeShade="BF"/>
          <w:shd w:val="clear" w:color="auto" w:fill="FFFFFF"/>
        </w:rPr>
        <w:t>(an alternative solution to incentivizing sharing through a data market).</w:t>
      </w:r>
    </w:p>
    <w:p w14:paraId="26423509" w14:textId="73A0E232" w:rsidR="00347D71" w:rsidRPr="00D61D96" w:rsidRDefault="00347D71" w:rsidP="00D61D96">
      <w:pPr>
        <w:pStyle w:val="ListParagraph"/>
        <w:numPr>
          <w:ilvl w:val="0"/>
          <w:numId w:val="5"/>
        </w:numPr>
        <w:spacing w:after="0" w:line="240" w:lineRule="auto"/>
        <w:rPr>
          <w:rFonts w:ascii="Cambria" w:hAnsi="Cambria" w:cs="Segoe UI"/>
          <w:color w:val="2F5496" w:themeColor="accent1" w:themeShade="BF"/>
          <w:shd w:val="clear" w:color="auto" w:fill="FFFFFF"/>
        </w:rPr>
      </w:pPr>
      <w:r w:rsidRPr="00D61D96">
        <w:rPr>
          <w:rFonts w:ascii="Cambria" w:hAnsi="Cambria" w:cs="Segoe UI"/>
          <w:color w:val="2F5496" w:themeColor="accent1" w:themeShade="BF"/>
          <w:shd w:val="clear" w:color="auto" w:fill="FFFFFF"/>
        </w:rPr>
        <w:t>If data is limited, it might make sense to augment data owners’ series with synthetic time series with similar features to give them something to swap with (future research?)</w:t>
      </w:r>
      <w:commentRangeEnd w:id="22"/>
      <w:r w:rsidR="0086113D">
        <w:rPr>
          <w:rStyle w:val="CommentReference"/>
        </w:rPr>
        <w:commentReference w:id="22"/>
      </w:r>
      <w:commentRangeEnd w:id="23"/>
      <w:r w:rsidR="00EC0997">
        <w:rPr>
          <w:rStyle w:val="CommentReference"/>
        </w:rPr>
        <w:commentReference w:id="23"/>
      </w:r>
    </w:p>
    <w:p w14:paraId="23A6CE48" w14:textId="77777777" w:rsidR="004C3CEC" w:rsidRDefault="004C3CEC" w:rsidP="0015038A">
      <w:pPr>
        <w:spacing w:after="0" w:line="240" w:lineRule="auto"/>
        <w:rPr>
          <w:rFonts w:ascii="Cambria" w:hAnsi="Cambria" w:cs="Segoe UI"/>
          <w:color w:val="2F5496" w:themeColor="accent1" w:themeShade="BF"/>
          <w:shd w:val="clear" w:color="auto" w:fill="FFFFFF"/>
        </w:rPr>
      </w:pPr>
    </w:p>
    <w:p w14:paraId="716E24B5" w14:textId="2D39F633" w:rsidR="004C3CEC" w:rsidRPr="004C3CEC" w:rsidRDefault="004C3CEC"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include this discussion on page XX in Section XX. </w:t>
      </w:r>
    </w:p>
    <w:p w14:paraId="67D9D0E1" w14:textId="77777777" w:rsidR="00347D71" w:rsidRDefault="00347D71" w:rsidP="0015038A">
      <w:pPr>
        <w:spacing w:after="0" w:line="240" w:lineRule="auto"/>
        <w:rPr>
          <w:rFonts w:ascii="Cambria" w:hAnsi="Cambria" w:cs="Segoe UI"/>
          <w:color w:val="000000"/>
          <w:shd w:val="clear" w:color="auto" w:fill="FFFFFF"/>
        </w:rPr>
      </w:pPr>
    </w:p>
    <w:p w14:paraId="69FC29F9" w14:textId="77777777" w:rsidR="00FD0D60"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A crucial aspect missing is the impact of the swapping process on forecasting accuracy in a real-world setting. For instance, if a forecaster aims to perform a one-</w:t>
      </w:r>
      <w:commentRangeStart w:id="24"/>
      <w:commentRangeStart w:id="25"/>
      <w:commentRangeStart w:id="26"/>
      <w:r w:rsidRPr="0015038A">
        <w:rPr>
          <w:rFonts w:ascii="Cambria" w:hAnsi="Cambria" w:cs="Segoe UI"/>
          <w:color w:val="000000"/>
          <w:shd w:val="clear" w:color="auto" w:fill="FFFFFF"/>
        </w:rPr>
        <w:t xml:space="preserve">timestep ahead forecast using a VAR (Vector Autoregression) model with a lag of 1, he </w:t>
      </w:r>
      <w:proofErr w:type="gramStart"/>
      <w:r w:rsidRPr="0015038A">
        <w:rPr>
          <w:rFonts w:ascii="Cambria" w:hAnsi="Cambria" w:cs="Segoe UI"/>
          <w:color w:val="000000"/>
          <w:shd w:val="clear" w:color="auto" w:fill="FFFFFF"/>
        </w:rPr>
        <w:t>would</w:t>
      </w:r>
      <w:proofErr w:type="gramEnd"/>
      <w:r w:rsidRPr="0015038A">
        <w:rPr>
          <w:rFonts w:ascii="Cambria" w:hAnsi="Cambria" w:cs="Segoe UI"/>
          <w:color w:val="000000"/>
          <w:shd w:val="clear" w:color="auto" w:fill="FFFFFF"/>
        </w:rPr>
        <w:t xml:space="preserve"> require the value of X[T] to predict X[T+1]. Therefore, it is essential to evaluate whether the swapping process can change the last point of the time series without significantly affecting the forecasting accuracy. </w:t>
      </w:r>
      <w:commentRangeEnd w:id="24"/>
      <w:r w:rsidR="00A72816">
        <w:rPr>
          <w:rStyle w:val="CommentReference"/>
        </w:rPr>
        <w:commentReference w:id="24"/>
      </w:r>
      <w:commentRangeEnd w:id="25"/>
      <w:r w:rsidR="005301E1">
        <w:rPr>
          <w:rStyle w:val="CommentReference"/>
        </w:rPr>
        <w:commentReference w:id="25"/>
      </w:r>
      <w:commentRangeEnd w:id="26"/>
      <w:r w:rsidR="00E618F2">
        <w:rPr>
          <w:rStyle w:val="CommentReference"/>
        </w:rPr>
        <w:commentReference w:id="26"/>
      </w:r>
    </w:p>
    <w:p w14:paraId="6991C877" w14:textId="77777777" w:rsidR="00FD0D60" w:rsidRDefault="00FD0D60" w:rsidP="0015038A">
      <w:pPr>
        <w:spacing w:after="0" w:line="240" w:lineRule="auto"/>
        <w:rPr>
          <w:rFonts w:ascii="Cambria" w:hAnsi="Cambria" w:cs="Segoe UI"/>
          <w:color w:val="000000"/>
          <w:shd w:val="clear" w:color="auto" w:fill="FFFFFF"/>
        </w:rPr>
      </w:pPr>
    </w:p>
    <w:p w14:paraId="72C2D61A" w14:textId="705989A0" w:rsidR="003804DA"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To clarify from the previous version of the paper, our existing swapping process changed all past time series values including value X[T].  T values for each time series were swapped at time T when the data owner decided to protect all its past data.  On average, this resulted in a 14% decrease in forecast accuracy.  To address your comment, we expect a change in </w:t>
      </w:r>
      <w:r w:rsidRPr="00A63066">
        <w:rPr>
          <w:rFonts w:ascii="Cambria" w:hAnsi="Cambria" w:cs="Segoe UI"/>
          <w:color w:val="2F5496" w:themeColor="accent1" w:themeShade="BF"/>
          <w:u w:val="single"/>
          <w:shd w:val="clear" w:color="auto" w:fill="FFFFFF"/>
        </w:rPr>
        <w:t>only the last point</w:t>
      </w:r>
      <w:r>
        <w:rPr>
          <w:rFonts w:ascii="Cambria" w:hAnsi="Cambria" w:cs="Segoe UI"/>
          <w:color w:val="2F5496" w:themeColor="accent1" w:themeShade="BF"/>
          <w:shd w:val="clear" w:color="auto" w:fill="FFFFFF"/>
        </w:rPr>
        <w:t xml:space="preserve"> (X[T</w:t>
      </w:r>
      <w:proofErr w:type="gramStart"/>
      <w:r>
        <w:rPr>
          <w:rFonts w:ascii="Cambria" w:hAnsi="Cambria" w:cs="Segoe UI"/>
          <w:color w:val="2F5496" w:themeColor="accent1" w:themeShade="BF"/>
          <w:shd w:val="clear" w:color="auto" w:fill="FFFFFF"/>
        </w:rPr>
        <w:t>])  to</w:t>
      </w:r>
      <w:proofErr w:type="gramEnd"/>
      <w:r>
        <w:rPr>
          <w:rFonts w:ascii="Cambria" w:hAnsi="Cambria" w:cs="Segoe UI"/>
          <w:color w:val="2F5496" w:themeColor="accent1" w:themeShade="BF"/>
          <w:shd w:val="clear" w:color="auto" w:fill="FFFFFF"/>
        </w:rPr>
        <w:t xml:space="preserve"> be much less (Can we include how much here or is it too much work?), but this is not suggested because all of the time series data must be protected.</w:t>
      </w:r>
    </w:p>
    <w:p w14:paraId="58538362" w14:textId="77777777" w:rsidR="00A72816" w:rsidRDefault="00A72816" w:rsidP="00FD0D60">
      <w:pPr>
        <w:spacing w:after="0" w:line="240" w:lineRule="auto"/>
        <w:rPr>
          <w:rFonts w:ascii="Cambria" w:hAnsi="Cambria" w:cs="Segoe UI"/>
          <w:color w:val="2F5496" w:themeColor="accent1" w:themeShade="BF"/>
          <w:shd w:val="clear" w:color="auto" w:fill="FFFFFF"/>
        </w:rPr>
      </w:pPr>
    </w:p>
    <w:p w14:paraId="63C21AE1" w14:textId="052E40C0" w:rsidR="00A72816" w:rsidRDefault="00A72816" w:rsidP="00FD0D60">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To investigate the impact of swapping</w:t>
      </w:r>
      <w:r w:rsidR="00EC0997">
        <w:rPr>
          <w:rFonts w:ascii="Cambria" w:hAnsi="Cambria" w:cs="Segoe UI"/>
          <w:color w:val="2F5496" w:themeColor="accent1" w:themeShade="BF"/>
          <w:shd w:val="clear" w:color="auto" w:fill="FFFFFF"/>
        </w:rPr>
        <w:t xml:space="preserve"> on</w:t>
      </w:r>
      <w:r>
        <w:rPr>
          <w:rFonts w:ascii="Cambria" w:hAnsi="Cambria" w:cs="Segoe UI"/>
          <w:color w:val="2F5496" w:themeColor="accent1" w:themeShade="BF"/>
          <w:shd w:val="clear" w:color="auto" w:fill="FFFFFF"/>
        </w:rPr>
        <w:t xml:space="preserve"> a VAR model with a lag of 1, we illustrate how the swapping process changed model weights (coefficients) and forecast accuracy on page XXXX.  Interestingly, differential privacy on X[T] caused the model weights to change drastically which caused a 1000% degradation in forecast accuracy.  Mathematical results are listed on page XXX.</w:t>
      </w:r>
    </w:p>
    <w:p w14:paraId="1FB9D280" w14:textId="77777777" w:rsidR="00FD0D60" w:rsidRPr="00FD0D60" w:rsidRDefault="00FD0D60" w:rsidP="00FD0D60">
      <w:pPr>
        <w:spacing w:after="0" w:line="240" w:lineRule="auto"/>
        <w:rPr>
          <w:rFonts w:ascii="Cambria" w:hAnsi="Cambria" w:cs="Segoe UI"/>
          <w:color w:val="2F5496" w:themeColor="accent1" w:themeShade="BF"/>
          <w:shd w:val="clear" w:color="auto" w:fill="FFFFFF"/>
        </w:rPr>
      </w:pPr>
    </w:p>
    <w:p w14:paraId="706C76CD" w14:textId="4C34879F" w:rsidR="00347D71" w:rsidRPr="00BA4787" w:rsidRDefault="0015038A" w:rsidP="0015038A">
      <w:pPr>
        <w:spacing w:after="0" w:line="240" w:lineRule="auto"/>
        <w:rPr>
          <w:rFonts w:ascii="Cambria" w:hAnsi="Cambria" w:cs="Segoe UI"/>
          <w:color w:val="2F5496" w:themeColor="accent1" w:themeShade="BF"/>
          <w:shd w:val="clear" w:color="auto" w:fill="FFFFFF"/>
        </w:rPr>
      </w:pPr>
      <w:commentRangeStart w:id="27"/>
      <w:commentRangeStart w:id="28"/>
      <w:r w:rsidRPr="0015038A">
        <w:rPr>
          <w:rFonts w:ascii="Cambria" w:hAnsi="Cambria" w:cs="Segoe UI"/>
          <w:color w:val="000000"/>
          <w:shd w:val="clear" w:color="auto" w:fill="FFFFFF"/>
        </w:rPr>
        <w:t xml:space="preserve">Figure 6 in the paper shows that the last point in the window is very close to the original one. Does this mean that a curious </w:t>
      </w:r>
      <w:commentRangeEnd w:id="27"/>
      <w:r w:rsidR="005301E1">
        <w:rPr>
          <w:rStyle w:val="CommentReference"/>
        </w:rPr>
        <w:commentReference w:id="27"/>
      </w:r>
      <w:commentRangeEnd w:id="28"/>
      <w:r w:rsidR="00EC0997">
        <w:rPr>
          <w:rStyle w:val="CommentReference"/>
        </w:rPr>
        <w:commentReference w:id="28"/>
      </w:r>
      <w:r w:rsidRPr="0015038A">
        <w:rPr>
          <w:rFonts w:ascii="Cambria" w:hAnsi="Cambria" w:cs="Segoe UI"/>
          <w:color w:val="000000"/>
          <w:shd w:val="clear" w:color="auto" w:fill="FFFFFF"/>
        </w:rPr>
        <w:t>forecaster could reconstr</w:t>
      </w:r>
      <w:commentRangeStart w:id="29"/>
      <w:r w:rsidRPr="0015038A">
        <w:rPr>
          <w:rFonts w:ascii="Cambria" w:hAnsi="Cambria" w:cs="Segoe UI"/>
          <w:color w:val="000000"/>
          <w:shd w:val="clear" w:color="auto" w:fill="FFFFFF"/>
        </w:rPr>
        <w:t xml:space="preserve">uct the data by </w:t>
      </w:r>
      <w:commentRangeEnd w:id="29"/>
      <w:r w:rsidR="001E48DA">
        <w:rPr>
          <w:rStyle w:val="CommentReference"/>
        </w:rPr>
        <w:commentReference w:id="29"/>
      </w:r>
      <w:r w:rsidRPr="0015038A">
        <w:rPr>
          <w:rFonts w:ascii="Cambria" w:hAnsi="Cambria" w:cs="Segoe UI"/>
          <w:color w:val="000000"/>
          <w:shd w:val="clear" w:color="auto" w:fill="FFFFFF"/>
        </w:rPr>
        <w:t>running the model for some time?</w:t>
      </w:r>
    </w:p>
    <w:p w14:paraId="2A43BA33" w14:textId="77777777" w:rsidR="00945477" w:rsidRDefault="00945477" w:rsidP="0015038A">
      <w:pPr>
        <w:spacing w:after="0" w:line="240" w:lineRule="auto"/>
        <w:rPr>
          <w:rFonts w:ascii="Cambria" w:hAnsi="Cambria" w:cs="Segoe UI"/>
          <w:color w:val="2F5496" w:themeColor="accent1" w:themeShade="BF"/>
          <w:shd w:val="clear" w:color="auto" w:fill="FFFFFF"/>
        </w:rPr>
      </w:pPr>
    </w:p>
    <w:p w14:paraId="365C5000" w14:textId="63C014A6" w:rsidR="001E48DA" w:rsidRDefault="001E48DA" w:rsidP="004C471F">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We aren’t sharing the distribution of swappable points, only one point per period.</w:t>
      </w:r>
    </w:p>
    <w:p w14:paraId="5511DEF2" w14:textId="77777777" w:rsidR="001E48DA" w:rsidRDefault="001E48DA" w:rsidP="004C471F">
      <w:pPr>
        <w:spacing w:after="0" w:line="240" w:lineRule="auto"/>
        <w:rPr>
          <w:rFonts w:ascii="Cambria" w:hAnsi="Cambria" w:cs="Segoe UI"/>
          <w:color w:val="2F5496" w:themeColor="accent1" w:themeShade="BF"/>
          <w:shd w:val="clear" w:color="auto" w:fill="FFFFFF"/>
        </w:rPr>
      </w:pPr>
    </w:p>
    <w:p w14:paraId="2A7F1282" w14:textId="192726F7" w:rsidR="001E48DA" w:rsidRDefault="001E48DA" w:rsidP="004C471F">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Running k-</w:t>
      </w:r>
      <w:proofErr w:type="spellStart"/>
      <w:r>
        <w:rPr>
          <w:rFonts w:ascii="Cambria" w:hAnsi="Cambria" w:cs="Segoe UI"/>
          <w:color w:val="2F5496" w:themeColor="accent1" w:themeShade="BF"/>
          <w:shd w:val="clear" w:color="auto" w:fill="FFFFFF"/>
        </w:rPr>
        <w:t>nTS</w:t>
      </w:r>
      <w:proofErr w:type="spellEnd"/>
      <w:r>
        <w:rPr>
          <w:rFonts w:ascii="Cambria" w:hAnsi="Cambria" w:cs="Segoe UI"/>
          <w:color w:val="2F5496" w:themeColor="accent1" w:themeShade="BF"/>
          <w:shd w:val="clear" w:color="auto" w:fill="FFFFFF"/>
        </w:rPr>
        <w:t xml:space="preserve">+ for some time, if there are multiple points close to originals, can you reconstruct the original time series? </w:t>
      </w:r>
    </w:p>
    <w:p w14:paraId="508D71DF" w14:textId="77777777" w:rsidR="001E48DA" w:rsidRDefault="001E48DA" w:rsidP="004C471F">
      <w:pPr>
        <w:spacing w:after="0" w:line="240" w:lineRule="auto"/>
        <w:rPr>
          <w:rFonts w:ascii="Cambria" w:hAnsi="Cambria" w:cs="Segoe UI"/>
          <w:color w:val="2F5496" w:themeColor="accent1" w:themeShade="BF"/>
          <w:shd w:val="clear" w:color="auto" w:fill="FFFFFF"/>
        </w:rPr>
      </w:pPr>
    </w:p>
    <w:p w14:paraId="1F1D0EEF" w14:textId="5182A3D1" w:rsidR="001E48DA" w:rsidRDefault="001E48DA" w:rsidP="001E48D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We are protecting all past </w:t>
      </w:r>
      <w:proofErr w:type="gramStart"/>
      <w:r>
        <w:rPr>
          <w:rFonts w:ascii="Cambria" w:hAnsi="Cambria" w:cs="Segoe UI"/>
          <w:color w:val="2F5496" w:themeColor="accent1" w:themeShade="BF"/>
          <w:shd w:val="clear" w:color="auto" w:fill="FFFFFF"/>
        </w:rPr>
        <w:t>data</w:t>
      </w:r>
      <w:proofErr w:type="gramEnd"/>
    </w:p>
    <w:p w14:paraId="17A90911" w14:textId="24DA4EAF" w:rsidR="001E48DA" w:rsidRDefault="001E48DA" w:rsidP="001E48D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There may be points that are close, but the attacker doesn’t know which ones those </w:t>
      </w:r>
      <w:proofErr w:type="gramStart"/>
      <w:r>
        <w:rPr>
          <w:rFonts w:ascii="Cambria" w:hAnsi="Cambria" w:cs="Segoe UI"/>
          <w:color w:val="2F5496" w:themeColor="accent1" w:themeShade="BF"/>
          <w:shd w:val="clear" w:color="auto" w:fill="FFFFFF"/>
        </w:rPr>
        <w:t>are</w:t>
      </w:r>
      <w:proofErr w:type="gramEnd"/>
    </w:p>
    <w:p w14:paraId="38BC386D" w14:textId="6AAF87CE" w:rsidR="001E48DA" w:rsidRDefault="001E48DA" w:rsidP="001E48DA">
      <w:pPr>
        <w:pStyle w:val="ListParagraph"/>
        <w:numPr>
          <w:ilvl w:val="0"/>
          <w:numId w:val="9"/>
        </w:num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The rolling window allows the set of time series to </w:t>
      </w:r>
      <w:proofErr w:type="gramStart"/>
      <w:r>
        <w:rPr>
          <w:rFonts w:ascii="Cambria" w:hAnsi="Cambria" w:cs="Segoe UI"/>
          <w:color w:val="2F5496" w:themeColor="accent1" w:themeShade="BF"/>
          <w:shd w:val="clear" w:color="auto" w:fill="FFFFFF"/>
        </w:rPr>
        <w:t>change</w:t>
      </w:r>
      <w:proofErr w:type="gramEnd"/>
    </w:p>
    <w:p w14:paraId="0EDC3EB0" w14:textId="77777777" w:rsidR="001E48DA" w:rsidRDefault="001E48DA" w:rsidP="001E48DA">
      <w:pPr>
        <w:spacing w:after="0" w:line="240" w:lineRule="auto"/>
        <w:rPr>
          <w:rFonts w:ascii="Cambria" w:hAnsi="Cambria" w:cs="Segoe UI"/>
          <w:color w:val="2F5496" w:themeColor="accent1" w:themeShade="BF"/>
          <w:shd w:val="clear" w:color="auto" w:fill="FFFFFF"/>
        </w:rPr>
      </w:pPr>
    </w:p>
    <w:p w14:paraId="6722F885" w14:textId="0B55BF05" w:rsidR="001E48DA" w:rsidRPr="001D402A" w:rsidRDefault="001E48DA" w:rsidP="001E48D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What if the attacker looked at the three closest time series? That could always contain the target </w:t>
      </w:r>
      <w:proofErr w:type="gramStart"/>
      <w:r>
        <w:rPr>
          <w:rFonts w:ascii="Cambria" w:hAnsi="Cambria" w:cs="Segoe UI"/>
          <w:color w:val="2F5496" w:themeColor="accent1" w:themeShade="BF"/>
          <w:shd w:val="clear" w:color="auto" w:fill="FFFFFF"/>
        </w:rPr>
        <w:t>series?</w:t>
      </w:r>
      <w:proofErr w:type="gramEnd"/>
    </w:p>
    <w:p w14:paraId="085EA0FB" w14:textId="77777777" w:rsidR="001E48DA" w:rsidRDefault="001E48DA" w:rsidP="004C471F">
      <w:pPr>
        <w:spacing w:after="0" w:line="240" w:lineRule="auto"/>
        <w:rPr>
          <w:rFonts w:ascii="Cambria" w:hAnsi="Cambria" w:cs="Segoe UI"/>
          <w:color w:val="2F5496" w:themeColor="accent1" w:themeShade="BF"/>
          <w:shd w:val="clear" w:color="auto" w:fill="FFFFFF"/>
        </w:rPr>
      </w:pPr>
    </w:p>
    <w:p w14:paraId="1FED70B2" w14:textId="00564340" w:rsidR="004C471F" w:rsidRPr="00CF1D95" w:rsidRDefault="00CF1D95" w:rsidP="004C471F">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Thank you for this comment. </w:t>
      </w:r>
      <w:r w:rsidR="005301E1">
        <w:rPr>
          <w:rFonts w:ascii="Cambria" w:hAnsi="Cambria" w:cs="Segoe UI"/>
          <w:color w:val="2F5496" w:themeColor="accent1" w:themeShade="BF"/>
          <w:shd w:val="clear" w:color="auto" w:fill="FFFFFF"/>
        </w:rPr>
        <w:t>Reconstruction attacks are a valid concern with non-</w:t>
      </w:r>
      <w:proofErr w:type="gramStart"/>
      <w:r w:rsidR="005301E1">
        <w:rPr>
          <w:rFonts w:ascii="Cambria" w:hAnsi="Cambria" w:cs="Segoe UI"/>
          <w:color w:val="2F5496" w:themeColor="accent1" w:themeShade="BF"/>
          <w:shd w:val="clear" w:color="auto" w:fill="FFFFFF"/>
        </w:rPr>
        <w:t>differentially</w:t>
      </w:r>
      <w:proofErr w:type="gramEnd"/>
      <w:r w:rsidR="005301E1">
        <w:rPr>
          <w:rFonts w:ascii="Cambria" w:hAnsi="Cambria" w:cs="Segoe UI"/>
          <w:color w:val="2F5496" w:themeColor="accent1" w:themeShade="BF"/>
          <w:shd w:val="clear" w:color="auto" w:fill="FFFFFF"/>
        </w:rPr>
        <w:t xml:space="preserve"> private protection mechanisms. In our paper, we measured the reidentification risk of an intruder which is only one form of a privacy attack.  We simulated an intruder matching 10 time series values in a row to the protected dataset and found that our method performs quite well (3.3% reidentification risk).  </w:t>
      </w:r>
      <w:r w:rsidR="004C471F">
        <w:rPr>
          <w:rFonts w:ascii="Cambria" w:hAnsi="Cambria" w:cs="Segoe UI"/>
          <w:color w:val="2F5496" w:themeColor="accent1" w:themeShade="BF"/>
          <w:shd w:val="clear" w:color="auto" w:fill="FFFFFF"/>
        </w:rPr>
        <w:t xml:space="preserve">In our Conclusion section on page XXX, we now note the limitation that we </w:t>
      </w:r>
      <w:commentRangeStart w:id="30"/>
      <w:commentRangeStart w:id="31"/>
      <w:commentRangeStart w:id="32"/>
      <w:commentRangeStart w:id="33"/>
      <w:r w:rsidR="004C471F">
        <w:rPr>
          <w:rFonts w:ascii="Cambria" w:hAnsi="Cambria" w:cs="Segoe UI"/>
          <w:color w:val="2F5496" w:themeColor="accent1" w:themeShade="BF"/>
          <w:shd w:val="clear" w:color="auto" w:fill="FFFFFF"/>
        </w:rPr>
        <w:t xml:space="preserve">only considered one privacy attack </w:t>
      </w:r>
      <w:commentRangeEnd w:id="30"/>
      <w:r w:rsidR="004C471F">
        <w:rPr>
          <w:rStyle w:val="CommentReference"/>
        </w:rPr>
        <w:commentReference w:id="30"/>
      </w:r>
      <w:commentRangeEnd w:id="31"/>
      <w:r w:rsidR="00CA3CE0">
        <w:rPr>
          <w:rStyle w:val="CommentReference"/>
        </w:rPr>
        <w:commentReference w:id="31"/>
      </w:r>
      <w:commentRangeEnd w:id="32"/>
      <w:r w:rsidR="00E618F2">
        <w:rPr>
          <w:rStyle w:val="CommentReference"/>
        </w:rPr>
        <w:commentReference w:id="32"/>
      </w:r>
      <w:commentRangeEnd w:id="33"/>
      <w:r w:rsidR="00E618F2">
        <w:rPr>
          <w:rStyle w:val="CommentReference"/>
        </w:rPr>
        <w:commentReference w:id="33"/>
      </w:r>
      <w:r w:rsidR="004C471F">
        <w:rPr>
          <w:rFonts w:ascii="Cambria" w:hAnsi="Cambria" w:cs="Segoe UI"/>
          <w:color w:val="2F5496" w:themeColor="accent1" w:themeShade="BF"/>
          <w:shd w:val="clear" w:color="auto" w:fill="FFFFFF"/>
        </w:rPr>
        <w:t>and it’s possible for an intruder to attack the data in another way.</w:t>
      </w:r>
    </w:p>
    <w:p w14:paraId="05B953A4" w14:textId="77777777" w:rsidR="005301E1" w:rsidRDefault="005301E1" w:rsidP="0015038A">
      <w:pPr>
        <w:spacing w:after="0" w:line="240" w:lineRule="auto"/>
        <w:rPr>
          <w:rFonts w:ascii="Cambria" w:hAnsi="Cambria" w:cs="Segoe UI"/>
          <w:color w:val="2F5496" w:themeColor="accent1" w:themeShade="BF"/>
          <w:shd w:val="clear" w:color="auto" w:fill="FFFFFF"/>
        </w:rPr>
      </w:pPr>
    </w:p>
    <w:p w14:paraId="00920277" w14:textId="3D98126E" w:rsidR="00BA4787" w:rsidRDefault="009663D0" w:rsidP="0015038A">
      <w:pPr>
        <w:spacing w:after="0" w:line="240" w:lineRule="auto"/>
        <w:rPr>
          <w:rFonts w:ascii="Cambria" w:eastAsiaTheme="minorEastAsia" w:hAnsi="Cambria" w:cs="Segoe UI"/>
          <w:color w:val="2F5496" w:themeColor="accent1" w:themeShade="BF"/>
          <w:shd w:val="clear" w:color="auto" w:fill="FFFFFF"/>
        </w:rPr>
      </w:pPr>
      <w:r>
        <w:rPr>
          <w:rFonts w:ascii="Cambria" w:hAnsi="Cambria" w:cs="Segoe UI"/>
          <w:color w:val="2F5496" w:themeColor="accent1" w:themeShade="BF"/>
          <w:shd w:val="clear" w:color="auto" w:fill="FFFFFF"/>
        </w:rPr>
        <w:t xml:space="preserve">However, </w:t>
      </w:r>
      <w:r w:rsidR="005301E1">
        <w:rPr>
          <w:rFonts w:ascii="Cambria" w:hAnsi="Cambria" w:cs="Segoe UI"/>
          <w:color w:val="2F5496" w:themeColor="accent1" w:themeShade="BF"/>
          <w:shd w:val="clear" w:color="auto" w:fill="FFFFFF"/>
        </w:rPr>
        <w:t xml:space="preserve">with the theoretically private method of differential privacy, </w:t>
      </w:r>
      <w:r>
        <w:rPr>
          <w:rFonts w:ascii="Cambria" w:hAnsi="Cambria" w:cs="Segoe UI"/>
          <w:color w:val="2F5496" w:themeColor="accent1" w:themeShade="BF"/>
          <w:shd w:val="clear" w:color="auto" w:fill="FFFFFF"/>
        </w:rPr>
        <w:t xml:space="preserve">at acceptable levels of </w:t>
      </w:r>
      <m:oMath>
        <m:r>
          <m:rPr>
            <m:sty m:val="p"/>
          </m:rPr>
          <w:rPr>
            <w:rFonts w:ascii="Cambria Math" w:hAnsi="Cambria Math" w:cs="Segoe UI"/>
            <w:color w:val="2F5496" w:themeColor="accent1" w:themeShade="BF"/>
            <w:shd w:val="clear" w:color="auto" w:fill="FFFFFF"/>
          </w:rPr>
          <m:t>ϵ≤</m:t>
        </m:r>
        <m:r>
          <w:rPr>
            <w:rFonts w:ascii="Cambria Math" w:hAnsi="Cambria Math" w:cs="Segoe UI"/>
            <w:color w:val="2F5496" w:themeColor="accent1" w:themeShade="BF"/>
            <w:shd w:val="clear" w:color="auto" w:fill="FFFFFF"/>
          </w:rPr>
          <m:t>1</m:t>
        </m:r>
      </m:oMath>
      <w:r>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we showed that the</w:t>
      </w:r>
      <w:r>
        <w:rPr>
          <w:rFonts w:ascii="Cambria" w:eastAsiaTheme="minorEastAsia" w:hAnsi="Cambria" w:cs="Segoe UI"/>
          <w:color w:val="2F5496" w:themeColor="accent1" w:themeShade="BF"/>
          <w:shd w:val="clear" w:color="auto" w:fill="FFFFFF"/>
        </w:rPr>
        <w:t xml:space="preserve"> forecasts are unusable.</w:t>
      </w:r>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When</w:t>
      </w:r>
      <w:r w:rsidR="00CF1D95">
        <w:rPr>
          <w:rFonts w:ascii="Cambria" w:eastAsiaTheme="minorEastAsia" w:hAnsi="Cambria" w:cs="Segoe UI"/>
          <w:color w:val="2F5496" w:themeColor="accent1" w:themeShade="BF"/>
          <w:shd w:val="clear" w:color="auto" w:fill="FFFFFF"/>
        </w:rPr>
        <w:t xml:space="preserve"> increasing </w:t>
      </w:r>
      <m:oMath>
        <m:r>
          <m:rPr>
            <m:sty m:val="p"/>
          </m:rPr>
          <w:rPr>
            <w:rFonts w:ascii="Cambria Math" w:eastAsiaTheme="minorEastAsia" w:hAnsi="Cambria Math" w:cs="Segoe UI"/>
            <w:color w:val="2F5496" w:themeColor="accent1" w:themeShade="BF"/>
            <w:shd w:val="clear" w:color="auto" w:fill="FFFFFF"/>
          </w:rPr>
          <m:t>ϵ</m:t>
        </m:r>
      </m:oMath>
      <w:r w:rsidR="00CF1D95">
        <w:rPr>
          <w:rFonts w:ascii="Cambria" w:eastAsiaTheme="minorEastAsia" w:hAnsi="Cambria" w:cs="Segoe UI"/>
          <w:color w:val="2F5496" w:themeColor="accent1" w:themeShade="BF"/>
          <w:shd w:val="clear" w:color="auto" w:fill="FFFFFF"/>
        </w:rPr>
        <w:t xml:space="preserve"> </w:t>
      </w:r>
      <w:r w:rsidR="005301E1">
        <w:rPr>
          <w:rFonts w:ascii="Cambria" w:eastAsiaTheme="minorEastAsia" w:hAnsi="Cambria" w:cs="Segoe UI"/>
          <w:color w:val="2F5496" w:themeColor="accent1" w:themeShade="BF"/>
          <w:shd w:val="clear" w:color="auto" w:fill="FFFFFF"/>
        </w:rPr>
        <w:t xml:space="preserve">, the </w:t>
      </w:r>
      <w:r w:rsidR="00CF1D95">
        <w:rPr>
          <w:rFonts w:ascii="Cambria" w:eastAsiaTheme="minorEastAsia" w:hAnsi="Cambria" w:cs="Segoe UI"/>
          <w:color w:val="2F5496" w:themeColor="accent1" w:themeShade="BF"/>
          <w:shd w:val="clear" w:color="auto" w:fill="FFFFFF"/>
        </w:rPr>
        <w:t xml:space="preserve">forecast accuracy </w:t>
      </w:r>
      <w:r w:rsidR="005301E1">
        <w:rPr>
          <w:rFonts w:ascii="Cambria" w:eastAsiaTheme="minorEastAsia" w:hAnsi="Cambria" w:cs="Segoe UI"/>
          <w:color w:val="2F5496" w:themeColor="accent1" w:themeShade="BF"/>
          <w:shd w:val="clear" w:color="auto" w:fill="FFFFFF"/>
        </w:rPr>
        <w:t xml:space="preserve">improved </w:t>
      </w:r>
      <w:r w:rsidR="00CF1D95">
        <w:rPr>
          <w:rFonts w:ascii="Cambria" w:eastAsiaTheme="minorEastAsia" w:hAnsi="Cambria" w:cs="Segoe UI"/>
          <w:color w:val="2F5496" w:themeColor="accent1" w:themeShade="BF"/>
          <w:shd w:val="clear" w:color="auto" w:fill="FFFFFF"/>
        </w:rPr>
        <w:t>while maintaining some bound on overall privacy risk</w:t>
      </w:r>
      <w:r w:rsidR="005301E1">
        <w:rPr>
          <w:rFonts w:ascii="Cambria" w:eastAsiaTheme="minorEastAsia" w:hAnsi="Cambria" w:cs="Segoe UI"/>
          <w:color w:val="2F5496" w:themeColor="accent1" w:themeShade="BF"/>
          <w:shd w:val="clear" w:color="auto" w:fill="FFFFFF"/>
        </w:rPr>
        <w:t>. H</w:t>
      </w:r>
      <w:r w:rsidR="00CF1D95">
        <w:rPr>
          <w:rFonts w:ascii="Cambria" w:eastAsiaTheme="minorEastAsia" w:hAnsi="Cambria" w:cs="Segoe UI"/>
          <w:color w:val="2F5496" w:themeColor="accent1" w:themeShade="BF"/>
          <w:shd w:val="clear" w:color="auto" w:fill="FFFFFF"/>
        </w:rPr>
        <w:t xml:space="preserve">owever, our empirical application shows that </w:t>
      </w:r>
      <m:oMath>
        <m:r>
          <m:rPr>
            <m:sty m:val="p"/>
          </m:rPr>
          <w:rPr>
            <w:rFonts w:ascii="Cambria Math" w:eastAsiaTheme="minorEastAsia" w:hAnsi="Cambria Math" w:cs="Segoe UI"/>
            <w:color w:val="2F5496" w:themeColor="accent1" w:themeShade="BF"/>
            <w:shd w:val="clear" w:color="auto" w:fill="FFFFFF"/>
          </w:rPr>
          <m:t>ϵ≥</m:t>
        </m:r>
        <m:r>
          <w:rPr>
            <w:rFonts w:ascii="Cambria Math" w:eastAsiaTheme="minorEastAsia" w:hAnsi="Cambria Math" w:cs="Segoe UI"/>
            <w:color w:val="2F5496" w:themeColor="accent1" w:themeShade="BF"/>
            <w:shd w:val="clear" w:color="auto" w:fill="FFFFFF"/>
          </w:rPr>
          <m:t>4.6</m:t>
        </m:r>
      </m:oMath>
      <w:r w:rsidR="00CF1D95">
        <w:rPr>
          <w:rFonts w:ascii="Cambria" w:eastAsiaTheme="minorEastAsia" w:hAnsi="Cambria" w:cs="Segoe UI"/>
          <w:color w:val="2F5496" w:themeColor="accent1" w:themeShade="BF"/>
          <w:shd w:val="clear" w:color="auto" w:fill="FFFFFF"/>
        </w:rPr>
        <w:t xml:space="preserve"> results in significantly higher identification disclosure risk </w:t>
      </w:r>
      <w:r w:rsidR="005301E1">
        <w:rPr>
          <w:rFonts w:ascii="Cambria" w:eastAsiaTheme="minorEastAsia" w:hAnsi="Cambria" w:cs="Segoe UI"/>
          <w:color w:val="2F5496" w:themeColor="accent1" w:themeShade="BF"/>
          <w:shd w:val="clear" w:color="auto" w:fill="FFFFFF"/>
        </w:rPr>
        <w:t xml:space="preserve">(50% for epsilon of 10) </w:t>
      </w:r>
      <w:r w:rsidR="00CF1D95">
        <w:rPr>
          <w:rFonts w:ascii="Cambria" w:eastAsiaTheme="minorEastAsia" w:hAnsi="Cambria" w:cs="Segoe UI"/>
          <w:color w:val="2F5496" w:themeColor="accent1" w:themeShade="BF"/>
          <w:shd w:val="clear" w:color="auto" w:fill="FFFFFF"/>
        </w:rPr>
        <w:t>than our proposed method k-</w:t>
      </w:r>
      <w:proofErr w:type="spellStart"/>
      <w:r w:rsidR="00CF1D95">
        <w:rPr>
          <w:rFonts w:ascii="Cambria" w:eastAsiaTheme="minorEastAsia" w:hAnsi="Cambria" w:cs="Segoe UI"/>
          <w:color w:val="2F5496" w:themeColor="accent1" w:themeShade="BF"/>
          <w:shd w:val="clear" w:color="auto" w:fill="FFFFFF"/>
        </w:rPr>
        <w:t>nTS</w:t>
      </w:r>
      <w:proofErr w:type="spellEnd"/>
      <w:r w:rsidR="00CF1D95">
        <w:rPr>
          <w:rFonts w:ascii="Cambria" w:eastAsiaTheme="minorEastAsia" w:hAnsi="Cambria" w:cs="Segoe UI"/>
          <w:color w:val="2F5496" w:themeColor="accent1" w:themeShade="BF"/>
          <w:shd w:val="clear" w:color="auto" w:fill="FFFFFF"/>
        </w:rPr>
        <w:t xml:space="preserve">+. Essentially, </w:t>
      </w:r>
      <w:r w:rsidR="005301E1">
        <w:rPr>
          <w:rFonts w:ascii="Cambria" w:eastAsiaTheme="minorEastAsia" w:hAnsi="Cambria" w:cs="Segoe UI"/>
          <w:color w:val="2F5496" w:themeColor="accent1" w:themeShade="BF"/>
          <w:shd w:val="clear" w:color="auto" w:fill="FFFFFF"/>
        </w:rPr>
        <w:t>the differentially private data is either not useful or not protective</w:t>
      </w:r>
      <w:r w:rsidR="004C471F">
        <w:rPr>
          <w:rFonts w:ascii="Cambria" w:eastAsiaTheme="minorEastAsia" w:hAnsi="Cambria" w:cs="Segoe UI"/>
          <w:color w:val="2F5496" w:themeColor="accent1" w:themeShade="BF"/>
          <w:shd w:val="clear" w:color="auto" w:fill="FFFFFF"/>
        </w:rPr>
        <w:t xml:space="preserve"> and there is no acceptable trade-off between data privacy and forecast accuracy.</w:t>
      </w:r>
    </w:p>
    <w:p w14:paraId="3F1D1173" w14:textId="77777777" w:rsidR="005301E1" w:rsidRDefault="005301E1" w:rsidP="0015038A">
      <w:pPr>
        <w:spacing w:after="0" w:line="240" w:lineRule="auto"/>
        <w:rPr>
          <w:rFonts w:ascii="Cambria" w:eastAsiaTheme="minorEastAsia" w:hAnsi="Cambria" w:cs="Segoe UI"/>
          <w:color w:val="2F5496" w:themeColor="accent1" w:themeShade="BF"/>
          <w:shd w:val="clear" w:color="auto" w:fill="FFFFFF"/>
        </w:rPr>
      </w:pPr>
    </w:p>
    <w:p w14:paraId="3E7A4803" w14:textId="01E177BE" w:rsidR="004C471F" w:rsidRDefault="004C471F" w:rsidP="0015038A">
      <w:pPr>
        <w:spacing w:after="0" w:line="240" w:lineRule="auto"/>
        <w:rPr>
          <w:rFonts w:ascii="Cambria" w:eastAsiaTheme="minorEastAsia" w:hAnsi="Cambria" w:cs="Segoe UI"/>
          <w:color w:val="2F5496" w:themeColor="accent1" w:themeShade="BF"/>
          <w:shd w:val="clear" w:color="auto" w:fill="FFFFFF"/>
        </w:rPr>
      </w:pPr>
      <w:r>
        <w:rPr>
          <w:rFonts w:ascii="Cambria" w:eastAsiaTheme="minorEastAsia" w:hAnsi="Cambria" w:cs="Segoe UI"/>
          <w:color w:val="2F5496" w:themeColor="accent1" w:themeShade="BF"/>
          <w:shd w:val="clear" w:color="auto" w:fill="FFFFFF"/>
        </w:rPr>
        <w:t>Overall, the message of our paper is that the usefulness (forecast accuracy) of anonymized data should be a forethought, rather than an afterthought (Blanco Justicia et. al. 2022)</w:t>
      </w:r>
    </w:p>
    <w:p w14:paraId="7D3291C8" w14:textId="77777777" w:rsidR="00C119E7" w:rsidRDefault="00C119E7" w:rsidP="0015038A">
      <w:pPr>
        <w:spacing w:after="0" w:line="240" w:lineRule="auto"/>
        <w:rPr>
          <w:rFonts w:ascii="Cambria" w:eastAsiaTheme="minorEastAsia" w:hAnsi="Cambria" w:cs="Segoe UI"/>
          <w:color w:val="2F5496" w:themeColor="accent1" w:themeShade="BF"/>
          <w:shd w:val="clear" w:color="auto" w:fill="FFFFFF"/>
        </w:rPr>
      </w:pPr>
    </w:p>
    <w:p w14:paraId="076708C9" w14:textId="576867F0"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Detailed comments:</w:t>
      </w:r>
      <w:r w:rsidRPr="0015038A">
        <w:rPr>
          <w:rFonts w:ascii="Cambria" w:hAnsi="Cambria" w:cs="Segoe UI"/>
          <w:color w:val="000000"/>
        </w:rPr>
        <w:br/>
      </w:r>
      <w:r w:rsidRPr="0015038A">
        <w:rPr>
          <w:rFonts w:ascii="Cambria" w:hAnsi="Cambria" w:cs="Segoe UI"/>
          <w:color w:val="000000"/>
          <w:shd w:val="clear" w:color="auto" w:fill="FFFFFF"/>
        </w:rPr>
        <w:t>- Acronyms meaning is missing. Some examples: SES, DES, LGBM, OOB, MSE, MAE, etc.</w:t>
      </w:r>
    </w:p>
    <w:p w14:paraId="70AD7854" w14:textId="06611551"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Equations should not be figures, e.g., (1) and (5).</w:t>
      </w:r>
    </w:p>
    <w:p w14:paraId="6E1B2403" w14:textId="100B21E6"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Figures 2 and 8 should be of better quality.</w:t>
      </w:r>
    </w:p>
    <w:p w14:paraId="777342DD" w14:textId="11B0CF4F"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Figure 4: I suggest a unique plot with different color/shape lines representing the methods.</w:t>
      </w:r>
    </w:p>
    <w:p w14:paraId="01A08878" w14:textId="459111A7" w:rsidR="00347D7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Notation needs to be introduced appropriately in many equations - see, e.g., (9).</w:t>
      </w:r>
    </w:p>
    <w:p w14:paraId="31F7469F" w14:textId="38E8147C" w:rsidR="00CA3CE0" w:rsidRDefault="00CA3CE0" w:rsidP="0015038A">
      <w:pPr>
        <w:spacing w:after="0" w:line="240" w:lineRule="auto"/>
        <w:rPr>
          <w:rFonts w:ascii="Cambria" w:hAnsi="Cambria" w:cs="Segoe UI"/>
          <w:color w:val="000000"/>
          <w:shd w:val="clear" w:color="auto" w:fill="FFFFFF"/>
        </w:rPr>
      </w:pPr>
      <w:r>
        <w:rPr>
          <w:rFonts w:ascii="Cambria" w:hAnsi="Cambria" w:cs="Segoe UI"/>
          <w:color w:val="000000"/>
          <w:shd w:val="clear" w:color="auto" w:fill="FFFFFF"/>
        </w:rPr>
        <w:br/>
      </w:r>
      <w:r>
        <w:rPr>
          <w:rFonts w:ascii="Cambria" w:hAnsi="Cambria" w:cs="Segoe UI"/>
          <w:color w:val="2F5496" w:themeColor="accent1" w:themeShade="BF"/>
          <w:shd w:val="clear" w:color="auto" w:fill="FFFFFF"/>
        </w:rPr>
        <w:t>Thanks for these minor comments. We have corrected all of them in the paper.</w:t>
      </w:r>
    </w:p>
    <w:p w14:paraId="48344D1B" w14:textId="77777777" w:rsidR="00347D71" w:rsidRDefault="00347D71" w:rsidP="0015038A">
      <w:pPr>
        <w:spacing w:after="0" w:line="240" w:lineRule="auto"/>
        <w:rPr>
          <w:rFonts w:ascii="Cambria" w:hAnsi="Cambria" w:cs="Segoe UI"/>
          <w:color w:val="000000"/>
          <w:shd w:val="clear" w:color="auto" w:fill="FFFFFF"/>
        </w:rPr>
      </w:pPr>
    </w:p>
    <w:p w14:paraId="01381D43" w14:textId="56F6AFF7" w:rsidR="005D1681"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shd w:val="clear" w:color="auto" w:fill="FFFFFF"/>
        </w:rPr>
        <w:t>- I would include the detailed proposal version in the main text.</w:t>
      </w:r>
    </w:p>
    <w:p w14:paraId="34279CDA" w14:textId="77777777" w:rsidR="00BA4787" w:rsidRDefault="00BA4787" w:rsidP="0015038A">
      <w:pPr>
        <w:spacing w:after="0" w:line="240" w:lineRule="auto"/>
        <w:rPr>
          <w:rFonts w:ascii="Cambria" w:hAnsi="Cambria" w:cs="Segoe UI"/>
          <w:color w:val="000000"/>
          <w:shd w:val="clear" w:color="auto" w:fill="FFFFFF"/>
        </w:rPr>
      </w:pPr>
    </w:p>
    <w:p w14:paraId="4E8FFAFD" w14:textId="797900D3" w:rsidR="00BA4787" w:rsidRPr="00A63066" w:rsidRDefault="00BA4787" w:rsidP="0015038A">
      <w:pPr>
        <w:spacing w:after="0" w:line="240" w:lineRule="auto"/>
        <w:rPr>
          <w:rFonts w:ascii="Cambria" w:hAnsi="Cambria" w:cs="Segoe UI"/>
          <w:color w:val="2F5496" w:themeColor="accent1" w:themeShade="BF"/>
          <w:shd w:val="clear" w:color="auto" w:fill="FFFFFF"/>
        </w:rPr>
      </w:pPr>
      <w:r w:rsidRPr="00A63066">
        <w:rPr>
          <w:rFonts w:ascii="Cambria" w:hAnsi="Cambria" w:cs="Segoe UI"/>
          <w:color w:val="2F5496" w:themeColor="accent1" w:themeShade="BF"/>
          <w:shd w:val="clear" w:color="auto" w:fill="FFFFFF"/>
        </w:rPr>
        <w:t>We have included the detailed version of the algorithm in the main text on page XX.</w:t>
      </w:r>
    </w:p>
    <w:p w14:paraId="6F670B6A" w14:textId="6EB91CBA" w:rsidR="0015038A" w:rsidRDefault="0015038A" w:rsidP="0015038A">
      <w:pPr>
        <w:spacing w:after="0" w:line="240" w:lineRule="auto"/>
        <w:rPr>
          <w:rFonts w:ascii="Cambria" w:hAnsi="Cambria" w:cs="Segoe UI"/>
          <w:color w:val="000000"/>
          <w:shd w:val="clear" w:color="auto" w:fill="FFFFFF"/>
        </w:rPr>
      </w:pPr>
      <w:r w:rsidRPr="0015038A">
        <w:rPr>
          <w:rFonts w:ascii="Cambria" w:hAnsi="Cambria" w:cs="Segoe UI"/>
          <w:color w:val="000000"/>
        </w:rPr>
        <w:br/>
      </w:r>
      <w:r w:rsidRPr="0015038A">
        <w:rPr>
          <w:rFonts w:ascii="Cambria" w:hAnsi="Cambria" w:cs="Segoe UI"/>
          <w:color w:val="000000"/>
          <w:shd w:val="clear" w:color="auto" w:fill="FFFFFF"/>
        </w:rPr>
        <w:t>- Text needs revision. Typo example: "</w:t>
      </w:r>
      <w:proofErr w:type="spellStart"/>
      <w:r w:rsidRPr="0015038A">
        <w:rPr>
          <w:rFonts w:ascii="Cambria" w:hAnsi="Cambria" w:cs="Segoe UI"/>
          <w:color w:val="000000"/>
          <w:shd w:val="clear" w:color="auto" w:fill="FFFFFF"/>
        </w:rPr>
        <w:t>matices</w:t>
      </w:r>
      <w:proofErr w:type="spellEnd"/>
      <w:r w:rsidRPr="0015038A">
        <w:rPr>
          <w:rFonts w:ascii="Cambria" w:hAnsi="Cambria" w:cs="Segoe UI"/>
          <w:color w:val="000000"/>
          <w:shd w:val="clear" w:color="auto" w:fill="FFFFFF"/>
        </w:rPr>
        <w:t>", sometimes ':' is used instead of '='.</w:t>
      </w:r>
    </w:p>
    <w:p w14:paraId="623502A4" w14:textId="77777777" w:rsidR="005D1681" w:rsidRDefault="005D1681" w:rsidP="0015038A">
      <w:pPr>
        <w:spacing w:after="0" w:line="240" w:lineRule="auto"/>
        <w:rPr>
          <w:rFonts w:ascii="Cambria" w:hAnsi="Cambria" w:cs="Segoe UI"/>
          <w:color w:val="000000"/>
          <w:shd w:val="clear" w:color="auto" w:fill="FFFFFF"/>
        </w:rPr>
      </w:pPr>
    </w:p>
    <w:p w14:paraId="42917ED1" w14:textId="50C97EF4" w:rsidR="005D1681" w:rsidRPr="005D1681" w:rsidRDefault="005D1681" w:rsidP="0015038A">
      <w:pPr>
        <w:spacing w:after="0" w:line="240" w:lineRule="auto"/>
        <w:rPr>
          <w:rFonts w:ascii="Cambria" w:hAnsi="Cambria" w:cs="Segoe UI"/>
          <w:color w:val="2F5496" w:themeColor="accent1" w:themeShade="BF"/>
          <w:shd w:val="clear" w:color="auto" w:fill="FFFFFF"/>
        </w:rPr>
      </w:pPr>
      <w:r>
        <w:rPr>
          <w:rFonts w:ascii="Cambria" w:hAnsi="Cambria" w:cs="Segoe UI"/>
          <w:color w:val="2F5496" w:themeColor="accent1" w:themeShade="BF"/>
          <w:shd w:val="clear" w:color="auto" w:fill="FFFFFF"/>
        </w:rPr>
        <w:lastRenderedPageBreak/>
        <w:t xml:space="preserve">Thank you. We have carefully edited </w:t>
      </w:r>
      <w:r w:rsidR="00CA3CE0">
        <w:rPr>
          <w:rFonts w:ascii="Cambria" w:hAnsi="Cambria" w:cs="Segoe UI"/>
          <w:color w:val="2F5496" w:themeColor="accent1" w:themeShade="BF"/>
          <w:shd w:val="clear" w:color="auto" w:fill="FFFFFF"/>
        </w:rPr>
        <w:t>the entire paper</w:t>
      </w:r>
      <w:r>
        <w:rPr>
          <w:rFonts w:ascii="Cambria" w:hAnsi="Cambria" w:cs="Segoe UI"/>
          <w:color w:val="2F5496" w:themeColor="accent1" w:themeShade="BF"/>
          <w:shd w:val="clear" w:color="auto" w:fill="FFFFFF"/>
        </w:rPr>
        <w:t>.</w:t>
      </w:r>
      <w:r w:rsidR="00CA3CE0">
        <w:rPr>
          <w:rFonts w:ascii="Cambria" w:hAnsi="Cambria" w:cs="Segoe UI"/>
          <w:color w:val="2F5496" w:themeColor="accent1" w:themeShade="BF"/>
          <w:shd w:val="clear" w:color="auto" w:fill="FFFFFF"/>
        </w:rPr>
        <w:t xml:space="preserve">  We hope that the revised manuscript addresses your </w:t>
      </w:r>
      <w:proofErr w:type="gramStart"/>
      <w:r w:rsidR="00CA3CE0">
        <w:rPr>
          <w:rFonts w:ascii="Cambria" w:hAnsi="Cambria" w:cs="Segoe UI"/>
          <w:color w:val="2F5496" w:themeColor="accent1" w:themeShade="BF"/>
          <w:shd w:val="clear" w:color="auto" w:fill="FFFFFF"/>
        </w:rPr>
        <w:t>concerns</w:t>
      </w:r>
      <w:proofErr w:type="gramEnd"/>
      <w:r w:rsidR="00CA3CE0">
        <w:rPr>
          <w:rFonts w:ascii="Cambria" w:hAnsi="Cambria" w:cs="Segoe UI"/>
          <w:color w:val="2F5496" w:themeColor="accent1" w:themeShade="BF"/>
          <w:shd w:val="clear" w:color="auto" w:fill="FFFFFF"/>
        </w:rPr>
        <w:t xml:space="preserve"> and we sincerely appreciate your enhancements to our paper.</w:t>
      </w:r>
    </w:p>
    <w:p w14:paraId="6F87D813" w14:textId="77777777" w:rsidR="0015038A" w:rsidRPr="0015038A" w:rsidRDefault="0015038A" w:rsidP="0015038A">
      <w:pPr>
        <w:spacing w:after="0" w:line="240" w:lineRule="auto"/>
        <w:rPr>
          <w:rFonts w:ascii="Cambria" w:hAnsi="Cambria" w:cs="Segoe UI"/>
          <w:color w:val="000000"/>
          <w:shd w:val="clear" w:color="auto" w:fill="FFFFFF"/>
        </w:rPr>
      </w:pPr>
    </w:p>
    <w:p w14:paraId="4960C1A6" w14:textId="77777777" w:rsidR="0015038A" w:rsidRPr="0015038A" w:rsidRDefault="0015038A" w:rsidP="0015038A">
      <w:pPr>
        <w:spacing w:after="0" w:line="240" w:lineRule="auto"/>
        <w:rPr>
          <w:rFonts w:ascii="Cambria" w:hAnsi="Cambria"/>
          <w:b/>
          <w:bCs/>
          <w:color w:val="2F5496" w:themeColor="accent1" w:themeShade="BF"/>
        </w:rPr>
      </w:pPr>
    </w:p>
    <w:sectPr w:rsidR="0015038A" w:rsidRPr="001503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e,Cameron" w:date="2023-08-09T15:40:00Z" w:initials="B">
    <w:p w14:paraId="2FE4C75D" w14:textId="77777777" w:rsidR="00F3271F" w:rsidRDefault="00F3271F" w:rsidP="00F3271F">
      <w:pPr>
        <w:pStyle w:val="CommentText"/>
      </w:pPr>
      <w:r>
        <w:rPr>
          <w:rStyle w:val="CommentReference"/>
        </w:rPr>
        <w:annotationRef/>
      </w:r>
      <w:r>
        <w:t>Include hyperlink</w:t>
      </w:r>
    </w:p>
  </w:comment>
  <w:comment w:id="1" w:author="Bale,Cameron" w:date="2023-07-27T22:06:00Z" w:initials="B">
    <w:p w14:paraId="4A3E556B" w14:textId="1E1D4810" w:rsidR="00FD0D60" w:rsidRDefault="00FD0D60" w:rsidP="003645E0">
      <w:pPr>
        <w:pStyle w:val="CommentText"/>
      </w:pPr>
      <w:r>
        <w:rPr>
          <w:rStyle w:val="CommentReference"/>
        </w:rPr>
        <w:annotationRef/>
      </w:r>
      <w:r>
        <w:t>Find article Fotios cites (lower tier)</w:t>
      </w:r>
    </w:p>
  </w:comment>
  <w:comment w:id="2" w:author="Bale,Cameron" w:date="2023-08-23T07:26:00Z" w:initials="B">
    <w:p w14:paraId="2003DEAB" w14:textId="77777777" w:rsidR="00AD4FA9" w:rsidRDefault="00AD4FA9" w:rsidP="00FD3AA0">
      <w:pPr>
        <w:pStyle w:val="CommentText"/>
      </w:pPr>
      <w:r>
        <w:rPr>
          <w:rStyle w:val="CommentReference"/>
        </w:rPr>
        <w:annotationRef/>
      </w:r>
      <w:r>
        <w:t>Matt: write up connections between retail data and privacy.</w:t>
      </w:r>
    </w:p>
  </w:comment>
  <w:comment w:id="4" w:author="Bale,Cameron" w:date="2023-08-16T10:57:00Z" w:initials="B">
    <w:p w14:paraId="00FB715A" w14:textId="2164C1CB" w:rsidR="00A63066" w:rsidRDefault="00A63066" w:rsidP="00FA296A">
      <w:pPr>
        <w:pStyle w:val="CommentText"/>
      </w:pPr>
      <w:r>
        <w:rPr>
          <w:rStyle w:val="CommentReference"/>
        </w:rPr>
        <w:annotationRef/>
      </w:r>
      <w:r>
        <w:t>I think we can include a small table like this but replace the counts with the % increase in MAE like we have in the paper now.</w:t>
      </w:r>
    </w:p>
  </w:comment>
  <w:comment w:id="5" w:author="Matthew Schneider" w:date="2023-08-15T16:37:00Z" w:initials="MS">
    <w:p w14:paraId="28C1C40E" w14:textId="11D37711" w:rsidR="00237542" w:rsidRDefault="00237542" w:rsidP="00B26398">
      <w:pPr>
        <w:pStyle w:val="CommentText"/>
      </w:pPr>
      <w:r>
        <w:rPr>
          <w:rStyle w:val="CommentReference"/>
        </w:rPr>
        <w:annotationRef/>
      </w:r>
      <w:r>
        <w:t>We want to list what is new here, and perhaps cut and paste a table from the paper demonstrating that we did a strong attempt at addressing the reviewer's concern. If you don't do a strong attempt, it does not please a reviewer and rejections happen easily...</w:t>
      </w:r>
    </w:p>
  </w:comment>
  <w:comment w:id="6" w:author="Bale,Cameron" w:date="2023-08-16T10:58:00Z" w:initials="B">
    <w:p w14:paraId="66ABC83D" w14:textId="77777777" w:rsidR="00A63066" w:rsidRDefault="00A63066" w:rsidP="00B861A1">
      <w:pPr>
        <w:pStyle w:val="CommentText"/>
      </w:pPr>
      <w:r>
        <w:rPr>
          <w:rStyle w:val="CommentReference"/>
        </w:rPr>
        <w:annotationRef/>
      </w:r>
      <w:r>
        <w:t>Sounds good. We can summarize the results and compare to the previous ones.</w:t>
      </w:r>
    </w:p>
  </w:comment>
  <w:comment w:id="7" w:author="Matthew Schneider" w:date="2023-08-15T16:47:00Z" w:initials="MS">
    <w:p w14:paraId="19F037FF" w14:textId="523054D1" w:rsidR="008D062D" w:rsidRDefault="008D062D" w:rsidP="00FD3446">
      <w:pPr>
        <w:pStyle w:val="CommentText"/>
      </w:pPr>
      <w:r>
        <w:rPr>
          <w:rStyle w:val="CommentReference"/>
        </w:rPr>
        <w:annotationRef/>
      </w:r>
      <w:r>
        <w:t>You need to do this.  This was suggested by the folks in Malaysia too.  Easy fix once the results are done.</w:t>
      </w:r>
    </w:p>
  </w:comment>
  <w:comment w:id="8" w:author="Bale,Cameron" w:date="2023-08-16T11:02:00Z" w:initials="B">
    <w:p w14:paraId="4CED9BCC" w14:textId="77777777" w:rsidR="00A63066" w:rsidRDefault="00A63066" w:rsidP="00514419">
      <w:pPr>
        <w:pStyle w:val="CommentText"/>
      </w:pPr>
      <w:r>
        <w:rPr>
          <w:rStyle w:val="CommentReference"/>
        </w:rPr>
        <w:annotationRef/>
      </w:r>
      <w:r>
        <w:t>If we did the data protection for a single model the chosen features will sometimes change. For example, the method chooses seasonal strength for TES. That was why I included the top 6 features broken down across models. But, we can do the average overall rankings instead if that is more useful.</w:t>
      </w:r>
    </w:p>
  </w:comment>
  <w:comment w:id="9" w:author="Bale,Cameron" w:date="2023-08-23T07:32:00Z" w:initials="B">
    <w:p w14:paraId="18464DDC" w14:textId="77777777" w:rsidR="00AD4FA9" w:rsidRDefault="00AD4FA9" w:rsidP="003B4977">
      <w:pPr>
        <w:pStyle w:val="CommentText"/>
      </w:pPr>
      <w:r>
        <w:rPr>
          <w:rStyle w:val="CommentReference"/>
        </w:rPr>
        <w:annotationRef/>
      </w:r>
      <w:r>
        <w:t>Jin: O complexity</w:t>
      </w:r>
    </w:p>
  </w:comment>
  <w:comment w:id="10" w:author="Matthew Schneider" w:date="2023-08-15T16:49:00Z" w:initials="MS">
    <w:p w14:paraId="54F8CE87" w14:textId="75A7B24D" w:rsidR="008C33F6" w:rsidRDefault="008C33F6" w:rsidP="0053582B">
      <w:pPr>
        <w:pStyle w:val="CommentText"/>
      </w:pPr>
      <w:r>
        <w:rPr>
          <w:rStyle w:val="CommentReference"/>
        </w:rPr>
        <w:annotationRef/>
      </w:r>
      <w:r>
        <w:t>To do.  Vary the number of time series.  List the comptuer model and specs used in the footnote.  Perhaps you can also change how many features are included?  Not sure if that's too much</w:t>
      </w:r>
    </w:p>
  </w:comment>
  <w:comment w:id="11" w:author="Bale,Cameron" w:date="2023-08-16T18:40:00Z" w:initials="B">
    <w:p w14:paraId="1D9B530A" w14:textId="77777777" w:rsidR="001B6D9C" w:rsidRDefault="001B6D9C" w:rsidP="0082695D">
      <w:pPr>
        <w:pStyle w:val="CommentText"/>
      </w:pPr>
      <w:r>
        <w:rPr>
          <w:rStyle w:val="CommentReference"/>
        </w:rPr>
        <w:annotationRef/>
      </w:r>
      <w:r>
        <w:t>Can do. Since different categories of the M3 data have different numbers of series that can give us an idea of how the method scales. For the machine learning feature selection, I think we can compute a lower bound on the complexity as a function of the number of features. Didn't you already have something like this for k-nts but as a function of the number of series? Or was that for one of the other privacy methods?</w:t>
      </w:r>
    </w:p>
  </w:comment>
  <w:comment w:id="12" w:author="Bale,Cameron" w:date="2023-08-16T18:41:00Z" w:initials="B">
    <w:p w14:paraId="5D7AF563" w14:textId="77777777" w:rsidR="001B6D9C" w:rsidRDefault="001B6D9C" w:rsidP="0063740C">
      <w:pPr>
        <w:pStyle w:val="CommentText"/>
      </w:pPr>
      <w:r>
        <w:rPr>
          <w:rStyle w:val="CommentReference"/>
        </w:rPr>
        <w:annotationRef/>
      </w:r>
      <w:r>
        <w:t>Follow up: let me know if we just want to keep it empirical and not use theoretical bounds</w:t>
      </w:r>
    </w:p>
  </w:comment>
  <w:comment w:id="13" w:author="Matthew Schneider" w:date="2023-08-15T16:56:00Z" w:initials="MS">
    <w:p w14:paraId="4D640CB0" w14:textId="5094A09F" w:rsidR="00D41DFA" w:rsidRDefault="00D41DFA" w:rsidP="00A16F1C">
      <w:pPr>
        <w:pStyle w:val="CommentText"/>
      </w:pPr>
      <w:r>
        <w:rPr>
          <w:rStyle w:val="CommentReference"/>
        </w:rPr>
        <w:annotationRef/>
      </w:r>
      <w:r>
        <w:t>The response here is insufficient.</w:t>
      </w:r>
    </w:p>
  </w:comment>
  <w:comment w:id="14" w:author="Matthew Schneider" w:date="2023-08-15T17:00:00Z" w:initials="MS">
    <w:p w14:paraId="7B420BAE" w14:textId="4098E3E9" w:rsidR="00D41DFA" w:rsidRDefault="00D41DFA" w:rsidP="00B01F5E">
      <w:pPr>
        <w:pStyle w:val="CommentText"/>
      </w:pPr>
      <w:r>
        <w:rPr>
          <w:rStyle w:val="CommentReference"/>
        </w:rPr>
        <w:annotationRef/>
      </w:r>
      <w:r>
        <w:t xml:space="preserve">The response also doesn't answer the question. The reviewer is asking whether you can share the original (real) weights.  </w:t>
      </w:r>
    </w:p>
  </w:comment>
  <w:comment w:id="15" w:author="Matthew Schneider" w:date="2023-08-15T17:02:00Z" w:initials="MS">
    <w:p w14:paraId="500C3A95" w14:textId="77777777" w:rsidR="00D41DFA" w:rsidRDefault="00D41DFA" w:rsidP="00F17432">
      <w:pPr>
        <w:pStyle w:val="CommentText"/>
      </w:pPr>
      <w:r>
        <w:rPr>
          <w:rStyle w:val="CommentReference"/>
        </w:rPr>
        <w:annotationRef/>
      </w:r>
      <w:r>
        <w:t>This reviewer is definitely a federated learning forecasting paper author. 100%</w:t>
      </w:r>
    </w:p>
  </w:comment>
  <w:comment w:id="16" w:author="Bale,Cameron" w:date="2023-08-16T18:42:00Z" w:initials="B">
    <w:p w14:paraId="5AE66FBE" w14:textId="77777777" w:rsidR="001B6D9C" w:rsidRDefault="001B6D9C" w:rsidP="00D17273">
      <w:pPr>
        <w:pStyle w:val="CommentText"/>
      </w:pPr>
      <w:r>
        <w:rPr>
          <w:rStyle w:val="CommentReference"/>
        </w:rPr>
        <w:annotationRef/>
      </w:r>
      <w:r>
        <w:t>I think this can be answered using the literature that already exists on protected federated learning forecasting models. We can cite their reasoning as to why you can't share original model weights.</w:t>
      </w:r>
    </w:p>
  </w:comment>
  <w:comment w:id="17" w:author="Bale,Cameron" w:date="2023-08-16T23:15:00Z" w:initials="B">
    <w:p w14:paraId="4C0E3829" w14:textId="77777777" w:rsidR="00E6022D" w:rsidRDefault="00E6022D" w:rsidP="006F6433">
      <w:pPr>
        <w:pStyle w:val="CommentText"/>
      </w:pPr>
      <w:r>
        <w:rPr>
          <w:rStyle w:val="CommentReference"/>
        </w:rPr>
        <w:annotationRef/>
      </w:r>
      <w:r>
        <w:t>A re-identification attack could occur by comparing some known sensitive values to synthetic values sampled from each set of model weights? This is something we could simulate (at least with some models) and compare identification probabilities to our method. It might detract from the main message of the paper though.</w:t>
      </w:r>
    </w:p>
  </w:comment>
  <w:comment w:id="18" w:author="Matthew Schneider" w:date="2023-08-15T17:03:00Z" w:initials="MS">
    <w:p w14:paraId="6CED6F9C" w14:textId="122B9D80" w:rsidR="00D41DFA" w:rsidRDefault="00D41DFA" w:rsidP="00C0585B">
      <w:pPr>
        <w:pStyle w:val="CommentText"/>
      </w:pPr>
      <w:r>
        <w:rPr>
          <w:rStyle w:val="CommentReference"/>
        </w:rPr>
        <w:annotationRef/>
      </w:r>
      <w:r>
        <w:t>They are asking if sharing the model weights (original or degraded) are privacy sensitive.  Be careful with those one...tricky...can we calculate a reidentification probability on these to compare?</w:t>
      </w:r>
    </w:p>
  </w:comment>
  <w:comment w:id="19" w:author="Bale,Cameron" w:date="2023-08-16T18:46:00Z" w:initials="B">
    <w:p w14:paraId="3EED5AB6" w14:textId="77777777" w:rsidR="001B6D9C" w:rsidRDefault="001B6D9C" w:rsidP="00D028A6">
      <w:pPr>
        <w:pStyle w:val="CommentText"/>
      </w:pPr>
      <w:r>
        <w:rPr>
          <w:rStyle w:val="CommentReference"/>
        </w:rPr>
        <w:annotationRef/>
      </w:r>
      <w:r>
        <w:t>I can provide citations from the Goncalves and Pinson paper showing that sensitive time series can be reconstructed using the lag coefficients of time series models (e.g., VAR). This is just one example of why model weights (original) can be sensitive. There may be others. But justifying that you need either protected model weights or protected data then allows us to focus on the advantages of protected data.</w:t>
      </w:r>
    </w:p>
  </w:comment>
  <w:comment w:id="20" w:author="Matthew Schneider" w:date="2023-08-15T17:03:00Z" w:initials="MS">
    <w:p w14:paraId="0228912C" w14:textId="245250FD" w:rsidR="00D41DFA" w:rsidRDefault="00D41DFA" w:rsidP="001E4574">
      <w:pPr>
        <w:pStyle w:val="CommentText"/>
      </w:pPr>
      <w:r>
        <w:rPr>
          <w:rStyle w:val="CommentReference"/>
        </w:rPr>
        <w:annotationRef/>
      </w:r>
      <w:r>
        <w:t xml:space="preserve"> The reviewer is asking you to do something. Specifically, they want to see what the added value is of sharing the time series data instead of just the model weights.  So, I think you'll need to address this comment very carefully with displaying figures of kernel density plots of the time series...or density plots of the time series feature values...compared to the model weights only. </w:t>
      </w:r>
    </w:p>
  </w:comment>
  <w:comment w:id="21" w:author="Bale,Cameron" w:date="2023-08-16T18:50:00Z" w:initials="B">
    <w:p w14:paraId="73A3544D" w14:textId="77777777" w:rsidR="00EC0997" w:rsidRDefault="00EC0997">
      <w:pPr>
        <w:pStyle w:val="CommentText"/>
      </w:pPr>
      <w:r>
        <w:rPr>
          <w:rStyle w:val="CommentReference"/>
        </w:rPr>
        <w:annotationRef/>
      </w:r>
      <w:r>
        <w:t>Can do. I think taking the previous three comments together we have</w:t>
      </w:r>
    </w:p>
    <w:p w14:paraId="5BE61644" w14:textId="77777777" w:rsidR="00EC0997" w:rsidRDefault="00EC0997">
      <w:pPr>
        <w:pStyle w:val="CommentText"/>
      </w:pPr>
    </w:p>
    <w:p w14:paraId="24F11821" w14:textId="77777777" w:rsidR="00EC0997" w:rsidRDefault="00EC0997">
      <w:pPr>
        <w:pStyle w:val="CommentText"/>
      </w:pPr>
      <w:r>
        <w:t>(1) Sharing original model weights can be privacy sensitive (based on existing literature)</w:t>
      </w:r>
    </w:p>
    <w:p w14:paraId="50377344" w14:textId="77777777" w:rsidR="00EC0997" w:rsidRDefault="00EC0997">
      <w:pPr>
        <w:pStyle w:val="CommentText"/>
      </w:pPr>
      <w:r>
        <w:t>(2) Sharing protected model weights preserves privacy but loses information on time series values and features as shown by the kernel density plots…</w:t>
      </w:r>
    </w:p>
    <w:p w14:paraId="7A4DEA44" w14:textId="77777777" w:rsidR="00EC0997" w:rsidRDefault="00EC0997">
      <w:pPr>
        <w:pStyle w:val="CommentText"/>
      </w:pPr>
    </w:p>
    <w:p w14:paraId="0F0752E8" w14:textId="77777777" w:rsidR="00EC0997" w:rsidRDefault="00EC0997" w:rsidP="00F2077D">
      <w:pPr>
        <w:pStyle w:val="CommentText"/>
      </w:pPr>
      <w:r>
        <w:t>I think what we can show is that sharing weights will preserve the features that are modeled. E.g., the level and trend in DES. But this doesn't preserve seasonality, auto-correlation, etc. Our method uses a few important features to preserve the values of many features that are useful to many forecasting models. It's more generalizable.</w:t>
      </w:r>
    </w:p>
  </w:comment>
  <w:comment w:id="22" w:author="Matthew Schneider" w:date="2023-08-15T17:07:00Z" w:initials="MS">
    <w:p w14:paraId="5BCA1343" w14:textId="051B31EF" w:rsidR="0086113D" w:rsidRDefault="0086113D" w:rsidP="009F025A">
      <w:pPr>
        <w:pStyle w:val="CommentText"/>
      </w:pPr>
      <w:r>
        <w:rPr>
          <w:rStyle w:val="CommentReference"/>
        </w:rPr>
        <w:annotationRef/>
      </w:r>
      <w:r>
        <w:t>Remove from response to reviwers and put directly in the paper.  Just say "We discuss these concerns on page XXX" but be careful because I think they want you to say whether each data owner can use the method...and then combine the shared data together.  This reviewer is smart...</w:t>
      </w:r>
    </w:p>
  </w:comment>
  <w:comment w:id="23" w:author="Bale,Cameron" w:date="2023-08-16T18:55:00Z" w:initials="B">
    <w:p w14:paraId="5232A40E" w14:textId="77777777" w:rsidR="00EC0997" w:rsidRDefault="00EC0997">
      <w:pPr>
        <w:pStyle w:val="CommentText"/>
      </w:pPr>
      <w:r>
        <w:rPr>
          <w:rStyle w:val="CommentReference"/>
        </w:rPr>
        <w:annotationRef/>
      </w:r>
      <w:r>
        <w:t>Will do.</w:t>
      </w:r>
    </w:p>
    <w:p w14:paraId="7BCC81CA" w14:textId="77777777" w:rsidR="00EC0997" w:rsidRDefault="00EC0997">
      <w:pPr>
        <w:pStyle w:val="CommentText"/>
      </w:pPr>
    </w:p>
    <w:p w14:paraId="447F2EF7" w14:textId="77777777" w:rsidR="00EC0997" w:rsidRDefault="00EC0997" w:rsidP="002A21C6">
      <w:pPr>
        <w:pStyle w:val="CommentText"/>
      </w:pPr>
      <w:r>
        <w:t>Based on the reviewer comment, is this just a discussion to have in the conclusion of the paper?</w:t>
      </w:r>
    </w:p>
  </w:comment>
  <w:comment w:id="24" w:author="Matthew Schneider" w:date="2023-08-15T17:08:00Z" w:initials="MS">
    <w:p w14:paraId="71964471" w14:textId="53049061" w:rsidR="00A72816" w:rsidRDefault="00A72816" w:rsidP="008A7E67">
      <w:pPr>
        <w:pStyle w:val="CommentText"/>
      </w:pPr>
      <w:r>
        <w:rPr>
          <w:rStyle w:val="CommentReference"/>
        </w:rPr>
        <w:annotationRef/>
      </w:r>
      <w:r>
        <w:t>Addressing the previous two comments with a VAR model should take care of this one</w:t>
      </w:r>
    </w:p>
  </w:comment>
  <w:comment w:id="25" w:author="Matthew Schneider" w:date="2023-08-15T17:18:00Z" w:initials="MS">
    <w:p w14:paraId="2FD5356C" w14:textId="77777777" w:rsidR="005301E1" w:rsidRDefault="005301E1" w:rsidP="0092503F">
      <w:pPr>
        <w:pStyle w:val="CommentText"/>
      </w:pPr>
      <w:r>
        <w:rPr>
          <w:rStyle w:val="CommentReference"/>
        </w:rPr>
        <w:annotationRef/>
      </w:r>
      <w:r>
        <w:t>I would just use the VAR for the demonstration of the forecasting mdoel.  See what I wrote here...just do that</w:t>
      </w:r>
    </w:p>
  </w:comment>
  <w:comment w:id="26" w:author="Bale,Cameron" w:date="2023-08-16T18:59:00Z" w:initials="B">
    <w:p w14:paraId="3CBFB02B" w14:textId="77777777" w:rsidR="00E618F2" w:rsidRDefault="00E618F2" w:rsidP="00343429">
      <w:pPr>
        <w:pStyle w:val="CommentText"/>
      </w:pPr>
      <w:r>
        <w:rPr>
          <w:rStyle w:val="CommentReference"/>
        </w:rPr>
        <w:annotationRef/>
      </w:r>
      <w:r>
        <w:t>Looks good. Not sure if the accuracy will be much better. I can see if there is time to test just changing the last point.</w:t>
      </w:r>
    </w:p>
  </w:comment>
  <w:comment w:id="27" w:author="Matthew Schneider" w:date="2023-08-15T17:19:00Z" w:initials="MS">
    <w:p w14:paraId="36D794DD" w14:textId="2D0E3687" w:rsidR="005301E1" w:rsidRDefault="005301E1" w:rsidP="005E3E5F">
      <w:pPr>
        <w:pStyle w:val="CommentText"/>
      </w:pPr>
      <w:r>
        <w:rPr>
          <w:rStyle w:val="CommentReference"/>
        </w:rPr>
        <w:annotationRef/>
      </w:r>
      <w:r>
        <w:t>Some advice: you wrote way too much for a response here and it will open a can of worms</w:t>
      </w:r>
    </w:p>
  </w:comment>
  <w:comment w:id="28" w:author="Bale,Cameron" w:date="2023-08-16T18:55:00Z" w:initials="B">
    <w:p w14:paraId="176F9BC0" w14:textId="77777777" w:rsidR="00EC0997" w:rsidRDefault="00EC0997" w:rsidP="008D10BD">
      <w:pPr>
        <w:pStyle w:val="CommentText"/>
      </w:pPr>
      <w:r>
        <w:rPr>
          <w:rStyle w:val="CommentReference"/>
        </w:rPr>
        <w:annotationRef/>
      </w:r>
      <w:r>
        <w:t>okay</w:t>
      </w:r>
    </w:p>
  </w:comment>
  <w:comment w:id="29" w:author="Bale,Cameron" w:date="2023-08-23T07:51:00Z" w:initials="B">
    <w:p w14:paraId="4059417B" w14:textId="77777777" w:rsidR="001E48DA" w:rsidRDefault="001E48DA" w:rsidP="00DE2D0B">
      <w:pPr>
        <w:pStyle w:val="CommentText"/>
      </w:pPr>
      <w:r>
        <w:rPr>
          <w:rStyle w:val="CommentReference"/>
        </w:rPr>
        <w:annotationRef/>
      </w:r>
      <w:r>
        <w:t>Matt: cite paper saying you should only release one protected data point</w:t>
      </w:r>
    </w:p>
  </w:comment>
  <w:comment w:id="30" w:author="Matthew Schneider" w:date="2023-08-15T17:24:00Z" w:initials="MS">
    <w:p w14:paraId="42CD6C6D" w14:textId="41BA60BD" w:rsidR="004C471F" w:rsidRDefault="004C471F" w:rsidP="004C471F">
      <w:pPr>
        <w:pStyle w:val="CommentText"/>
      </w:pPr>
      <w:r>
        <w:rPr>
          <w:rStyle w:val="CommentReference"/>
        </w:rPr>
        <w:annotationRef/>
      </w:r>
      <w:r>
        <w:t>We need to cite some literature or poppular press (EMA 0700 with reidentificaion risks being the legal criterion) to strengthen what we used.</w:t>
      </w:r>
    </w:p>
  </w:comment>
  <w:comment w:id="31" w:author="Matthew Schneider" w:date="2023-08-15T17:32:00Z" w:initials="MS">
    <w:p w14:paraId="53BB8C95" w14:textId="77777777" w:rsidR="00CA3CE0" w:rsidRDefault="00CA3CE0" w:rsidP="00667848">
      <w:pPr>
        <w:pStyle w:val="CommentText"/>
      </w:pPr>
      <w:r>
        <w:rPr>
          <w:rStyle w:val="CommentReference"/>
        </w:rPr>
        <w:annotationRef/>
      </w:r>
      <w:r>
        <w:t>The question is whether we need to measure another privacy risk and put it in the paper...if you remember, Pierre said something about this. I may be happy to just list it as a limitation</w:t>
      </w:r>
    </w:p>
  </w:comment>
  <w:comment w:id="32" w:author="Bale,Cameron" w:date="2023-08-16T19:00:00Z" w:initials="B">
    <w:p w14:paraId="75A32877" w14:textId="77777777" w:rsidR="00E618F2" w:rsidRDefault="00E618F2" w:rsidP="00681DF1">
      <w:pPr>
        <w:pStyle w:val="CommentText"/>
      </w:pPr>
      <w:r>
        <w:rPr>
          <w:rStyle w:val="CommentReference"/>
        </w:rPr>
        <w:annotationRef/>
      </w:r>
      <w:r>
        <w:t>I can find a citation. I believe 9% probability of reidentification is considered acceptable under EMA? I could be mistaken though.</w:t>
      </w:r>
    </w:p>
  </w:comment>
  <w:comment w:id="33" w:author="Bale,Cameron" w:date="2023-08-16T19:01:00Z" w:initials="B">
    <w:p w14:paraId="4DB1F18D" w14:textId="77777777" w:rsidR="00E618F2" w:rsidRDefault="00E618F2" w:rsidP="00706C63">
      <w:pPr>
        <w:pStyle w:val="CommentText"/>
      </w:pPr>
      <w:r>
        <w:rPr>
          <w:rStyle w:val="CommentReference"/>
        </w:rPr>
        <w:annotationRef/>
      </w:r>
      <w:r>
        <w:t>I think we could do another paper focused on defining the privacy risks of time series and just list it as a limitation of this paper. This could be material to add to the other paper you have with Jin.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4C75D" w15:done="0"/>
  <w15:commentEx w15:paraId="4A3E556B" w15:done="0"/>
  <w15:commentEx w15:paraId="2003DEAB" w15:done="0"/>
  <w15:commentEx w15:paraId="00FB715A" w15:done="0"/>
  <w15:commentEx w15:paraId="28C1C40E" w15:done="0"/>
  <w15:commentEx w15:paraId="66ABC83D" w15:paraIdParent="28C1C40E" w15:done="0"/>
  <w15:commentEx w15:paraId="19F037FF" w15:done="0"/>
  <w15:commentEx w15:paraId="4CED9BCC" w15:paraIdParent="19F037FF" w15:done="0"/>
  <w15:commentEx w15:paraId="18464DDC" w15:done="0"/>
  <w15:commentEx w15:paraId="54F8CE87" w15:done="0"/>
  <w15:commentEx w15:paraId="1D9B530A" w15:paraIdParent="54F8CE87" w15:done="0"/>
  <w15:commentEx w15:paraId="5D7AF563" w15:paraIdParent="54F8CE87" w15:done="0"/>
  <w15:commentEx w15:paraId="4D640CB0" w15:done="0"/>
  <w15:commentEx w15:paraId="7B420BAE" w15:paraIdParent="4D640CB0" w15:done="0"/>
  <w15:commentEx w15:paraId="500C3A95" w15:paraIdParent="4D640CB0" w15:done="0"/>
  <w15:commentEx w15:paraId="5AE66FBE" w15:paraIdParent="4D640CB0" w15:done="0"/>
  <w15:commentEx w15:paraId="4C0E3829" w15:done="0"/>
  <w15:commentEx w15:paraId="6CED6F9C" w15:done="0"/>
  <w15:commentEx w15:paraId="3EED5AB6" w15:paraIdParent="6CED6F9C" w15:done="0"/>
  <w15:commentEx w15:paraId="0228912C" w15:done="0"/>
  <w15:commentEx w15:paraId="0F0752E8" w15:paraIdParent="0228912C" w15:done="0"/>
  <w15:commentEx w15:paraId="5BCA1343" w15:done="0"/>
  <w15:commentEx w15:paraId="447F2EF7" w15:paraIdParent="5BCA1343" w15:done="0"/>
  <w15:commentEx w15:paraId="71964471" w15:done="0"/>
  <w15:commentEx w15:paraId="2FD5356C" w15:paraIdParent="71964471" w15:done="0"/>
  <w15:commentEx w15:paraId="3CBFB02B" w15:paraIdParent="71964471" w15:done="0"/>
  <w15:commentEx w15:paraId="36D794DD" w15:done="0"/>
  <w15:commentEx w15:paraId="176F9BC0" w15:paraIdParent="36D794DD" w15:done="0"/>
  <w15:commentEx w15:paraId="4059417B" w15:done="0"/>
  <w15:commentEx w15:paraId="42CD6C6D" w15:done="0"/>
  <w15:commentEx w15:paraId="53BB8C95" w15:paraIdParent="42CD6C6D" w15:done="0"/>
  <w15:commentEx w15:paraId="75A32877" w15:paraIdParent="42CD6C6D" w15:done="0"/>
  <w15:commentEx w15:paraId="4DB1F18D" w15:paraIdParent="42CD6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2124" w16cex:dateUtc="2023-08-09T19:40:00Z"/>
  <w16cex:commentExtensible w16cex:durableId="286D68FA" w16cex:dateUtc="2023-07-28T02:06:00Z"/>
  <w16cex:commentExtensible w16cex:durableId="28903332" w16cex:dateUtc="2023-08-23T13:26:00Z"/>
  <w16cex:commentExtensible w16cex:durableId="288729FD" w16cex:dateUtc="2023-08-16T16:57:00Z"/>
  <w16cex:commentExtensible w16cex:durableId="28862840" w16cex:dateUtc="2023-08-15T09:37:00Z"/>
  <w16cex:commentExtensible w16cex:durableId="28872A4D" w16cex:dateUtc="2023-08-16T16:58:00Z"/>
  <w16cex:commentExtensible w16cex:durableId="28862AB7" w16cex:dateUtc="2023-08-15T09:47:00Z"/>
  <w16cex:commentExtensible w16cex:durableId="28872B2B" w16cex:dateUtc="2023-08-16T17:02:00Z"/>
  <w16cex:commentExtensible w16cex:durableId="28903487" w16cex:dateUtc="2023-08-23T13:32:00Z"/>
  <w16cex:commentExtensible w16cex:durableId="28862B16" w16cex:dateUtc="2023-08-15T09:49:00Z"/>
  <w16cex:commentExtensible w16cex:durableId="28879697" w16cex:dateUtc="2023-08-17T00:40:00Z"/>
  <w16cex:commentExtensible w16cex:durableId="288796F1" w16cex:dateUtc="2023-08-17T00:41:00Z"/>
  <w16cex:commentExtensible w16cex:durableId="28862CB9" w16cex:dateUtc="2023-08-15T09:56:00Z"/>
  <w16cex:commentExtensible w16cex:durableId="28862DBC" w16cex:dateUtc="2023-08-15T10:00:00Z"/>
  <w16cex:commentExtensible w16cex:durableId="28862E25" w16cex:dateUtc="2023-08-15T10:02:00Z"/>
  <w16cex:commentExtensible w16cex:durableId="28879729" w16cex:dateUtc="2023-08-17T00:42:00Z"/>
  <w16cex:commentExtensible w16cex:durableId="2887D701" w16cex:dateUtc="2023-08-17T05:15:00Z"/>
  <w16cex:commentExtensible w16cex:durableId="28862E59" w16cex:dateUtc="2023-08-15T10:03:00Z"/>
  <w16cex:commentExtensible w16cex:durableId="288797F7" w16cex:dateUtc="2023-08-17T00:46:00Z"/>
  <w16cex:commentExtensible w16cex:durableId="28862E7C" w16cex:dateUtc="2023-08-15T10:03:00Z"/>
  <w16cex:commentExtensible w16cex:durableId="28879906" w16cex:dateUtc="2023-08-17T00:50:00Z"/>
  <w16cex:commentExtensible w16cex:durableId="28862F5E" w16cex:dateUtc="2023-08-15T10:07:00Z"/>
  <w16cex:commentExtensible w16cex:durableId="28879A0C" w16cex:dateUtc="2023-08-17T00:55:00Z"/>
  <w16cex:commentExtensible w16cex:durableId="28862F85" w16cex:dateUtc="2023-08-15T10:08:00Z"/>
  <w16cex:commentExtensible w16cex:durableId="288631E9" w16cex:dateUtc="2023-08-15T10:18:00Z"/>
  <w16cex:commentExtensible w16cex:durableId="28879B09" w16cex:dateUtc="2023-08-17T00:59:00Z"/>
  <w16cex:commentExtensible w16cex:durableId="28863209" w16cex:dateUtc="2023-08-15T10:19:00Z"/>
  <w16cex:commentExtensible w16cex:durableId="28879A18" w16cex:dateUtc="2023-08-17T00:55:00Z"/>
  <w16cex:commentExtensible w16cex:durableId="2890390F" w16cex:dateUtc="2023-08-23T13:51:00Z"/>
  <w16cex:commentExtensible w16cex:durableId="2886334D" w16cex:dateUtc="2023-08-15T10:24:00Z"/>
  <w16cex:commentExtensible w16cex:durableId="28863529" w16cex:dateUtc="2023-08-15T10:32:00Z"/>
  <w16cex:commentExtensible w16cex:durableId="28879B5C" w16cex:dateUtc="2023-08-17T01:00:00Z"/>
  <w16cex:commentExtensible w16cex:durableId="28879BA4" w16cex:dateUtc="2023-08-1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4C75D" w16cid:durableId="28862124"/>
  <w16cid:commentId w16cid:paraId="4A3E556B" w16cid:durableId="286D68FA"/>
  <w16cid:commentId w16cid:paraId="2003DEAB" w16cid:durableId="28903332"/>
  <w16cid:commentId w16cid:paraId="00FB715A" w16cid:durableId="288729FD"/>
  <w16cid:commentId w16cid:paraId="28C1C40E" w16cid:durableId="28862840"/>
  <w16cid:commentId w16cid:paraId="66ABC83D" w16cid:durableId="28872A4D"/>
  <w16cid:commentId w16cid:paraId="19F037FF" w16cid:durableId="28862AB7"/>
  <w16cid:commentId w16cid:paraId="4CED9BCC" w16cid:durableId="28872B2B"/>
  <w16cid:commentId w16cid:paraId="18464DDC" w16cid:durableId="28903487"/>
  <w16cid:commentId w16cid:paraId="54F8CE87" w16cid:durableId="28862B16"/>
  <w16cid:commentId w16cid:paraId="1D9B530A" w16cid:durableId="28879697"/>
  <w16cid:commentId w16cid:paraId="5D7AF563" w16cid:durableId="288796F1"/>
  <w16cid:commentId w16cid:paraId="4D640CB0" w16cid:durableId="28862CB9"/>
  <w16cid:commentId w16cid:paraId="7B420BAE" w16cid:durableId="28862DBC"/>
  <w16cid:commentId w16cid:paraId="500C3A95" w16cid:durableId="28862E25"/>
  <w16cid:commentId w16cid:paraId="5AE66FBE" w16cid:durableId="28879729"/>
  <w16cid:commentId w16cid:paraId="4C0E3829" w16cid:durableId="2887D701"/>
  <w16cid:commentId w16cid:paraId="6CED6F9C" w16cid:durableId="28862E59"/>
  <w16cid:commentId w16cid:paraId="3EED5AB6" w16cid:durableId="288797F7"/>
  <w16cid:commentId w16cid:paraId="0228912C" w16cid:durableId="28862E7C"/>
  <w16cid:commentId w16cid:paraId="0F0752E8" w16cid:durableId="28879906"/>
  <w16cid:commentId w16cid:paraId="5BCA1343" w16cid:durableId="28862F5E"/>
  <w16cid:commentId w16cid:paraId="447F2EF7" w16cid:durableId="28879A0C"/>
  <w16cid:commentId w16cid:paraId="71964471" w16cid:durableId="28862F85"/>
  <w16cid:commentId w16cid:paraId="2FD5356C" w16cid:durableId="288631E9"/>
  <w16cid:commentId w16cid:paraId="3CBFB02B" w16cid:durableId="28879B09"/>
  <w16cid:commentId w16cid:paraId="36D794DD" w16cid:durableId="28863209"/>
  <w16cid:commentId w16cid:paraId="176F9BC0" w16cid:durableId="28879A18"/>
  <w16cid:commentId w16cid:paraId="4059417B" w16cid:durableId="2890390F"/>
  <w16cid:commentId w16cid:paraId="42CD6C6D" w16cid:durableId="2886334D"/>
  <w16cid:commentId w16cid:paraId="53BB8C95" w16cid:durableId="28863529"/>
  <w16cid:commentId w16cid:paraId="75A32877" w16cid:durableId="28879B5C"/>
  <w16cid:commentId w16cid:paraId="4DB1F18D" w16cid:durableId="28879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BA1"/>
    <w:multiLevelType w:val="hybridMultilevel"/>
    <w:tmpl w:val="02A01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307A51"/>
    <w:multiLevelType w:val="hybridMultilevel"/>
    <w:tmpl w:val="7DA45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2F2"/>
    <w:multiLevelType w:val="hybridMultilevel"/>
    <w:tmpl w:val="C25E377A"/>
    <w:lvl w:ilvl="0" w:tplc="6544743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312DD"/>
    <w:multiLevelType w:val="hybridMultilevel"/>
    <w:tmpl w:val="B27E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6027"/>
    <w:multiLevelType w:val="hybridMultilevel"/>
    <w:tmpl w:val="E10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E4A91"/>
    <w:multiLevelType w:val="hybridMultilevel"/>
    <w:tmpl w:val="13A649EC"/>
    <w:lvl w:ilvl="0" w:tplc="5E7E7BC0">
      <w:numFmt w:val="bullet"/>
      <w:lvlText w:val="-"/>
      <w:lvlJc w:val="left"/>
      <w:pPr>
        <w:ind w:left="720" w:hanging="360"/>
      </w:pPr>
      <w:rPr>
        <w:rFonts w:ascii="Cambria" w:eastAsiaTheme="minorHAnsi"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609D6"/>
    <w:multiLevelType w:val="hybridMultilevel"/>
    <w:tmpl w:val="5D68F752"/>
    <w:lvl w:ilvl="0" w:tplc="C6BA568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23459"/>
    <w:multiLevelType w:val="hybridMultilevel"/>
    <w:tmpl w:val="D56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557AF"/>
    <w:multiLevelType w:val="hybridMultilevel"/>
    <w:tmpl w:val="AD16A39A"/>
    <w:lvl w:ilvl="0" w:tplc="991C4918">
      <w:numFmt w:val="bullet"/>
      <w:lvlText w:val="-"/>
      <w:lvlJc w:val="left"/>
      <w:pPr>
        <w:ind w:left="720" w:hanging="360"/>
      </w:pPr>
      <w:rPr>
        <w:rFonts w:ascii="Cambria" w:eastAsiaTheme="minorHAnsi" w:hAnsi="Cambri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89587">
    <w:abstractNumId w:val="2"/>
  </w:num>
  <w:num w:numId="2" w16cid:durableId="42951101">
    <w:abstractNumId w:val="7"/>
  </w:num>
  <w:num w:numId="3" w16cid:durableId="1334140257">
    <w:abstractNumId w:val="1"/>
  </w:num>
  <w:num w:numId="4" w16cid:durableId="1390304378">
    <w:abstractNumId w:val="0"/>
  </w:num>
  <w:num w:numId="5" w16cid:durableId="802387183">
    <w:abstractNumId w:val="4"/>
  </w:num>
  <w:num w:numId="6" w16cid:durableId="1594050065">
    <w:abstractNumId w:val="5"/>
  </w:num>
  <w:num w:numId="7" w16cid:durableId="1912692734">
    <w:abstractNumId w:val="6"/>
  </w:num>
  <w:num w:numId="8" w16cid:durableId="392849782">
    <w:abstractNumId w:val="3"/>
  </w:num>
  <w:num w:numId="9" w16cid:durableId="623419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AD" w15:userId="S::cdb327@drexel.edu::5f6b9050-9c6e-4c6e-8901-30647d0733c0"/>
  </w15:person>
  <w15:person w15:author="Matthew Schneider">
    <w15:presenceInfo w15:providerId="AD" w15:userId="S::matt@drdataprivacy.com::5d309943-0eb6-49aa-9353-10e462d17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0MDMxtTQ0MjM0tzBT0lEKTi0uzszPAykwrQUAC5y7BywAAAA="/>
  </w:docVars>
  <w:rsids>
    <w:rsidRoot w:val="005D47F5"/>
    <w:rsid w:val="000743EC"/>
    <w:rsid w:val="000B4C04"/>
    <w:rsid w:val="00125474"/>
    <w:rsid w:val="00134DD8"/>
    <w:rsid w:val="0015038A"/>
    <w:rsid w:val="00183B4A"/>
    <w:rsid w:val="001B6D9C"/>
    <w:rsid w:val="001D402A"/>
    <w:rsid w:val="001D43AF"/>
    <w:rsid w:val="001E48DA"/>
    <w:rsid w:val="001F62FA"/>
    <w:rsid w:val="00216F25"/>
    <w:rsid w:val="00237542"/>
    <w:rsid w:val="00237717"/>
    <w:rsid w:val="002511E0"/>
    <w:rsid w:val="002C28C9"/>
    <w:rsid w:val="002E4980"/>
    <w:rsid w:val="002F4A60"/>
    <w:rsid w:val="00304C8E"/>
    <w:rsid w:val="00347D71"/>
    <w:rsid w:val="003804DA"/>
    <w:rsid w:val="003B0377"/>
    <w:rsid w:val="003B3F6F"/>
    <w:rsid w:val="003F2DF5"/>
    <w:rsid w:val="00421725"/>
    <w:rsid w:val="00426A8C"/>
    <w:rsid w:val="00446F3D"/>
    <w:rsid w:val="00455EE8"/>
    <w:rsid w:val="004C3CEC"/>
    <w:rsid w:val="004C471F"/>
    <w:rsid w:val="004D1A1D"/>
    <w:rsid w:val="004E58DB"/>
    <w:rsid w:val="004F5C89"/>
    <w:rsid w:val="005301E1"/>
    <w:rsid w:val="00571C74"/>
    <w:rsid w:val="005D1681"/>
    <w:rsid w:val="005D47F5"/>
    <w:rsid w:val="006F1910"/>
    <w:rsid w:val="006F56B8"/>
    <w:rsid w:val="00764722"/>
    <w:rsid w:val="007B7C52"/>
    <w:rsid w:val="0086113D"/>
    <w:rsid w:val="00883C76"/>
    <w:rsid w:val="00890788"/>
    <w:rsid w:val="008C33F6"/>
    <w:rsid w:val="008D062D"/>
    <w:rsid w:val="008E2678"/>
    <w:rsid w:val="008F6DEB"/>
    <w:rsid w:val="00945477"/>
    <w:rsid w:val="009663D0"/>
    <w:rsid w:val="00973ACE"/>
    <w:rsid w:val="009B369C"/>
    <w:rsid w:val="009C0AA2"/>
    <w:rsid w:val="009D34A0"/>
    <w:rsid w:val="00A024D3"/>
    <w:rsid w:val="00A63066"/>
    <w:rsid w:val="00A72816"/>
    <w:rsid w:val="00AD4FA9"/>
    <w:rsid w:val="00AF526D"/>
    <w:rsid w:val="00AF5F07"/>
    <w:rsid w:val="00B91401"/>
    <w:rsid w:val="00BA4787"/>
    <w:rsid w:val="00BD7B22"/>
    <w:rsid w:val="00C024F1"/>
    <w:rsid w:val="00C119E7"/>
    <w:rsid w:val="00C321F2"/>
    <w:rsid w:val="00C9404A"/>
    <w:rsid w:val="00CA27E5"/>
    <w:rsid w:val="00CA3CE0"/>
    <w:rsid w:val="00CE676E"/>
    <w:rsid w:val="00CE7DD0"/>
    <w:rsid w:val="00CF1D95"/>
    <w:rsid w:val="00CF2CB9"/>
    <w:rsid w:val="00D07FF9"/>
    <w:rsid w:val="00D41DFA"/>
    <w:rsid w:val="00D61D96"/>
    <w:rsid w:val="00DB11B8"/>
    <w:rsid w:val="00DC5D5E"/>
    <w:rsid w:val="00E22463"/>
    <w:rsid w:val="00E22B93"/>
    <w:rsid w:val="00E31618"/>
    <w:rsid w:val="00E6022D"/>
    <w:rsid w:val="00E618F2"/>
    <w:rsid w:val="00E831CB"/>
    <w:rsid w:val="00EC0997"/>
    <w:rsid w:val="00F10BC6"/>
    <w:rsid w:val="00F3271F"/>
    <w:rsid w:val="00F339A1"/>
    <w:rsid w:val="00F743BE"/>
    <w:rsid w:val="00F8584B"/>
    <w:rsid w:val="00FB35F6"/>
    <w:rsid w:val="00FB504E"/>
    <w:rsid w:val="00FC02D3"/>
    <w:rsid w:val="00FD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FB6F"/>
  <w15:chartTrackingRefBased/>
  <w15:docId w15:val="{A1BB070F-1EE9-496B-8EAB-7F35DBB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F5"/>
    <w:pPr>
      <w:ind w:left="720"/>
      <w:contextualSpacing/>
    </w:pPr>
  </w:style>
  <w:style w:type="character" w:styleId="CommentReference">
    <w:name w:val="annotation reference"/>
    <w:basedOn w:val="DefaultParagraphFont"/>
    <w:uiPriority w:val="99"/>
    <w:semiHidden/>
    <w:unhideWhenUsed/>
    <w:rsid w:val="000B4C04"/>
    <w:rPr>
      <w:sz w:val="16"/>
      <w:szCs w:val="16"/>
    </w:rPr>
  </w:style>
  <w:style w:type="paragraph" w:styleId="CommentText">
    <w:name w:val="annotation text"/>
    <w:basedOn w:val="Normal"/>
    <w:link w:val="CommentTextChar"/>
    <w:uiPriority w:val="99"/>
    <w:unhideWhenUsed/>
    <w:rsid w:val="000B4C04"/>
    <w:pPr>
      <w:spacing w:line="240" w:lineRule="auto"/>
    </w:pPr>
    <w:rPr>
      <w:sz w:val="20"/>
      <w:szCs w:val="20"/>
    </w:rPr>
  </w:style>
  <w:style w:type="character" w:customStyle="1" w:styleId="CommentTextChar">
    <w:name w:val="Comment Text Char"/>
    <w:basedOn w:val="DefaultParagraphFont"/>
    <w:link w:val="CommentText"/>
    <w:uiPriority w:val="99"/>
    <w:rsid w:val="000B4C04"/>
    <w:rPr>
      <w:sz w:val="20"/>
      <w:szCs w:val="20"/>
    </w:rPr>
  </w:style>
  <w:style w:type="paragraph" w:styleId="CommentSubject">
    <w:name w:val="annotation subject"/>
    <w:basedOn w:val="CommentText"/>
    <w:next w:val="CommentText"/>
    <w:link w:val="CommentSubjectChar"/>
    <w:uiPriority w:val="99"/>
    <w:semiHidden/>
    <w:unhideWhenUsed/>
    <w:rsid w:val="000B4C04"/>
    <w:rPr>
      <w:b/>
      <w:bCs/>
    </w:rPr>
  </w:style>
  <w:style w:type="character" w:customStyle="1" w:styleId="CommentSubjectChar">
    <w:name w:val="Comment Subject Char"/>
    <w:basedOn w:val="CommentTextChar"/>
    <w:link w:val="CommentSubject"/>
    <w:uiPriority w:val="99"/>
    <w:semiHidden/>
    <w:rsid w:val="000B4C04"/>
    <w:rPr>
      <w:b/>
      <w:bCs/>
      <w:sz w:val="20"/>
      <w:szCs w:val="20"/>
    </w:rPr>
  </w:style>
  <w:style w:type="character" w:styleId="PlaceholderText">
    <w:name w:val="Placeholder Text"/>
    <w:basedOn w:val="DefaultParagraphFont"/>
    <w:uiPriority w:val="99"/>
    <w:semiHidden/>
    <w:rsid w:val="009663D0"/>
    <w:rPr>
      <w:color w:val="808080"/>
    </w:rPr>
  </w:style>
  <w:style w:type="paragraph" w:styleId="Revision">
    <w:name w:val="Revision"/>
    <w:hidden/>
    <w:uiPriority w:val="99"/>
    <w:semiHidden/>
    <w:rsid w:val="00CF2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9</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34</cp:revision>
  <dcterms:created xsi:type="dcterms:W3CDTF">2023-08-15T08:29:00Z</dcterms:created>
  <dcterms:modified xsi:type="dcterms:W3CDTF">2023-09-12T17:39:00Z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577b82c2fc8754025eff3e61d16e62a30da2781246726fe8e43391bc1c382b83</vt:lpwstr>
  </property>
</Properties>
</file>