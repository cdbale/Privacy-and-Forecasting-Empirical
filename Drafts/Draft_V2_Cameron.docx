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FB24" w14:textId="0CCF062D" w:rsidR="0098537B" w:rsidRDefault="00C37A47">
      <w:pPr>
        <w:rPr>
          <w:rFonts w:ascii="Cambria" w:hAnsi="Cambria"/>
          <w:b/>
          <w:bCs/>
        </w:rPr>
      </w:pPr>
      <w:r>
        <w:rPr>
          <w:rFonts w:ascii="Cambria" w:hAnsi="Cambria"/>
          <w:b/>
          <w:bCs/>
        </w:rPr>
        <w:t>The Effects of Privacy Protection on Forecast Accuracy</w:t>
      </w:r>
    </w:p>
    <w:p w14:paraId="7D2C9554" w14:textId="761C1613" w:rsidR="00C37A47" w:rsidRDefault="00C37A47">
      <w:pPr>
        <w:rPr>
          <w:rFonts w:ascii="Cambria" w:hAnsi="Cambria"/>
          <w:b/>
          <w:bCs/>
        </w:rPr>
      </w:pPr>
    </w:p>
    <w:p w14:paraId="2E87BB15" w14:textId="0EADC60B" w:rsidR="00C37A47" w:rsidRDefault="00C37A47" w:rsidP="00C37A47">
      <w:pPr>
        <w:pStyle w:val="ListParagraph"/>
        <w:numPr>
          <w:ilvl w:val="0"/>
          <w:numId w:val="1"/>
        </w:numPr>
        <w:rPr>
          <w:rFonts w:ascii="Cambria" w:hAnsi="Cambria"/>
          <w:b/>
          <w:bCs/>
        </w:rPr>
      </w:pPr>
      <w:r>
        <w:rPr>
          <w:rFonts w:ascii="Cambria" w:hAnsi="Cambria"/>
          <w:b/>
          <w:bCs/>
        </w:rPr>
        <w:t>Introduction</w:t>
      </w:r>
    </w:p>
    <w:p w14:paraId="3B934E84" w14:textId="66C2E194" w:rsidR="00C37A47" w:rsidRDefault="00C37A47" w:rsidP="00C37A47">
      <w:pPr>
        <w:rPr>
          <w:rFonts w:ascii="Cambria" w:hAnsi="Cambria"/>
        </w:rPr>
      </w:pPr>
    </w:p>
    <w:p w14:paraId="7CC58FD1" w14:textId="77777777" w:rsidR="00663127" w:rsidRDefault="00C37A47" w:rsidP="00A5796E">
      <w:pPr>
        <w:rPr>
          <w:ins w:id="0" w:author="Bale,Cameron" w:date="2022-11-07T13:43:00Z"/>
          <w:rFonts w:ascii="Cambria" w:hAnsi="Cambria"/>
        </w:rPr>
      </w:pPr>
      <w:r w:rsidRPr="00C37A47">
        <w:rPr>
          <w:rFonts w:ascii="Cambria" w:hAnsi="Cambria"/>
        </w:rPr>
        <w:t xml:space="preserve">Forecasting is popular in a variety of fields, such as consumer analytics, renewable energy and power industries, and census tracking, all of which may benefit from the use of commercially or personally sensitive data. Examples include using </w:t>
      </w:r>
      <w:del w:id="1" w:author="Bale,Cameron" w:date="2022-11-07T12:59:00Z">
        <w:r w:rsidRPr="00C37A47" w:rsidDel="002C620B">
          <w:rPr>
            <w:rFonts w:ascii="Cambria" w:hAnsi="Cambria"/>
          </w:rPr>
          <w:delText>social media information</w:delText>
        </w:r>
      </w:del>
      <w:ins w:id="2" w:author="Bale,Cameron" w:date="2022-11-07T12:59:00Z">
        <w:r w:rsidR="002C620B">
          <w:rPr>
            <w:rFonts w:ascii="Cambria" w:hAnsi="Cambria"/>
          </w:rPr>
          <w:t>data from smart devices</w:t>
        </w:r>
      </w:ins>
      <w:r>
        <w:rPr>
          <w:rFonts w:ascii="Cambria" w:hAnsi="Cambria"/>
        </w:rPr>
        <w:t xml:space="preserve"> </w:t>
      </w:r>
      <w:r>
        <w:rPr>
          <w:rFonts w:ascii="Cambria" w:hAnsi="Cambria"/>
        </w:rPr>
        <w:fldChar w:fldCharType="begin"/>
      </w:r>
      <w:r>
        <w:rPr>
          <w:rFonts w:ascii="Cambria" w:hAnsi="Cambria"/>
        </w:rPr>
        <w:instrText xml:space="preserve"> ADDIN ZOTERO_ITEM CSL_CITATION {"citationID":"Wma3iAOI","properties":{"formattedCitation":"(Boone et al., 2019)","plainCitation":"(Boone et al., 2019)","noteIndex":0},"citationItems":[{"id":69,"uris":["http://zotero.org/users/8556523/items/KIQS39QX"],"itemData":{"id":69,"type":"article-journal","abstract":"Forecasts have traditionally served as the basis for planning and executing supply chain activities. Forecasts drive supply chain decisions, and they have become critically important due to increasing customer expectations, shortening lead times, and the need to manage scarce resources. Over the last ten years, advances in technology and data collection systems have resulted in the generation of huge volumes of data on a wide variety of topics and at great speed. This paper reviews the impact that this explosion of data is having on product forecasting and how it is improving it. While much of this review will focus on time series data, we will also explore how such data can be used to obtain insights into consumer behavior, and the impact of such data on organizational forecasting.","container-title":"International Journal of Forecasting","DOI":"10.1016/j.ijforecast.2018.09.003","ISSN":"01692070","issue":"1","journalAbbreviation":"International Journal of Forecasting","language":"en","page":"170-180","source":"DOI.org (Crossref)","title":"Forecasting sales in the supply chain: Consumer analytics in the big data era","title-short":"Forecasting sales in the supply chain","volume":"35","author":[{"family":"Boone","given":"Tonya"},{"family":"Ganeshan","given":"Ram"},{"family":"Jain","given":"Aditya"},{"family":"Sanders","given":"Nada R."}],"issued":{"date-parts":[["2019",1]]}}}],"schema":"https://github.com/citation-style-language/schema/raw/master/csl-citation.json"} </w:instrText>
      </w:r>
      <w:r>
        <w:rPr>
          <w:rFonts w:ascii="Cambria" w:hAnsi="Cambria"/>
        </w:rPr>
        <w:fldChar w:fldCharType="separate"/>
      </w:r>
      <w:r w:rsidRPr="00C37A47">
        <w:rPr>
          <w:rFonts w:ascii="Cambria" w:hAnsi="Cambria"/>
        </w:rPr>
        <w:t>(Boone et al., 2019)</w:t>
      </w:r>
      <w:r>
        <w:rPr>
          <w:rFonts w:ascii="Cambria" w:hAnsi="Cambria"/>
        </w:rPr>
        <w:fldChar w:fldCharType="end"/>
      </w:r>
      <w:r>
        <w:rPr>
          <w:rFonts w:ascii="Cambria" w:hAnsi="Cambria"/>
        </w:rPr>
        <w:t xml:space="preserve"> </w:t>
      </w:r>
      <w:r w:rsidRPr="00C37A47">
        <w:rPr>
          <w:rFonts w:ascii="Cambria" w:hAnsi="Cambria"/>
        </w:rPr>
        <w:t>and collaboratively shared power generation data</w:t>
      </w:r>
      <w:r>
        <w:rPr>
          <w:rFonts w:ascii="Cambria" w:hAnsi="Cambria"/>
        </w:rPr>
        <w:t xml:space="preserve"> </w:t>
      </w:r>
      <w:r>
        <w:rPr>
          <w:rFonts w:ascii="Cambria" w:hAnsi="Cambria"/>
        </w:rPr>
        <w:fldChar w:fldCharType="begin"/>
      </w:r>
      <w:r>
        <w:rPr>
          <w:rFonts w:ascii="Cambria" w:hAnsi="Cambria"/>
        </w:rPr>
        <w:instrText xml:space="preserve"> ADDIN ZOTERO_ITEM CSL_CITATION {"citationID":"vHqD7BuU","properties":{"formattedCitation":"(Gon\\uc0\\u231{}alves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rPr>
        <w:fldChar w:fldCharType="separate"/>
      </w:r>
      <w:r w:rsidRPr="00C37A47">
        <w:rPr>
          <w:rFonts w:ascii="Cambria" w:hAnsi="Cambria" w:cs="Times New Roman"/>
          <w:szCs w:val="24"/>
        </w:rPr>
        <w:t>(Gonçalves et al., 2021)</w:t>
      </w:r>
      <w:r>
        <w:rPr>
          <w:rFonts w:ascii="Cambria" w:hAnsi="Cambria"/>
        </w:rPr>
        <w:fldChar w:fldCharType="end"/>
      </w:r>
      <w:r>
        <w:rPr>
          <w:rFonts w:ascii="Cambria" w:hAnsi="Cambria"/>
        </w:rPr>
        <w:t xml:space="preserve"> </w:t>
      </w:r>
      <w:r w:rsidRPr="00C37A47">
        <w:rPr>
          <w:rFonts w:ascii="Cambria" w:hAnsi="Cambria"/>
        </w:rPr>
        <w:t>to improve forecast accuracy. The privacy concerns associated with sensitive data have been demonstrated across many domains. Data ranging from consumer locations</w:t>
      </w:r>
      <w:r>
        <w:rPr>
          <w:rFonts w:ascii="Cambria" w:hAnsi="Cambria"/>
        </w:rPr>
        <w:t xml:space="preserve"> </w:t>
      </w:r>
      <w:r>
        <w:rPr>
          <w:rFonts w:ascii="Cambria" w:hAnsi="Cambria"/>
        </w:rPr>
        <w:fldChar w:fldCharType="begin"/>
      </w:r>
      <w:r>
        <w:rPr>
          <w:rFonts w:ascii="Cambria" w:hAnsi="Cambria"/>
        </w:rPr>
        <w:instrText xml:space="preserve"> ADDIN ZOTERO_ITEM CSL_CITATION {"citationID":"o4S72TcE","properties":{"formattedCitation":"(de Montjoye et al., 2013)","plainCitation":"(de Montjoye et al., 2013)","noteIndex":0},"citationItems":[{"id":135,"uris":["http://zotero.org/users/8556523/items/F5DA94Y4"],"itemData":{"id":135,"type":"article-journal","container-title":"Scientific Reports","DOI":"10.1038/srep01376","ISSN":"2045-2322","issue":"1","journalAbbreviation":"Sci Rep","language":"en","page":"1376","source":"DOI.org (Crossref)","title":"Unique in the Crowd: The privacy bounds of human mobility","title-short":"Unique in the Crowd","volume":"3","author":[{"family":"Montjoye","given":"Yves-Alexandre","non-dropping-particle":"de"},{"family":"Hidalgo","given":"César A."},{"family":"Verleysen","given":"Michel"},{"family":"Blondel","given":"Vincent D."}],"issued":{"date-parts":[["2013",12]]}}}],"schema":"https://github.com/citation-style-language/schema/raw/master/csl-citation.json"} </w:instrText>
      </w:r>
      <w:r>
        <w:rPr>
          <w:rFonts w:ascii="Cambria" w:hAnsi="Cambria"/>
        </w:rPr>
        <w:fldChar w:fldCharType="separate"/>
      </w:r>
      <w:r w:rsidRPr="00C37A47">
        <w:rPr>
          <w:rFonts w:ascii="Cambria" w:hAnsi="Cambria"/>
        </w:rPr>
        <w:t>(de Montjoye et al., 2013)</w:t>
      </w:r>
      <w:r>
        <w:rPr>
          <w:rFonts w:ascii="Cambria" w:hAnsi="Cambria"/>
        </w:rPr>
        <w:fldChar w:fldCharType="end"/>
      </w:r>
      <w:r>
        <w:rPr>
          <w:rFonts w:ascii="Cambria" w:hAnsi="Cambria"/>
        </w:rPr>
        <w:t xml:space="preserve"> </w:t>
      </w:r>
      <w:r w:rsidRPr="00C37A47">
        <w:rPr>
          <w:rFonts w:ascii="Cambria" w:hAnsi="Cambria"/>
        </w:rPr>
        <w:t>to smart meter usage</w:t>
      </w:r>
      <w:r>
        <w:rPr>
          <w:rFonts w:ascii="Cambria" w:hAnsi="Cambria"/>
        </w:rPr>
        <w:t xml:space="preserve"> </w:t>
      </w:r>
      <w:r>
        <w:rPr>
          <w:rFonts w:ascii="Cambria" w:hAnsi="Cambria"/>
        </w:rPr>
        <w:fldChar w:fldCharType="begin"/>
      </w:r>
      <w:r>
        <w:rPr>
          <w:rFonts w:ascii="Cambria" w:hAnsi="Cambria"/>
        </w:rPr>
        <w:instrText xml:space="preserve"> ADDIN ZOTERO_ITEM CSL_CITATION {"citationID":"vewIatsm","properties":{"formattedCitation":"(V\\uc0\\u233{}liz &amp; Grunewald, 2018)","plainCitation":"(Véliz &amp; Grunewald, 2018)","noteIndex":0},"citationItems":[{"id":120,"uris":["http://zotero.org/users/8556523/items/JCV492P3"],"itemData":{"id":120,"type":"article-journal","container-title":"Nature Energy","DOI":"10.1038/s41560-018-0203-3","ISSN":"2058-7546","issue":"9","journalAbbreviation":"Nat Energy","language":"en","page":"702-704","source":"DOI.org (Crossref)","title":"Protecting data privacy is key to a smart energy future","volume":"3","author":[{"family":"Véliz","given":"Carissa"},{"family":"Grunewald","given":"Philipp"}],"issued":{"date-parts":[["2018",9]]}}}],"schema":"https://github.com/citation-style-language/schema/raw/master/csl-citation.json"} </w:instrText>
      </w:r>
      <w:r>
        <w:rPr>
          <w:rFonts w:ascii="Cambria" w:hAnsi="Cambria"/>
        </w:rPr>
        <w:fldChar w:fldCharType="separate"/>
      </w:r>
      <w:r w:rsidRPr="00C37A47">
        <w:rPr>
          <w:rFonts w:ascii="Cambria" w:hAnsi="Cambria" w:cs="Times New Roman"/>
          <w:szCs w:val="24"/>
        </w:rPr>
        <w:t>(Véliz &amp; Grunewald, 2018)</w:t>
      </w:r>
      <w:r>
        <w:rPr>
          <w:rFonts w:ascii="Cambria" w:hAnsi="Cambria"/>
        </w:rPr>
        <w:fldChar w:fldCharType="end"/>
      </w:r>
      <w:r>
        <w:rPr>
          <w:rFonts w:ascii="Cambria" w:hAnsi="Cambria"/>
        </w:rPr>
        <w:t xml:space="preserve"> </w:t>
      </w:r>
      <w:r w:rsidRPr="00C37A47">
        <w:rPr>
          <w:rFonts w:ascii="Cambria" w:hAnsi="Cambria"/>
        </w:rPr>
        <w:t>can be used to identify individuals and/or infer sensitive information about them. Furthermore, a large number of privacy laws such as the General Data Protection Regulation (GDPR)</w:t>
      </w:r>
      <w:r>
        <w:rPr>
          <w:rStyle w:val="FootnoteReference"/>
          <w:rFonts w:ascii="Cambria" w:hAnsi="Cambria"/>
        </w:rPr>
        <w:footnoteReference w:id="1"/>
      </w:r>
      <w:r>
        <w:rPr>
          <w:rFonts w:ascii="Cambria" w:hAnsi="Cambria"/>
        </w:rPr>
        <w:t xml:space="preserve"> </w:t>
      </w:r>
      <w:r w:rsidRPr="00C37A47">
        <w:rPr>
          <w:rFonts w:ascii="Cambria" w:hAnsi="Cambria"/>
        </w:rPr>
        <w:t>require organizations to protect their sensitive data to avoid fines</w:t>
      </w:r>
      <w:del w:id="3" w:author="Bale,Cameron" w:date="2022-11-07T13:13:00Z">
        <w:r w:rsidRPr="00C37A47" w:rsidDel="00133559">
          <w:rPr>
            <w:rFonts w:ascii="Cambria" w:hAnsi="Cambria"/>
          </w:rPr>
          <w:delText>.</w:delText>
        </w:r>
      </w:del>
      <w:del w:id="4" w:author="Bale,Cameron" w:date="2022-11-07T13:11:00Z">
        <w:r w:rsidR="00A5796E" w:rsidDel="00E04ACC">
          <w:rPr>
            <w:rFonts w:ascii="Cambria" w:hAnsi="Cambria"/>
          </w:rPr>
          <w:delText xml:space="preserve"> </w:delText>
        </w:r>
      </w:del>
      <w:del w:id="5" w:author="Bale,Cameron" w:date="2022-11-07T13:13:00Z">
        <w:r w:rsidR="00A5796E" w:rsidDel="00133559">
          <w:rPr>
            <w:rFonts w:ascii="Cambria" w:hAnsi="Cambria"/>
          </w:rPr>
          <w:delText>These privacy laws</w:delText>
        </w:r>
      </w:del>
      <w:ins w:id="6" w:author="Bale,Cameron" w:date="2022-11-07T13:13:00Z">
        <w:r w:rsidR="00133559">
          <w:rPr>
            <w:rFonts w:ascii="Cambria" w:hAnsi="Cambria"/>
          </w:rPr>
          <w:t>, and</w:t>
        </w:r>
      </w:ins>
      <w:r w:rsidR="00A5796E">
        <w:rPr>
          <w:rFonts w:ascii="Cambria" w:hAnsi="Cambria"/>
        </w:rPr>
        <w:t xml:space="preserve"> place</w:t>
      </w:r>
      <w:r w:rsidR="00A5796E" w:rsidRPr="00753FD1">
        <w:rPr>
          <w:rFonts w:ascii="Cambria" w:hAnsi="Cambria"/>
        </w:rPr>
        <w:t xml:space="preserve"> strict limitations on data transfers and processing</w:t>
      </w:r>
      <w:r w:rsidR="00A5796E">
        <w:rPr>
          <w:rStyle w:val="FootnoteReference"/>
          <w:rFonts w:ascii="Cambria" w:hAnsi="Cambria"/>
        </w:rPr>
        <w:footnoteReference w:id="2"/>
      </w:r>
      <w:ins w:id="7" w:author="Bale,Cameron" w:date="2022-11-07T13:12:00Z">
        <w:r w:rsidR="00E04ACC">
          <w:rPr>
            <w:rFonts w:ascii="Cambria" w:hAnsi="Cambria"/>
          </w:rPr>
          <w:t>.</w:t>
        </w:r>
      </w:ins>
      <w:ins w:id="8" w:author="Bale,Cameron" w:date="2022-11-07T13:21:00Z">
        <w:r w:rsidR="00C50ABC">
          <w:rPr>
            <w:rFonts w:ascii="Cambria" w:hAnsi="Cambria"/>
          </w:rPr>
          <w:t xml:space="preserve"> </w:t>
        </w:r>
      </w:ins>
    </w:p>
    <w:p w14:paraId="47F2E5C0" w14:textId="77777777" w:rsidR="00663127" w:rsidRDefault="00663127" w:rsidP="00A5796E">
      <w:pPr>
        <w:rPr>
          <w:ins w:id="9" w:author="Bale,Cameron" w:date="2022-11-07T13:43:00Z"/>
          <w:rFonts w:ascii="Cambria" w:hAnsi="Cambria"/>
        </w:rPr>
      </w:pPr>
    </w:p>
    <w:p w14:paraId="5B406693" w14:textId="548ADCD8" w:rsidR="00A5796E" w:rsidRDefault="001B65FA" w:rsidP="00A5796E">
      <w:pPr>
        <w:rPr>
          <w:rFonts w:ascii="Cambria" w:hAnsi="Cambria"/>
        </w:rPr>
      </w:pPr>
      <w:commentRangeStart w:id="10"/>
      <w:ins w:id="11" w:author="Bale,Cameron" w:date="2022-11-07T13:46:00Z">
        <w:r>
          <w:rPr>
            <w:rFonts w:ascii="Cambria" w:hAnsi="Cambria"/>
          </w:rPr>
          <w:t>The</w:t>
        </w:r>
      </w:ins>
      <w:ins w:id="12" w:author="Bale,Cameron" w:date="2022-11-07T13:47:00Z">
        <w:r>
          <w:rPr>
            <w:rFonts w:ascii="Cambria" w:hAnsi="Cambria"/>
          </w:rPr>
          <w:t xml:space="preserve">se </w:t>
        </w:r>
        <w:r w:rsidR="0004247E">
          <w:rPr>
            <w:rFonts w:ascii="Cambria" w:hAnsi="Cambria"/>
          </w:rPr>
          <w:t>l</w:t>
        </w:r>
      </w:ins>
      <w:ins w:id="13" w:author="Bale,Cameron" w:date="2022-11-07T13:21:00Z">
        <w:r w:rsidR="00C50ABC" w:rsidRPr="00753FD1">
          <w:rPr>
            <w:rFonts w:ascii="Cambria" w:hAnsi="Cambria"/>
          </w:rPr>
          <w:t xml:space="preserve">egal limitations can be circumvented when data is properly </w:t>
        </w:r>
      </w:ins>
      <w:ins w:id="14" w:author="Bale,Cameron" w:date="2022-11-07T13:22:00Z">
        <w:r w:rsidR="00C50ABC">
          <w:rPr>
            <w:rFonts w:ascii="Cambria" w:hAnsi="Cambria"/>
          </w:rPr>
          <w:t>anonymized</w:t>
        </w:r>
      </w:ins>
      <w:moveToRangeStart w:id="15" w:author="Bale,Cameron" w:date="2022-11-07T13:44:00Z" w:name="move118721088"/>
      <w:moveTo w:id="16" w:author="Bale,Cameron" w:date="2022-11-07T13:44:00Z">
        <w:del w:id="17" w:author="Bale,Cameron" w:date="2022-11-07T13:45:00Z">
          <w:r w:rsidR="00663127" w:rsidRPr="00C37A47" w:rsidDel="00663127">
            <w:rPr>
              <w:rFonts w:ascii="Cambria" w:hAnsi="Cambria"/>
            </w:rPr>
            <w:delText>Privacy methods are attractive to organizations since when applied correctly, the data produced by these methods can be exempt from privacy laws</w:delText>
          </w:r>
        </w:del>
        <w:r w:rsidR="00663127">
          <w:rPr>
            <w:rStyle w:val="FootnoteReference"/>
            <w:rFonts w:ascii="Cambria" w:hAnsi="Cambria"/>
          </w:rPr>
          <w:footnoteReference w:id="3"/>
        </w:r>
        <w:r w:rsidR="00663127">
          <w:rPr>
            <w:rFonts w:ascii="Cambria" w:hAnsi="Cambria"/>
          </w:rPr>
          <w:t>.</w:t>
        </w:r>
        <w:del w:id="20" w:author="Bale,Cameron" w:date="2022-11-07T13:44:00Z">
          <w:r w:rsidR="00663127" w:rsidDel="00663127">
            <w:rPr>
              <w:rFonts w:ascii="Cambria" w:hAnsi="Cambria"/>
            </w:rPr>
            <w:delText xml:space="preserve"> </w:delText>
          </w:r>
        </w:del>
      </w:moveTo>
      <w:moveToRangeEnd w:id="15"/>
      <w:ins w:id="21" w:author="Bale,Cameron" w:date="2022-11-07T13:45:00Z">
        <w:r w:rsidR="00663127">
          <w:rPr>
            <w:rFonts w:ascii="Cambria" w:hAnsi="Cambria"/>
          </w:rPr>
          <w:t xml:space="preserve"> </w:t>
        </w:r>
      </w:ins>
      <w:ins w:id="22" w:author="Bale,Cameron" w:date="2022-11-07T13:16:00Z">
        <w:r w:rsidR="00133559">
          <w:rPr>
            <w:rFonts w:ascii="Cambria" w:hAnsi="Cambria"/>
          </w:rPr>
          <w:t>For</w:t>
        </w:r>
      </w:ins>
      <w:ins w:id="23" w:author="Bale,Cameron" w:date="2022-11-07T13:14:00Z">
        <w:r w:rsidR="00133559">
          <w:rPr>
            <w:rFonts w:ascii="Cambria" w:hAnsi="Cambria"/>
          </w:rPr>
          <w:t xml:space="preserve"> example,</w:t>
        </w:r>
      </w:ins>
      <w:ins w:id="24" w:author="Bale,Cameron" w:date="2022-11-07T13:18:00Z">
        <w:r w:rsidR="00C50ABC">
          <w:rPr>
            <w:rFonts w:ascii="Cambria" w:hAnsi="Cambria"/>
          </w:rPr>
          <w:t xml:space="preserve"> during the COVID-19 pandemic,</w:t>
        </w:r>
      </w:ins>
      <w:ins w:id="25" w:author="Bale,Cameron" w:date="2022-11-07T13:22:00Z">
        <w:r w:rsidR="00C50ABC">
          <w:rPr>
            <w:rFonts w:ascii="Cambria" w:hAnsi="Cambria"/>
          </w:rPr>
          <w:t xml:space="preserve"> </w:t>
        </w:r>
      </w:ins>
      <w:ins w:id="26" w:author="Bale,Cameron" w:date="2022-11-07T13:16:00Z">
        <w:r w:rsidR="00133559">
          <w:rPr>
            <w:rFonts w:ascii="Cambria" w:hAnsi="Cambria"/>
          </w:rPr>
          <w:t>mobile phone</w:t>
        </w:r>
        <w:r w:rsidR="00C50ABC">
          <w:rPr>
            <w:rFonts w:ascii="Cambria" w:hAnsi="Cambria"/>
          </w:rPr>
          <w:t xml:space="preserve"> position data</w:t>
        </w:r>
      </w:ins>
      <w:ins w:id="27" w:author="Bale,Cameron" w:date="2022-11-07T13:22:00Z">
        <w:r w:rsidR="00C50ABC">
          <w:rPr>
            <w:rFonts w:ascii="Cambria" w:hAnsi="Cambria"/>
          </w:rPr>
          <w:t xml:space="preserve"> was anonymized through aggregation </w:t>
        </w:r>
      </w:ins>
      <w:ins w:id="28" w:author="Bale,Cameron" w:date="2022-11-07T13:27:00Z">
        <w:r w:rsidR="00E04724">
          <w:rPr>
            <w:rFonts w:ascii="Cambria" w:hAnsi="Cambria"/>
          </w:rPr>
          <w:t>to</w:t>
        </w:r>
      </w:ins>
      <w:ins w:id="29" w:author="Bale,Cameron" w:date="2022-11-07T13:22:00Z">
        <w:r w:rsidR="00C50ABC">
          <w:rPr>
            <w:rFonts w:ascii="Cambria" w:hAnsi="Cambria"/>
          </w:rPr>
          <w:t xml:space="preserve"> origin-destination matrices,</w:t>
        </w:r>
      </w:ins>
      <w:ins w:id="30" w:author="Bale,Cameron" w:date="2022-11-07T13:16:00Z">
        <w:r w:rsidR="00C50ABC">
          <w:rPr>
            <w:rFonts w:ascii="Cambria" w:hAnsi="Cambria"/>
          </w:rPr>
          <w:t xml:space="preserve"> </w:t>
        </w:r>
      </w:ins>
      <w:ins w:id="31" w:author="Bale,Cameron" w:date="2022-11-07T13:20:00Z">
        <w:r w:rsidR="00C50ABC">
          <w:rPr>
            <w:rFonts w:ascii="Cambria" w:hAnsi="Cambria"/>
          </w:rPr>
          <w:t>w</w:t>
        </w:r>
      </w:ins>
      <w:ins w:id="32" w:author="Bale,Cameron" w:date="2022-11-07T13:22:00Z">
        <w:r w:rsidR="00C50ABC">
          <w:rPr>
            <w:rFonts w:ascii="Cambria" w:hAnsi="Cambria"/>
          </w:rPr>
          <w:t xml:space="preserve">hich were </w:t>
        </w:r>
      </w:ins>
      <w:ins w:id="33" w:author="Bale,Cameron" w:date="2022-11-07T13:20:00Z">
        <w:r w:rsidR="00C50ABC">
          <w:rPr>
            <w:rFonts w:ascii="Cambria" w:hAnsi="Cambria"/>
          </w:rPr>
          <w:t xml:space="preserve">used to study </w:t>
        </w:r>
      </w:ins>
      <w:ins w:id="34" w:author="Bale,Cameron" w:date="2022-11-07T13:22:00Z">
        <w:r w:rsidR="00C50ABC">
          <w:rPr>
            <w:rFonts w:ascii="Cambria" w:hAnsi="Cambria"/>
          </w:rPr>
          <w:t>population mobi</w:t>
        </w:r>
      </w:ins>
      <w:ins w:id="35" w:author="Bale,Cameron" w:date="2022-11-07T13:23:00Z">
        <w:r w:rsidR="00C50ABC">
          <w:rPr>
            <w:rFonts w:ascii="Cambria" w:hAnsi="Cambria"/>
          </w:rPr>
          <w:t>lity patterns in the EU</w:t>
        </w:r>
      </w:ins>
      <w:ins w:id="36" w:author="Bale,Cameron" w:date="2022-11-07T13:28:00Z">
        <w:r w:rsidR="00E04724">
          <w:rPr>
            <w:rFonts w:ascii="Cambria" w:hAnsi="Cambria"/>
          </w:rPr>
          <w:t xml:space="preserve"> (</w:t>
        </w:r>
      </w:ins>
      <w:ins w:id="37" w:author="Bale,Cameron" w:date="2022-11-07T13:29:00Z">
        <w:r w:rsidR="00E04724">
          <w:rPr>
            <w:rFonts w:ascii="Cambria" w:hAnsi="Cambria"/>
          </w:rPr>
          <w:t>Santamaria et al. 2020)</w:t>
        </w:r>
      </w:ins>
      <w:ins w:id="38" w:author="Bale,Cameron" w:date="2022-11-07T13:27:00Z">
        <w:r w:rsidR="00E04724">
          <w:rPr>
            <w:rFonts w:ascii="Cambria" w:hAnsi="Cambria"/>
          </w:rPr>
          <w:t>.</w:t>
        </w:r>
      </w:ins>
      <w:ins w:id="39" w:author="Bale,Cameron" w:date="2022-11-07T13:29:00Z">
        <w:r w:rsidR="00E04724">
          <w:rPr>
            <w:rFonts w:ascii="Cambria" w:hAnsi="Cambria"/>
          </w:rPr>
          <w:t xml:space="preserve"> This data was subsequently used in nowcasting </w:t>
        </w:r>
      </w:ins>
      <w:ins w:id="40" w:author="Bale,Cameron" w:date="2022-11-07T13:30:00Z">
        <w:r w:rsidR="00E04724">
          <w:rPr>
            <w:rFonts w:ascii="Cambria" w:hAnsi="Cambria"/>
          </w:rPr>
          <w:t>GDP during the COVID-19 pandemic</w:t>
        </w:r>
      </w:ins>
      <w:ins w:id="41" w:author="Bale,Cameron" w:date="2022-11-07T13:36:00Z">
        <w:r w:rsidR="00E04724">
          <w:rPr>
            <w:rFonts w:ascii="Cambria" w:hAnsi="Cambria"/>
          </w:rPr>
          <w:t xml:space="preserve"> </w:t>
        </w:r>
      </w:ins>
      <w:ins w:id="42" w:author="Bale,Cameron" w:date="2022-11-07T13:37:00Z">
        <w:r w:rsidR="00A07398">
          <w:rPr>
            <w:rFonts w:ascii="Cambria" w:hAnsi="Cambria"/>
          </w:rPr>
          <w:t>(</w:t>
        </w:r>
        <w:proofErr w:type="spellStart"/>
        <w:r w:rsidR="00A07398">
          <w:rPr>
            <w:rFonts w:ascii="Cambria" w:hAnsi="Cambria"/>
          </w:rPr>
          <w:t>Barbaglia</w:t>
        </w:r>
        <w:proofErr w:type="spellEnd"/>
        <w:r w:rsidR="00A07398">
          <w:rPr>
            <w:rFonts w:ascii="Cambria" w:hAnsi="Cambria"/>
          </w:rPr>
          <w:t xml:space="preserve"> 2020).</w:t>
        </w:r>
      </w:ins>
      <w:ins w:id="43" w:author="Bale,Cameron" w:date="2022-11-07T13:38:00Z">
        <w:r w:rsidR="00A07398">
          <w:rPr>
            <w:rFonts w:ascii="Cambria" w:hAnsi="Cambria"/>
          </w:rPr>
          <w:t xml:space="preserve"> </w:t>
        </w:r>
      </w:ins>
      <w:ins w:id="44" w:author="Bale,Cameron" w:date="2022-11-07T13:40:00Z">
        <w:r w:rsidR="00A07398">
          <w:rPr>
            <w:rFonts w:ascii="Cambria" w:hAnsi="Cambria"/>
          </w:rPr>
          <w:t>Data that is not anonymous,</w:t>
        </w:r>
      </w:ins>
      <w:ins w:id="45" w:author="Bale,Cameron" w:date="2022-11-07T13:38:00Z">
        <w:r w:rsidR="00A07398">
          <w:rPr>
            <w:rFonts w:ascii="Cambria" w:hAnsi="Cambria"/>
          </w:rPr>
          <w:t xml:space="preserve"> on the other hand, is subject to purpose limitation, and cannot </w:t>
        </w:r>
      </w:ins>
      <w:ins w:id="46" w:author="Bale,Cameron" w:date="2022-11-07T13:39:00Z">
        <w:r w:rsidR="00A07398">
          <w:rPr>
            <w:rFonts w:ascii="Cambria" w:hAnsi="Cambria"/>
          </w:rPr>
          <w:t>be freely re-used</w:t>
        </w:r>
      </w:ins>
      <w:ins w:id="47" w:author="Bale,Cameron" w:date="2022-11-07T13:40:00Z">
        <w:r w:rsidR="00A07398">
          <w:rPr>
            <w:rStyle w:val="FootnoteReference"/>
            <w:rFonts w:ascii="Cambria" w:hAnsi="Cambria"/>
          </w:rPr>
          <w:footnoteReference w:id="4"/>
        </w:r>
        <w:r w:rsidR="00A07398">
          <w:rPr>
            <w:rFonts w:ascii="Cambria" w:hAnsi="Cambria"/>
          </w:rPr>
          <w:t>.</w:t>
        </w:r>
      </w:ins>
      <w:del w:id="49" w:author="Bale,Cameron" w:date="2022-11-07T13:12:00Z">
        <w:r w:rsidR="00A5796E" w:rsidDel="00E04ACC">
          <w:rPr>
            <w:rFonts w:ascii="Cambria" w:hAnsi="Cambria"/>
          </w:rPr>
          <w:delText xml:space="preserve"> </w:delText>
        </w:r>
        <w:r w:rsidR="00A5796E" w:rsidRPr="00753FD1" w:rsidDel="00E04ACC">
          <w:rPr>
            <w:rFonts w:ascii="Cambria" w:hAnsi="Cambria"/>
          </w:rPr>
          <w:delText xml:space="preserve">which </w:delText>
        </w:r>
      </w:del>
      <w:del w:id="50" w:author="Bale,Cameron" w:date="2022-11-07T12:46:00Z">
        <w:r w:rsidR="00A5796E" w:rsidRPr="00753FD1" w:rsidDel="008279DB">
          <w:rPr>
            <w:rFonts w:ascii="Cambria" w:hAnsi="Cambria"/>
          </w:rPr>
          <w:delText>can hurt business performance</w:delText>
        </w:r>
      </w:del>
      <w:del w:id="51" w:author="Bale,Cameron" w:date="2022-11-07T13:12:00Z">
        <w:r w:rsidR="00A5796E" w:rsidRPr="00753FD1" w:rsidDel="00E04ACC">
          <w:rPr>
            <w:rFonts w:ascii="Cambria" w:hAnsi="Cambria"/>
          </w:rPr>
          <w:delText xml:space="preserve">. </w:delText>
        </w:r>
      </w:del>
      <w:del w:id="52" w:author="Bale,Cameron" w:date="2022-11-07T13:09:00Z">
        <w:r w:rsidR="00A5796E" w:rsidDel="00E04ACC">
          <w:rPr>
            <w:rFonts w:ascii="Cambria" w:hAnsi="Cambria"/>
          </w:rPr>
          <w:delText xml:space="preserve">For example, </w:delText>
        </w:r>
        <w:r w:rsidR="00A5796E" w:rsidDel="00E04ACC">
          <w:rPr>
            <w:rFonts w:ascii="Cambria" w:hAnsi="Cambria"/>
          </w:rPr>
          <w:fldChar w:fldCharType="begin"/>
        </w:r>
        <w:r w:rsidR="00A5796E" w:rsidDel="00E04ACC">
          <w:rPr>
            <w:rFonts w:ascii="Cambria" w:hAnsi="Cambria"/>
          </w:rPr>
          <w:delInstrText xml:space="preserve"> ADDIN ZOTERO_ITEM CSL_CITATION {"citationID":"CJTldZ27","properties":{"formattedCitation":"(Goldfarb &amp; Tucker, 2011)","plainCitation":"(Goldfarb &amp; Tucker, 2011)","noteIndex":0},"citationItems":[{"id":139,"uris":["http://zotero.org/users/8556523/items/G97V9USG"],"itemData":{"id":139,"type":"article-journal","abstract":"Advertisers use online customer data to target their marketing appeals. This has heightened consumers' privacy concerns, leading governments to pass laws designed to protect consumer privacy by restricting the use of data and by restricting online tracking techniques used by websites. We use the responses of 3.3 million survey takers who had been randomly exposed to 9,596 online display (banner) advertising campaigns to explore how privacy regulation in the European Union (EU) has influenced advertising effectiveness. This privacy regulation restricted advertisers' ability to collect data on Web users in order to target ad campaigns. We find that, on average, display advertising became far less effective at changing stated purchase intent after the EU laws were enacted, relative to display advertising in other countries. The loss in effectiveness was more pronounced for websites that had general content (such as news sites), where non-data-driven targeting is particularly hard to do. The loss of effectiveness was also more pronounced for ads with a smaller presence on the webpage and for ads that did not have additional interactive, video, or audio features.\n            This paper was accepted by Pradeep Chintagunta, marketing.","container-title":"Management Science","DOI":"10.1287/mnsc.1100.1246","ISSN":"0025-1909, 1526-5501","issue":"1","journalAbbreviation":"Management Science","language":"en","page":"57-71","source":"DOI.org (Crossref)","title":"Privacy Regulation and Online Advertising","volume":"57","author":[{"family":"Goldfarb","given":"Avi"},{"family":"Tucker","given":"Catherine E."}],"issued":{"date-parts":[["2011",1]]}}}],"schema":"https://github.com/citation-style-language/schema/raw/master/csl-citation.json"} </w:delInstrText>
        </w:r>
        <w:r w:rsidR="00A5796E" w:rsidDel="00E04ACC">
          <w:rPr>
            <w:rFonts w:ascii="Cambria" w:hAnsi="Cambria"/>
          </w:rPr>
          <w:fldChar w:fldCharType="separate"/>
        </w:r>
        <w:r w:rsidR="00A5796E" w:rsidRPr="00A20255" w:rsidDel="00E04ACC">
          <w:rPr>
            <w:rFonts w:ascii="Cambria" w:hAnsi="Cambria"/>
          </w:rPr>
          <w:delText>(Goldfarb &amp; Tucker, 2011)</w:delText>
        </w:r>
        <w:r w:rsidR="00A5796E" w:rsidDel="00E04ACC">
          <w:rPr>
            <w:rFonts w:ascii="Cambria" w:hAnsi="Cambria"/>
          </w:rPr>
          <w:fldChar w:fldCharType="end"/>
        </w:r>
        <w:r w:rsidR="00A5796E" w:rsidDel="00E04ACC">
          <w:rPr>
            <w:rFonts w:ascii="Cambria" w:hAnsi="Cambria"/>
          </w:rPr>
          <w:delText xml:space="preserve"> </w:delText>
        </w:r>
        <w:r w:rsidR="00A5796E" w:rsidRPr="00753FD1" w:rsidDel="00E04ACC">
          <w:rPr>
            <w:rFonts w:ascii="Cambria" w:hAnsi="Cambria"/>
          </w:rPr>
          <w:delText xml:space="preserve">found that privacy regulation in the European Union led to a 65% average reduction in banner ad effectiveness at influencing purchase intent. </w:delText>
        </w:r>
      </w:del>
      <w:del w:id="53" w:author="Bale,Cameron" w:date="2022-11-07T13:21:00Z">
        <w:r w:rsidR="00A5796E" w:rsidRPr="00753FD1" w:rsidDel="00C50ABC">
          <w:rPr>
            <w:rFonts w:ascii="Cambria" w:hAnsi="Cambria"/>
          </w:rPr>
          <w:delText>Legal limitations can be circumvented when data is properly protected</w:delText>
        </w:r>
        <w:r w:rsidR="00A5796E" w:rsidDel="00C50ABC">
          <w:rPr>
            <w:rFonts w:ascii="Cambria" w:hAnsi="Cambria"/>
          </w:rPr>
          <w:delText xml:space="preserve">, </w:delText>
        </w:r>
        <w:r w:rsidR="00A5796E" w:rsidRPr="00753FD1" w:rsidDel="00C50ABC">
          <w:rPr>
            <w:rFonts w:ascii="Cambria" w:hAnsi="Cambria"/>
          </w:rPr>
          <w:delText xml:space="preserve">but this comes at the cost of reducing the utility of the data. </w:delText>
        </w:r>
      </w:del>
      <w:ins w:id="54" w:author="Bale,Cameron" w:date="2022-11-07T13:41:00Z">
        <w:r w:rsidR="00A07398">
          <w:rPr>
            <w:rFonts w:ascii="Cambria" w:hAnsi="Cambria"/>
          </w:rPr>
          <w:t xml:space="preserve"> In addition to legal compliance, other </w:t>
        </w:r>
      </w:ins>
      <w:del w:id="55" w:author="Bale,Cameron" w:date="2022-11-07T13:41:00Z">
        <w:r w:rsidR="00A5796E" w:rsidRPr="00753FD1" w:rsidDel="00A07398">
          <w:rPr>
            <w:rFonts w:ascii="Cambria" w:hAnsi="Cambria"/>
          </w:rPr>
          <w:delText>Data from regulated domains, such as healthcare</w:delText>
        </w:r>
        <w:r w:rsidR="00A5796E" w:rsidDel="00A07398">
          <w:rPr>
            <w:rFonts w:ascii="Cambria" w:hAnsi="Cambria"/>
          </w:rPr>
          <w:delText xml:space="preserve"> (HIPAA) </w:delText>
        </w:r>
        <w:r w:rsidR="00A5796E" w:rsidRPr="00753FD1" w:rsidDel="00A07398">
          <w:rPr>
            <w:rFonts w:ascii="Cambria" w:hAnsi="Cambria"/>
          </w:rPr>
          <w:delText>and finance</w:delText>
        </w:r>
        <w:r w:rsidR="00A5796E" w:rsidDel="00A07398">
          <w:rPr>
            <w:rStyle w:val="FootnoteReference"/>
            <w:rFonts w:ascii="Cambria" w:hAnsi="Cambria"/>
          </w:rPr>
          <w:footnoteReference w:id="5"/>
        </w:r>
        <w:r w:rsidR="00A5796E" w:rsidDel="00A07398">
          <w:rPr>
            <w:rFonts w:ascii="Cambria" w:hAnsi="Cambria"/>
          </w:rPr>
          <w:delText xml:space="preserve"> </w:delText>
        </w:r>
        <w:r w:rsidR="00A5796E" w:rsidRPr="00753FD1" w:rsidDel="00A07398">
          <w:rPr>
            <w:rFonts w:ascii="Cambria" w:hAnsi="Cambria"/>
          </w:rPr>
          <w:delText xml:space="preserve">must also be protected. Other </w:delText>
        </w:r>
      </w:del>
      <w:r w:rsidR="00A5796E" w:rsidRPr="00753FD1">
        <w:rPr>
          <w:rFonts w:ascii="Cambria" w:hAnsi="Cambria"/>
        </w:rPr>
        <w:t xml:space="preserve">reasons for </w:t>
      </w:r>
      <w:r w:rsidR="00A5796E">
        <w:rPr>
          <w:rFonts w:ascii="Cambria" w:hAnsi="Cambria"/>
        </w:rPr>
        <w:t>protecting data</w:t>
      </w:r>
      <w:r w:rsidR="00A5796E" w:rsidRPr="00753FD1">
        <w:rPr>
          <w:rFonts w:ascii="Cambria" w:hAnsi="Cambria"/>
        </w:rPr>
        <w:t xml:space="preserve"> include reducing consumers' privacy concerns </w:t>
      </w:r>
      <w:r w:rsidR="00A5796E">
        <w:rPr>
          <w:rFonts w:ascii="Cambria" w:hAnsi="Cambria"/>
        </w:rPr>
        <w:fldChar w:fldCharType="begin"/>
      </w:r>
      <w:r w:rsidR="00A5796E">
        <w:rPr>
          <w:rFonts w:ascii="Cambria" w:hAnsi="Cambria"/>
        </w:rPr>
        <w:instrText xml:space="preserve"> ADDIN ZOTERO_ITEM CSL_CITATION {"citationID":"1Ela9j8g","properties":{"formattedCitation":"(Martin et al., 2017)","plainCitation":"(Martin et al., 2017)","noteIndex":0},"citationItems":[{"id":141,"uris":["http://zotero.org/users/8556523/items/NPZQQEX9"],"itemData":{"id":141,"type":"article-journal","abstract":"Although marketers increasingly rely on customer data, ﬁrms have little insight into the ramiﬁcations of such data use and do not know how to prevent negative effects. Data management efforts may heighten customers’ vulnerability worries or create real vulnerability. Using a conceptual framework grounded in gossip theory, the authors link customer vulnerability to negative performance effects. Three studies show that transparency and control in ﬁrms’ data management practices can suppress the negative effects of customer data vulnerability. Experimental manipulations reveal that mere access to personal data inﬂates feelings of violation and reduces trust. An event study of data security breaches affecting 414 public companies also conﬁrms negative effects, as well as spillover vulnerabilities from rival ﬁrms’ breaches, on ﬁrm performance. Severity of the breach hurts the focal ﬁrm but helps the rival ﬁrm, which provides some insight into mixed ﬁndings in prior research. Finally, a ﬁeld study with actual customers of 15 companies across three industries demonstrates consistent effects across four types of customer data vulnerability and conﬁrms that violation and trust mediate the effects of data vulnerabilities on outcomes.","container-title":"Journal of Marketing","DOI":"10.1509/jm.15.0497","ISSN":"0022-2429, 1547-7185","issue":"1","journalAbbreviation":"Journal of Marketing","language":"en","page":"36-58","source":"DOI.org (Crossref)","title":"Data Privacy: Effects on Customer and Firm Performance","title-short":"Data Privacy","volume":"81","author":[{"family":"Martin","given":"Kelly D."},{"family":"Borah","given":"Abhishek"},{"family":"Palmatier","given":"Robert W."}],"issued":{"date-parts":[["2017",1]]}}}],"schema":"https://github.com/citation-style-language/schema/raw/master/csl-citation.json"} </w:instrText>
      </w:r>
      <w:r w:rsidR="00A5796E">
        <w:rPr>
          <w:rFonts w:ascii="Cambria" w:hAnsi="Cambria"/>
        </w:rPr>
        <w:fldChar w:fldCharType="separate"/>
      </w:r>
      <w:r w:rsidR="00A5796E" w:rsidRPr="00A20255">
        <w:rPr>
          <w:rFonts w:ascii="Cambria" w:hAnsi="Cambria"/>
        </w:rPr>
        <w:t>(Martin et al., 2017)</w:t>
      </w:r>
      <w:r w:rsidR="00A5796E">
        <w:rPr>
          <w:rFonts w:ascii="Cambria" w:hAnsi="Cambria"/>
        </w:rPr>
        <w:fldChar w:fldCharType="end"/>
      </w:r>
      <w:r w:rsidR="00A5796E">
        <w:rPr>
          <w:rFonts w:ascii="Cambria" w:hAnsi="Cambria"/>
        </w:rPr>
        <w:t xml:space="preserve"> </w:t>
      </w:r>
      <w:r w:rsidR="00A5796E" w:rsidRPr="00753FD1">
        <w:rPr>
          <w:rFonts w:ascii="Cambria" w:hAnsi="Cambria"/>
        </w:rPr>
        <w:t xml:space="preserve">or attempting to gain a competitive advantage through privacy-conscious brand positioning </w:t>
      </w:r>
      <w:r w:rsidR="00A5796E">
        <w:rPr>
          <w:rFonts w:ascii="Cambria" w:hAnsi="Cambria"/>
        </w:rPr>
        <w:fldChar w:fldCharType="begin"/>
      </w:r>
      <w:r w:rsidR="00A5796E">
        <w:rPr>
          <w:rFonts w:ascii="Cambria" w:hAnsi="Cambria"/>
        </w:rPr>
        <w:instrText xml:space="preserve"> ADDIN ZOTERO_ITEM CSL_CITATION {"citationID":"dBJKjWPj","properties":{"formattedCitation":"(Goldfarb &amp; Tucker, n.d.)","plainCitation":"(Goldfarb &amp; Tucker, n.d.)","noteIndex":0},"citationItems":[{"id":143,"uris":["http://zotero.org/users/8556523/items/H3TP4WB4"],"itemData":{"id":143,"type":"article-journal","language":"en","page":"6","source":"Zotero","title":"Why Managing Consumer Privacy Can Be an Opportunity","author":[{"family":"Goldfarb","given":"Avi"},{"family":"Tucker","given":"Catherine"}]}}],"schema":"https://github.com/citation-style-language/schema/raw/master/csl-citation.json"} </w:instrText>
      </w:r>
      <w:r w:rsidR="00A5796E">
        <w:rPr>
          <w:rFonts w:ascii="Cambria" w:hAnsi="Cambria"/>
        </w:rPr>
        <w:fldChar w:fldCharType="separate"/>
      </w:r>
      <w:r w:rsidR="00A5796E" w:rsidRPr="00D0379A">
        <w:rPr>
          <w:rFonts w:ascii="Cambria" w:hAnsi="Cambria"/>
        </w:rPr>
        <w:t>(Goldfarb &amp; Tucker, n.d.)</w:t>
      </w:r>
      <w:r w:rsidR="00A5796E">
        <w:rPr>
          <w:rFonts w:ascii="Cambria" w:hAnsi="Cambria"/>
        </w:rPr>
        <w:fldChar w:fldCharType="end"/>
      </w:r>
      <w:r w:rsidR="00A5796E">
        <w:rPr>
          <w:rFonts w:ascii="Cambria" w:hAnsi="Cambria"/>
        </w:rPr>
        <w:t>.</w:t>
      </w:r>
      <w:ins w:id="58" w:author="Bale,Cameron" w:date="2022-11-07T13:46:00Z">
        <w:r>
          <w:rPr>
            <w:rFonts w:ascii="Cambria" w:hAnsi="Cambria"/>
          </w:rPr>
          <w:t xml:space="preserve"> </w:t>
        </w:r>
      </w:ins>
      <w:moveToRangeStart w:id="59" w:author="Bale,Cameron" w:date="2022-11-07T13:46:00Z" w:name="move118721142"/>
      <w:moveTo w:id="60" w:author="Bale,Cameron" w:date="2022-11-07T13:46:00Z">
        <w:r w:rsidRPr="00753FD1">
          <w:rPr>
            <w:rFonts w:ascii="Cambria" w:hAnsi="Cambria"/>
          </w:rPr>
          <w:t>Several of the largest tech companies in the world, including IBM</w:t>
        </w:r>
        <w:r>
          <w:rPr>
            <w:rFonts w:ascii="Cambria" w:hAnsi="Cambria"/>
          </w:rPr>
          <w:t xml:space="preserve">, </w:t>
        </w:r>
        <w:r w:rsidRPr="00753FD1">
          <w:rPr>
            <w:rFonts w:ascii="Cambria" w:hAnsi="Cambria"/>
          </w:rPr>
          <w:t>Google</w:t>
        </w:r>
        <w:r>
          <w:rPr>
            <w:rStyle w:val="FootnoteReference"/>
            <w:rFonts w:ascii="Cambria" w:hAnsi="Cambria"/>
          </w:rPr>
          <w:footnoteReference w:id="6"/>
        </w:r>
        <w:r>
          <w:rPr>
            <w:rFonts w:ascii="Cambria" w:hAnsi="Cambria"/>
          </w:rPr>
          <w:t xml:space="preserve">, </w:t>
        </w:r>
        <w:r w:rsidRPr="00753FD1">
          <w:rPr>
            <w:rFonts w:ascii="Cambria" w:hAnsi="Cambria"/>
          </w:rPr>
          <w:t>Meta</w:t>
        </w:r>
        <w:r>
          <w:rPr>
            <w:rFonts w:ascii="Cambria" w:hAnsi="Cambria"/>
          </w:rPr>
          <w:t xml:space="preserve">, </w:t>
        </w:r>
        <w:r w:rsidRPr="00753FD1">
          <w:rPr>
            <w:rFonts w:ascii="Cambria" w:hAnsi="Cambria"/>
          </w:rPr>
          <w:t>and Microsoft</w:t>
        </w:r>
        <w:r>
          <w:rPr>
            <w:rStyle w:val="FootnoteReference"/>
            <w:rFonts w:ascii="Cambria" w:hAnsi="Cambria"/>
          </w:rPr>
          <w:footnoteReference w:id="7"/>
        </w:r>
        <w:r>
          <w:rPr>
            <w:rFonts w:ascii="Cambria" w:hAnsi="Cambria"/>
          </w:rPr>
          <w:t xml:space="preserve"> </w:t>
        </w:r>
        <w:r w:rsidRPr="00753FD1">
          <w:rPr>
            <w:rFonts w:ascii="Cambria" w:hAnsi="Cambria"/>
          </w:rPr>
          <w:t xml:space="preserve">implement </w:t>
        </w:r>
        <w:del w:id="65" w:author="Bale,Cameron" w:date="2022-11-07T13:47:00Z">
          <w:r w:rsidRPr="00753FD1" w:rsidDel="0004247E">
            <w:rPr>
              <w:rFonts w:ascii="Cambria" w:hAnsi="Cambria"/>
            </w:rPr>
            <w:delText>privacy methods</w:delText>
          </w:r>
        </w:del>
      </w:moveTo>
      <w:ins w:id="66" w:author="Bale,Cameron" w:date="2022-11-07T13:47:00Z">
        <w:r w:rsidR="0004247E">
          <w:rPr>
            <w:rFonts w:ascii="Cambria" w:hAnsi="Cambria"/>
          </w:rPr>
          <w:t>various approaches to privacy protection</w:t>
        </w:r>
      </w:ins>
      <w:moveTo w:id="67" w:author="Bale,Cameron" w:date="2022-11-07T13:46:00Z">
        <w:r w:rsidRPr="00753FD1">
          <w:rPr>
            <w:rFonts w:ascii="Cambria" w:hAnsi="Cambria"/>
          </w:rPr>
          <w:t xml:space="preserve"> and provide open-source code to enable others to do the same. Notably, Apple has positioned themselves as a privacy-focused company</w:t>
        </w:r>
        <w:r>
          <w:rPr>
            <w:rStyle w:val="FootnoteReference"/>
            <w:rFonts w:ascii="Cambria" w:hAnsi="Cambria"/>
          </w:rPr>
          <w:footnoteReference w:id="8"/>
        </w:r>
        <w:r>
          <w:rPr>
            <w:rFonts w:ascii="Cambria" w:hAnsi="Cambria"/>
          </w:rPr>
          <w:t>.</w:t>
        </w:r>
        <w:commentRangeStart w:id="71"/>
        <w:commentRangeStart w:id="72"/>
        <w:commentRangeEnd w:id="71"/>
        <w:r>
          <w:rPr>
            <w:rStyle w:val="CommentReference"/>
          </w:rPr>
          <w:commentReference w:id="71"/>
        </w:r>
        <w:commentRangeEnd w:id="72"/>
        <w:r>
          <w:rPr>
            <w:rStyle w:val="CommentReference"/>
          </w:rPr>
          <w:commentReference w:id="72"/>
        </w:r>
        <w:r>
          <w:rPr>
            <w:rFonts w:ascii="Cambria" w:hAnsi="Cambria"/>
          </w:rPr>
          <w:t xml:space="preserve"> </w:t>
        </w:r>
      </w:moveTo>
      <w:moveToRangeEnd w:id="59"/>
      <w:del w:id="73" w:author="Bale,Cameron" w:date="2022-11-07T13:46:00Z">
        <w:r w:rsidR="00A5796E" w:rsidDel="001B65FA">
          <w:rPr>
            <w:rFonts w:ascii="Cambria" w:hAnsi="Cambria"/>
          </w:rPr>
          <w:delText xml:space="preserve"> </w:delText>
        </w:r>
      </w:del>
      <w:commentRangeEnd w:id="10"/>
      <w:r w:rsidR="009B1F07">
        <w:rPr>
          <w:rStyle w:val="CommentReference"/>
        </w:rPr>
        <w:commentReference w:id="10"/>
      </w:r>
    </w:p>
    <w:p w14:paraId="593AF4B2" w14:textId="77777777" w:rsidR="00C37A47" w:rsidRPr="00C37A47" w:rsidRDefault="00C37A47" w:rsidP="00C37A47">
      <w:pPr>
        <w:rPr>
          <w:rFonts w:ascii="Cambria" w:hAnsi="Cambria"/>
        </w:rPr>
      </w:pPr>
    </w:p>
    <w:p w14:paraId="781DE4E9" w14:textId="016E0981" w:rsidR="00C37A47" w:rsidRDefault="00C37A47" w:rsidP="00C37A47">
      <w:pPr>
        <w:rPr>
          <w:rFonts w:ascii="Cambria" w:hAnsi="Cambria"/>
        </w:rPr>
      </w:pPr>
      <w:r w:rsidRPr="00C37A47">
        <w:rPr>
          <w:rFonts w:ascii="Cambria" w:hAnsi="Cambria"/>
        </w:rPr>
        <w:t xml:space="preserve">Various </w:t>
      </w:r>
      <w:r w:rsidR="00A5796E">
        <w:rPr>
          <w:rFonts w:ascii="Cambria" w:hAnsi="Cambria"/>
        </w:rPr>
        <w:t xml:space="preserve">data </w:t>
      </w:r>
      <w:r w:rsidRPr="00C37A47">
        <w:rPr>
          <w:rFonts w:ascii="Cambria" w:hAnsi="Cambria"/>
        </w:rPr>
        <w:t xml:space="preserve">protection approaches are available depending on whether time series are stored in a single data set </w:t>
      </w:r>
      <w:ins w:id="74" w:author="Bale,Cameron" w:date="2022-11-07T12:38:00Z">
        <w:r w:rsidR="000C1DE8">
          <w:rPr>
            <w:rFonts w:ascii="Cambria" w:hAnsi="Cambria"/>
          </w:rPr>
          <w:t xml:space="preserve">(centralized) </w:t>
        </w:r>
      </w:ins>
      <w:r w:rsidRPr="00C37A47">
        <w:rPr>
          <w:rFonts w:ascii="Cambria" w:hAnsi="Cambria"/>
        </w:rPr>
        <w:t>or spread across multiple data owners/data sets</w:t>
      </w:r>
      <w:ins w:id="75" w:author="Bale,Cameron" w:date="2022-11-07T12:38:00Z">
        <w:r w:rsidR="000C1DE8">
          <w:rPr>
            <w:rFonts w:ascii="Cambria" w:hAnsi="Cambria"/>
          </w:rPr>
          <w:t xml:space="preserve"> (decentralized)</w:t>
        </w:r>
      </w:ins>
      <w:r w:rsidRPr="00C37A47">
        <w:rPr>
          <w:rFonts w:ascii="Cambria" w:hAnsi="Cambria"/>
        </w:rPr>
        <w:t xml:space="preserve">. In the </w:t>
      </w:r>
      <w:del w:id="76" w:author="Bale,Cameron" w:date="2022-11-07T12:38:00Z">
        <w:r w:rsidRPr="00C37A47" w:rsidDel="000C1DE8">
          <w:rPr>
            <w:rFonts w:ascii="Cambria" w:hAnsi="Cambria"/>
          </w:rPr>
          <w:delText>multiple data owners</w:delText>
        </w:r>
      </w:del>
      <w:ins w:id="77" w:author="Bale,Cameron" w:date="2022-11-07T12:38:00Z">
        <w:r w:rsidR="000C1DE8">
          <w:rPr>
            <w:rFonts w:ascii="Cambria" w:hAnsi="Cambria"/>
          </w:rPr>
          <w:t>decentralized</w:t>
        </w:r>
      </w:ins>
      <w:r w:rsidRPr="00C37A47">
        <w:rPr>
          <w:rFonts w:ascii="Cambria" w:hAnsi="Cambria"/>
        </w:rPr>
        <w:t xml:space="preserve"> scenario, multi-party computation or federated learning enable privacy-preserving collaborative forecasting to ensure accurate forecasts while protecting sensitive data</w:t>
      </w:r>
      <w:r w:rsidR="00AC558A">
        <w:rPr>
          <w:rFonts w:ascii="Cambria" w:hAnsi="Cambria"/>
        </w:rPr>
        <w:t xml:space="preserve"> </w:t>
      </w:r>
      <w:r w:rsidR="00AC558A">
        <w:rPr>
          <w:rFonts w:ascii="Cambria" w:hAnsi="Cambria"/>
        </w:rPr>
        <w:fldChar w:fldCharType="begin"/>
      </w:r>
      <w:r w:rsidR="001130FC">
        <w:rPr>
          <w:rFonts w:ascii="Cambria" w:hAnsi="Cambria"/>
        </w:rPr>
        <w:instrText xml:space="preserve"> ADDIN ZOTERO_ITEM CSL_CITATION {"citationID":"bWgmQaKz","properties":{"formattedCitation":"(Gon\\uc0\\u231{}alves et al., 2021; Goncalves, Bessa, et al., 2021; Sommer et al., 2021)","plainCitation":"(Gonçalves et al., 2021; Goncalves, Bessa, et al., 2021; Sommer et al., 2021)","noteIndex":0},"citationItems":[{"id":78,"uris":["http://zotero.org/users/8556523/items/VZJBTREK"],"itemData":{"id":78,"type":"article-journal","abstract":"Data exchange between multiple renewable energy power plant owners can lead to an improvement in forecast skill thanks to the spatio-temporal dependencies in time series data. However, owing to business competitive factors, these different owners might be unwilling to share their data. In order to tackle this privacy issue, this paper formulates a novel privacy-preserving framework that combines data transformation techniques with the alternating direction method of multipliers. This approach allows not only to estimate the model in a distributed fashion but also to protect data privacy, coefﬁcients and covariance matrix. Besides, asynchronous communication between peers is addressed in the model ﬁtting, and two different collaborative schemes are considered: centralized and peer-to-peer. The results for a solar energy dataset show that the proposed method is robust to privacy breaches and communication failures, and delivers a forecast skill comparable to a model without privacy protection.","container-title":"IEEE Transactions on Sustainable Energy","DOI":"10.1109/TSTE.2021.3065117","ISSN":"1949-3029, 1949-3037","issue":"3","journalAbbreviation":"IEEE Trans. Sustain. Energy","language":"en","page":"1777-1787","source":"DOI.org (Crossref)","title":"Privacy-Preserving Distributed Learning for Renewable Energy Forecasting","volume":"12","author":[{"family":"Goncalves","given":"Carla"},{"family":"Bessa","given":"Ricardo J."},{"family":"Pinson","given":"Pierre"}],"issued":{"date-parts":[["2021",7]]}}},{"id":45,"uris":["http://zotero.org/users/8556523/items/G2BN42G6"],"itemData":{"id":45,"type":"article-journal","abstract":"Cooperation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J."},{"family":"Pinson","given":"Pierre"}],"issued":{"date-parts":[["2021",1]]}}},{"id":61,"uris":["http://zotero.org/users/8556523/items/NAYIXWER"],"itemData":{"id":61,"type":"article-journal","abstract":"Forecasting wind power generation up to a few hours ahead is of the utmost importance for the efficient operation of power systems and for participation in electricity markets. Recent statistical learning approaches exploit spatiotemporal dependence patterns among neighbouring sites, but their requirement of sharing confidential data with third parties may limit their use in practice. This explains the recent interest in distributed, privacy preserving algorithms for high-dimensional statistical learning, e.g. with autoregressive models. The few approaches that have been proposed are based on batch learning. However, these approaches are potentially computationally expensive and do not allow for the accommodation of nonstationary characteristics of stochastic processes like wind power generation. This paper closes the gap between online and distributed optimisation by presenting two novel approaches that recursively update model parameters while limiting information exchange between wind farm operators and other potential data providers. A simulation study compared the convergence and tracking ability of both approaches. In addition, a case study using a large dataset from 311 wind farms in Denmark confirmed that online distributed approaches generally outperform existing batch approaches while preserving privacy such that agents do not have to actively share their private data.","container-title":"International Journal of Forecasting","DOI":"10.1016/j.ijforecast.2020.04.004","ISSN":"01692070","issue":"1","journalAbbreviation":"International Journal of Forecasting","language":"en","page":"205-223","source":"DOI.org (Crossref)","title":"Online distributed learning in wind power forecasting","volume":"37","author":[{"family":"Sommer","given":"Benedikt"},{"family":"Pinson","given":"Pierre"},{"family":"Messner","given":"Jakob W."},{"family":"Obst","given":"David"}],"issued":{"date-parts":[["2021",1]]}}}],"schema":"https://github.com/citation-style-language/schema/raw/master/csl-citation.json"} </w:instrText>
      </w:r>
      <w:r w:rsidR="00AC558A">
        <w:rPr>
          <w:rFonts w:ascii="Cambria" w:hAnsi="Cambria"/>
        </w:rPr>
        <w:fldChar w:fldCharType="separate"/>
      </w:r>
      <w:r w:rsidR="001130FC" w:rsidRPr="001130FC">
        <w:rPr>
          <w:rFonts w:ascii="Cambria" w:hAnsi="Cambria" w:cs="Times New Roman"/>
          <w:szCs w:val="24"/>
        </w:rPr>
        <w:t>(Gonçalves et al., 2021; Goncalves, Bessa, et al., 2021; Sommer et al., 2021)</w:t>
      </w:r>
      <w:r w:rsidR="00AC558A">
        <w:rPr>
          <w:rFonts w:ascii="Cambria" w:hAnsi="Cambria"/>
        </w:rPr>
        <w:fldChar w:fldCharType="end"/>
      </w:r>
      <w:r w:rsidR="00AC558A">
        <w:rPr>
          <w:rFonts w:ascii="Cambria" w:hAnsi="Cambria"/>
        </w:rPr>
        <w:t xml:space="preserve">. </w:t>
      </w:r>
      <w:del w:id="78" w:author="Bale,Cameron" w:date="2022-11-07T12:38:00Z">
        <w:r w:rsidRPr="00C37A47" w:rsidDel="000C1DE8">
          <w:rPr>
            <w:rFonts w:ascii="Cambria" w:hAnsi="Cambria"/>
          </w:rPr>
          <w:delText>On the other hand, we</w:delText>
        </w:r>
      </w:del>
      <w:ins w:id="79" w:author="Bale,Cameron" w:date="2022-11-07T12:38:00Z">
        <w:r w:rsidR="000C1DE8">
          <w:rPr>
            <w:rFonts w:ascii="Cambria" w:hAnsi="Cambria"/>
          </w:rPr>
          <w:t>We</w:t>
        </w:r>
      </w:ins>
      <w:r w:rsidRPr="00C37A47">
        <w:rPr>
          <w:rFonts w:ascii="Cambria" w:hAnsi="Cambria"/>
        </w:rPr>
        <w:t xml:space="preserve"> focus on </w:t>
      </w:r>
      <w:ins w:id="80" w:author="Bale,Cameron" w:date="2022-11-07T12:38:00Z">
        <w:r w:rsidR="000C1DE8">
          <w:rPr>
            <w:rFonts w:ascii="Cambria" w:hAnsi="Cambria"/>
          </w:rPr>
          <w:t xml:space="preserve">the centralized </w:t>
        </w:r>
      </w:ins>
      <w:r w:rsidRPr="00C37A47">
        <w:rPr>
          <w:rFonts w:ascii="Cambria" w:hAnsi="Cambria"/>
        </w:rPr>
        <w:t>scenario</w:t>
      </w:r>
      <w:del w:id="81" w:author="Bale,Cameron" w:date="2022-11-07T12:38:00Z">
        <w:r w:rsidRPr="00C37A47" w:rsidDel="000C1DE8">
          <w:rPr>
            <w:rFonts w:ascii="Cambria" w:hAnsi="Cambria"/>
          </w:rPr>
          <w:delText>s</w:delText>
        </w:r>
      </w:del>
      <w:r w:rsidRPr="00C37A47">
        <w:rPr>
          <w:rFonts w:ascii="Cambria" w:hAnsi="Cambria"/>
        </w:rPr>
        <w:t xml:space="preserve"> in which a single data owner uses privacy methods to protect a time series data set.</w:t>
      </w:r>
      <w:r w:rsidR="00776E27">
        <w:rPr>
          <w:rFonts w:ascii="Cambria" w:hAnsi="Cambria"/>
        </w:rPr>
        <w:t xml:space="preserve"> </w:t>
      </w:r>
      <w:r w:rsidRPr="00C37A47">
        <w:rPr>
          <w:rFonts w:ascii="Cambria" w:hAnsi="Cambria"/>
        </w:rPr>
        <w:t xml:space="preserve">These privacy methods alter the sensitive data to produce protected time series which limit the ability of a bad actor to identify data subjects </w:t>
      </w:r>
      <w:r w:rsidR="00776E27">
        <w:rPr>
          <w:rFonts w:ascii="Cambria" w:hAnsi="Cambria"/>
        </w:rPr>
        <w:t>and</w:t>
      </w:r>
      <w:r w:rsidRPr="00C37A47">
        <w:rPr>
          <w:rFonts w:ascii="Cambria" w:hAnsi="Cambria"/>
        </w:rPr>
        <w:t xml:space="preserve"> learn sensitive information about them. One example is the Census’ use of random noise to perturb the individual and business level data that goes into calculating Quarterly Workforce Indicator data</w:t>
      </w:r>
      <w:r w:rsidR="00776E27">
        <w:rPr>
          <w:rFonts w:ascii="Cambria" w:hAnsi="Cambria"/>
        </w:rPr>
        <w:t xml:space="preserve"> </w:t>
      </w:r>
      <w:r w:rsidR="00776E27">
        <w:rPr>
          <w:rFonts w:ascii="Cambria" w:hAnsi="Cambria"/>
        </w:rPr>
        <w:fldChar w:fldCharType="begin"/>
      </w:r>
      <w:r w:rsidR="00776E27">
        <w:rPr>
          <w:rFonts w:ascii="Cambria" w:hAnsi="Cambria"/>
        </w:rPr>
        <w:instrText xml:space="preserve"> ADDIN ZOTERO_ITEM CSL_CITATION {"citationID":"kRF8oq2o","properties":{"formattedCitation":"(Abowd et al., 2012)","plainCitation":"(Abowd et al., 2012)","noteIndex":0},"citationItems":[{"id":100,"uris":["http://zotero.org/users/8556523/items/QP6REBCS"],"itemData":{"id":100,"type":"article-journal","language":"en","page":"41","source":"Zotero","title":"Dynamically consistent noise infusion and partially synthetic data as confidentiality protection measures for related time-series","author":[{"family":"Abowd","given":"John M"},{"family":"Gittings","given":"Kaj"},{"family":"McKinney","given":"Kevin L"},{"family":"Stephens","given":"Bryce E"},{"family":"Vilhuber","given":"Lars"},{"family":"Woodcock","given":"Simon"}],"issued":{"date-parts":[["2012"]]}}}],"schema":"https://github.com/citation-style-language/schema/raw/master/csl-citation.json"} </w:instrText>
      </w:r>
      <w:r w:rsidR="00776E27">
        <w:rPr>
          <w:rFonts w:ascii="Cambria" w:hAnsi="Cambria"/>
        </w:rPr>
        <w:fldChar w:fldCharType="separate"/>
      </w:r>
      <w:r w:rsidR="00776E27" w:rsidRPr="00776E27">
        <w:rPr>
          <w:rFonts w:ascii="Cambria" w:hAnsi="Cambria"/>
        </w:rPr>
        <w:t>(Abowd et al., 2012)</w:t>
      </w:r>
      <w:r w:rsidR="00776E27">
        <w:rPr>
          <w:rFonts w:ascii="Cambria" w:hAnsi="Cambria"/>
        </w:rPr>
        <w:fldChar w:fldCharType="end"/>
      </w:r>
      <w:r w:rsidR="00776E27">
        <w:rPr>
          <w:rFonts w:ascii="Cambria" w:hAnsi="Cambria"/>
        </w:rPr>
        <w:t xml:space="preserve">. </w:t>
      </w:r>
      <w:moveFromRangeStart w:id="82" w:author="Bale,Cameron" w:date="2022-11-07T13:44:00Z" w:name="move118721088"/>
      <w:moveFrom w:id="83" w:author="Bale,Cameron" w:date="2022-11-07T13:44:00Z">
        <w:r w:rsidRPr="00C37A47" w:rsidDel="00663127">
          <w:rPr>
            <w:rFonts w:ascii="Cambria" w:hAnsi="Cambria"/>
          </w:rPr>
          <w:t>Privacy methods are attractive to organizations since when applied correctly, the data produced by these methods can be exempt from privacy laws</w:t>
        </w:r>
        <w:r w:rsidR="00776E27" w:rsidDel="00663127">
          <w:rPr>
            <w:rStyle w:val="FootnoteReference"/>
            <w:rFonts w:ascii="Cambria" w:hAnsi="Cambria"/>
          </w:rPr>
          <w:footnoteReference w:id="9"/>
        </w:r>
        <w:r w:rsidR="00776E27" w:rsidDel="00663127">
          <w:rPr>
            <w:rFonts w:ascii="Cambria" w:hAnsi="Cambria"/>
          </w:rPr>
          <w:t>.</w:t>
        </w:r>
        <w:r w:rsidR="00A5796E" w:rsidDel="00663127">
          <w:rPr>
            <w:rFonts w:ascii="Cambria" w:hAnsi="Cambria"/>
          </w:rPr>
          <w:t xml:space="preserve"> </w:t>
        </w:r>
      </w:moveFrom>
      <w:moveFromRangeStart w:id="86" w:author="Bale,Cameron" w:date="2022-11-07T13:46:00Z" w:name="move118721142"/>
      <w:moveFromRangeEnd w:id="82"/>
      <w:moveFrom w:id="87" w:author="Bale,Cameron" w:date="2022-11-07T13:46:00Z">
        <w:r w:rsidR="00A5796E" w:rsidRPr="00753FD1" w:rsidDel="00663127">
          <w:rPr>
            <w:rFonts w:ascii="Cambria" w:hAnsi="Cambria"/>
          </w:rPr>
          <w:t>Several of the largest tech companies in the world, including IBM</w:t>
        </w:r>
        <w:r w:rsidR="00A5796E" w:rsidDel="00663127">
          <w:rPr>
            <w:rFonts w:ascii="Cambria" w:hAnsi="Cambria"/>
          </w:rPr>
          <w:t xml:space="preserve">, </w:t>
        </w:r>
        <w:r w:rsidR="00A5796E" w:rsidRPr="00753FD1" w:rsidDel="00663127">
          <w:rPr>
            <w:rFonts w:ascii="Cambria" w:hAnsi="Cambria"/>
          </w:rPr>
          <w:t>Google</w:t>
        </w:r>
        <w:r w:rsidR="00A5796E" w:rsidDel="00663127">
          <w:rPr>
            <w:rStyle w:val="FootnoteReference"/>
            <w:rFonts w:ascii="Cambria" w:hAnsi="Cambria"/>
          </w:rPr>
          <w:footnoteReference w:id="10"/>
        </w:r>
        <w:r w:rsidR="00A5796E" w:rsidDel="00663127">
          <w:rPr>
            <w:rFonts w:ascii="Cambria" w:hAnsi="Cambria"/>
          </w:rPr>
          <w:t xml:space="preserve">, </w:t>
        </w:r>
        <w:r w:rsidR="00A5796E" w:rsidRPr="00753FD1" w:rsidDel="00663127">
          <w:rPr>
            <w:rFonts w:ascii="Cambria" w:hAnsi="Cambria"/>
          </w:rPr>
          <w:t>Meta</w:t>
        </w:r>
        <w:r w:rsidR="00A5796E" w:rsidDel="00663127">
          <w:rPr>
            <w:rFonts w:ascii="Cambria" w:hAnsi="Cambria"/>
          </w:rPr>
          <w:t xml:space="preserve">, </w:t>
        </w:r>
        <w:r w:rsidR="00A5796E" w:rsidRPr="00753FD1" w:rsidDel="00663127">
          <w:rPr>
            <w:rFonts w:ascii="Cambria" w:hAnsi="Cambria"/>
          </w:rPr>
          <w:t>and Microsoft</w:t>
        </w:r>
        <w:r w:rsidR="00A5796E" w:rsidDel="00663127">
          <w:rPr>
            <w:rStyle w:val="FootnoteReference"/>
            <w:rFonts w:ascii="Cambria" w:hAnsi="Cambria"/>
          </w:rPr>
          <w:footnoteReference w:id="11"/>
        </w:r>
        <w:r w:rsidR="00A5796E" w:rsidDel="00663127">
          <w:rPr>
            <w:rFonts w:ascii="Cambria" w:hAnsi="Cambria"/>
          </w:rPr>
          <w:t xml:space="preserve"> </w:t>
        </w:r>
        <w:r w:rsidR="00A5796E" w:rsidRPr="00753FD1" w:rsidDel="00663127">
          <w:rPr>
            <w:rFonts w:ascii="Cambria" w:hAnsi="Cambria"/>
          </w:rPr>
          <w:t>implement privacy methods and provide open-source code to enable others to do the same. Notably, Apple has positioned themselves as a privacy-focused company</w:t>
        </w:r>
        <w:r w:rsidR="00A5796E" w:rsidDel="00663127">
          <w:rPr>
            <w:rStyle w:val="FootnoteReference"/>
            <w:rFonts w:ascii="Cambria" w:hAnsi="Cambria"/>
          </w:rPr>
          <w:footnoteReference w:id="12"/>
        </w:r>
        <w:r w:rsidR="00A5796E" w:rsidDel="00663127">
          <w:rPr>
            <w:rFonts w:ascii="Cambria" w:hAnsi="Cambria"/>
          </w:rPr>
          <w:t>.</w:t>
        </w:r>
        <w:commentRangeStart w:id="95"/>
        <w:commentRangeStart w:id="96"/>
        <w:commentRangeEnd w:id="95"/>
        <w:r w:rsidR="00A5796E" w:rsidDel="00663127">
          <w:rPr>
            <w:rStyle w:val="CommentReference"/>
          </w:rPr>
          <w:commentReference w:id="95"/>
        </w:r>
        <w:commentRangeEnd w:id="96"/>
        <w:r w:rsidR="00A5796E" w:rsidDel="00663127">
          <w:rPr>
            <w:rStyle w:val="CommentReference"/>
          </w:rPr>
          <w:commentReference w:id="96"/>
        </w:r>
        <w:r w:rsidR="00A5796E" w:rsidDel="00663127">
          <w:rPr>
            <w:rFonts w:ascii="Cambria" w:hAnsi="Cambria"/>
          </w:rPr>
          <w:t xml:space="preserve"> </w:t>
        </w:r>
      </w:moveFrom>
      <w:moveFromRangeEnd w:id="86"/>
      <w:commentRangeStart w:id="97"/>
      <w:r w:rsidRPr="00C37A47">
        <w:rPr>
          <w:rFonts w:ascii="Cambria" w:hAnsi="Cambria"/>
        </w:rPr>
        <w:t xml:space="preserve">The concern for forecasters is that privacy methods can drastically alter time series, leading to privacy adjusted forecasts. </w:t>
      </w:r>
      <w:r w:rsidRPr="00C37A47">
        <w:rPr>
          <w:rFonts w:ascii="Cambria" w:hAnsi="Cambria"/>
        </w:rPr>
        <w:lastRenderedPageBreak/>
        <w:t>Empirical evidence of the effects of privacy methods on forecasts and the reasons behind changes in forecast accuracy would help forecasters adapt to using protected dat</w:t>
      </w:r>
      <w:r w:rsidR="00776E27">
        <w:rPr>
          <w:rFonts w:ascii="Cambria" w:hAnsi="Cambria"/>
        </w:rPr>
        <w:t>a.</w:t>
      </w:r>
      <w:commentRangeEnd w:id="97"/>
      <w:r w:rsidR="006E3629">
        <w:rPr>
          <w:rStyle w:val="CommentReference"/>
        </w:rPr>
        <w:commentReference w:id="97"/>
      </w:r>
    </w:p>
    <w:p w14:paraId="4180EA95" w14:textId="0CA59AED" w:rsidR="002642DF" w:rsidRDefault="002642DF" w:rsidP="00C37A47">
      <w:pPr>
        <w:rPr>
          <w:rFonts w:ascii="Cambria" w:hAnsi="Cambria"/>
        </w:rPr>
      </w:pPr>
    </w:p>
    <w:p w14:paraId="1D919087" w14:textId="15C3DD84" w:rsidR="002642DF" w:rsidRDefault="00C37A47" w:rsidP="00C37A47">
      <w:pPr>
        <w:rPr>
          <w:ins w:id="98" w:author="Bale,Cameron" w:date="2022-11-07T13:51:00Z"/>
          <w:rFonts w:ascii="Cambria" w:hAnsi="Cambria"/>
        </w:rPr>
      </w:pPr>
      <w:r w:rsidRPr="00C37A47">
        <w:rPr>
          <w:rFonts w:ascii="Cambria" w:hAnsi="Cambria"/>
        </w:rPr>
        <w:t xml:space="preserve">While it has been demonstrated that differential privacy degrades forecast accuracy for VAR models and recurrent neural networks (RNNs) </w:t>
      </w:r>
      <w:r w:rsidR="00776E27">
        <w:rPr>
          <w:rFonts w:ascii="Cambria" w:hAnsi="Cambria"/>
        </w:rPr>
        <w:fldChar w:fldCharType="begin"/>
      </w:r>
      <w:r w:rsidR="00591653">
        <w:rPr>
          <w:rFonts w:ascii="Cambria" w:hAnsi="Cambria"/>
        </w:rPr>
        <w:instrText xml:space="preserve"> ADDIN ZOTERO_ITEM CSL_CITATION {"citationID":"3uT4ylav","properties":{"formattedCitation":"(Gon\\uc0\\u231{}alves et al., 2021; Imtiaz et al., 2020)","plainCitation":"(Gonçalves et al., 2021; Imtiaz et al., 2020)","noteIndex":0},"citationItems":[{"id":45,"uris":["http://zotero.org/users/8556523/items/G2BN42G6"],"itemData":{"id":45,"type":"article-journal","abstract":"Cooperation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sidR="00776E27">
        <w:rPr>
          <w:rFonts w:ascii="Cambria" w:hAnsi="Cambria"/>
        </w:rPr>
        <w:fldChar w:fldCharType="separate"/>
      </w:r>
      <w:r w:rsidR="00776E27" w:rsidRPr="00776E27">
        <w:rPr>
          <w:rFonts w:ascii="Cambria" w:hAnsi="Cambria" w:cs="Times New Roman"/>
          <w:szCs w:val="24"/>
        </w:rPr>
        <w:t>(Gonçalves et al., 2021; Imtiaz et al., 2020)</w:t>
      </w:r>
      <w:r w:rsidR="00776E27">
        <w:rPr>
          <w:rFonts w:ascii="Cambria" w:hAnsi="Cambria"/>
        </w:rPr>
        <w:fldChar w:fldCharType="end"/>
      </w:r>
      <w:r w:rsidR="00776E27">
        <w:rPr>
          <w:rFonts w:ascii="Cambria" w:hAnsi="Cambria"/>
        </w:rPr>
        <w:t xml:space="preserve">, </w:t>
      </w:r>
      <w:r w:rsidRPr="00C37A47">
        <w:rPr>
          <w:rFonts w:ascii="Cambria" w:hAnsi="Cambria"/>
        </w:rPr>
        <w:t>there is no work which compares how multiple forecasting models perform on protected data. This comparison is needed because different forms of data protection produce different data points which will ultimately have different forecasts than what would be produced based on the original data.</w:t>
      </w:r>
    </w:p>
    <w:p w14:paraId="535D9926" w14:textId="77777777" w:rsidR="000E1079" w:rsidDel="00754B02" w:rsidRDefault="000E1079" w:rsidP="00C37A47">
      <w:pPr>
        <w:rPr>
          <w:del w:id="99" w:author="Bale,Cameron" w:date="2022-11-07T15:28:00Z"/>
          <w:rFonts w:ascii="Cambria" w:hAnsi="Cambria"/>
        </w:rPr>
      </w:pPr>
    </w:p>
    <w:p w14:paraId="1B4737B6" w14:textId="77777777" w:rsidR="002642DF" w:rsidRDefault="002642DF" w:rsidP="00C37A47">
      <w:pPr>
        <w:rPr>
          <w:rFonts w:ascii="Cambria" w:hAnsi="Cambria"/>
        </w:rPr>
      </w:pPr>
    </w:p>
    <w:p w14:paraId="7487392C" w14:textId="64ACEEE8" w:rsidR="002642DF" w:rsidRPr="00545189" w:rsidDel="00850033" w:rsidRDefault="002642DF" w:rsidP="00682A30">
      <w:pPr>
        <w:rPr>
          <w:del w:id="100" w:author="Bale,Cameron" w:date="2022-11-07T13:50:00Z"/>
          <w:rFonts w:ascii="Cambria" w:eastAsiaTheme="minorEastAsia" w:hAnsi="Cambria"/>
          <w:rPrChange w:id="101" w:author="Bale,Cameron" w:date="2022-11-09T12:48:00Z">
            <w:rPr>
              <w:del w:id="102" w:author="Bale,Cameron" w:date="2022-11-07T13:50:00Z"/>
              <w:rFonts w:ascii="Cambria Math" w:hAnsi="Cambria Math"/>
              <w:i/>
            </w:rPr>
          </w:rPrChange>
        </w:rPr>
      </w:pPr>
      <w:moveFromRangeStart w:id="103" w:author="Bale,Cameron" w:date="2022-11-09T12:50:00Z" w:name="move118890607"/>
      <w:commentRangeStart w:id="104"/>
      <w:moveFrom w:id="105" w:author="Bale,Cameron" w:date="2022-11-09T12:50:00Z">
        <w:r w:rsidDel="002B280D">
          <w:rPr>
            <w:rFonts w:ascii="Cambria" w:hAnsi="Cambria"/>
          </w:rPr>
          <w:t>We examine the effects of privacy protection on forecasting through the lens of time series features, which provide a link to explain how changes in time series data result in changes in forecast accuracy.</w:t>
        </w:r>
      </w:moveFrom>
      <w:moveFromRangeEnd w:id="103"/>
      <w:ins w:id="106" w:author="Bale,Cameron" w:date="2022-11-07T15:28:00Z">
        <w:r w:rsidR="00754B02">
          <w:rPr>
            <w:rFonts w:ascii="Cambria" w:hAnsi="Cambria"/>
          </w:rPr>
          <w:t>Consider the example shown in Figure 1.</w:t>
        </w:r>
      </w:ins>
      <w:ins w:id="107" w:author="Bale,Cameron" w:date="2022-11-09T12:35:00Z">
        <w:r w:rsidR="00110475">
          <w:rPr>
            <w:rFonts w:ascii="Cambria" w:hAnsi="Cambria"/>
          </w:rPr>
          <w:t xml:space="preserve"> The series shown in the middle plot is a simulated </w:t>
        </w:r>
      </w:ins>
      <w:proofErr w:type="gramStart"/>
      <w:ins w:id="108" w:author="Bale,Cameron" w:date="2022-11-09T12:36:00Z">
        <w:r w:rsidR="00110475">
          <w:rPr>
            <w:rFonts w:ascii="Cambria" w:hAnsi="Cambria"/>
          </w:rPr>
          <w:t>AR(</w:t>
        </w:r>
        <w:proofErr w:type="gramEnd"/>
        <w:r w:rsidR="00110475">
          <w:rPr>
            <w:rFonts w:ascii="Cambria" w:hAnsi="Cambria"/>
          </w:rPr>
          <w:t>1) process</w:t>
        </w:r>
      </w:ins>
      <w:ins w:id="109" w:author="Bale,Cameron" w:date="2022-11-09T12:39:00Z">
        <w:r w:rsidR="00061AAF">
          <w:rPr>
            <w:rFonts w:ascii="Cambria" w:hAnsi="Cambria"/>
          </w:rPr>
          <w:t xml:space="preserve"> with autoregressive parameter </w:t>
        </w:r>
      </w:ins>
      <m:oMath>
        <m:sSub>
          <m:sSubPr>
            <m:ctrlPr>
              <w:ins w:id="110" w:author="Bale,Cameron" w:date="2022-11-09T12:39:00Z">
                <w:rPr>
                  <w:rFonts w:ascii="Cambria Math" w:hAnsi="Cambria Math"/>
                  <w:i/>
                </w:rPr>
              </w:ins>
            </m:ctrlPr>
          </m:sSubPr>
          <m:e>
            <m:r>
              <m:rPr>
                <m:sty m:val="p"/>
              </m:rPr>
              <w:rPr>
                <w:rFonts w:ascii="Cambria Math" w:hAnsi="Cambria Math"/>
              </w:rPr>
              <m:t>ϕ</m:t>
            </m:r>
            <m:ctrlPr>
              <w:ins w:id="111" w:author="Bale,Cameron" w:date="2022-11-09T12:39:00Z">
                <w:rPr>
                  <w:rFonts w:ascii="Cambria Math" w:hAnsi="Cambria Math"/>
                </w:rPr>
              </w:ins>
            </m:ctrlPr>
          </m:e>
          <m:sub>
            <m:r>
              <w:ins w:id="112" w:author="Bale,Cameron" w:date="2022-11-09T12:39:00Z">
                <w:rPr>
                  <w:rFonts w:ascii="Cambria Math" w:hAnsi="Cambria Math"/>
                </w:rPr>
                <m:t>1</m:t>
              </w:ins>
            </m:r>
          </m:sub>
        </m:sSub>
        <m:r>
          <w:ins w:id="113" w:author="Bale,Cameron" w:date="2022-11-09T12:39:00Z">
            <w:rPr>
              <w:rFonts w:ascii="Cambria Math" w:hAnsi="Cambria Math"/>
            </w:rPr>
            <m:t>=0.8</m:t>
          </w:ins>
        </m:r>
      </m:oMath>
      <w:ins w:id="114" w:author="Bale,Cameron" w:date="2022-11-09T12:36:00Z">
        <w:r w:rsidR="00110475">
          <w:rPr>
            <w:rFonts w:ascii="Cambria" w:hAnsi="Cambria"/>
          </w:rPr>
          <w:t xml:space="preserve">. The series on the left is the original series with random noise added to each period that </w:t>
        </w:r>
      </w:ins>
      <w:commentRangeEnd w:id="104"/>
      <w:ins w:id="115" w:author="Bale,Cameron" w:date="2022-11-10T13:59:00Z">
        <w:r w:rsidR="009B1F07">
          <w:rPr>
            <w:rStyle w:val="CommentReference"/>
          </w:rPr>
          <w:commentReference w:id="104"/>
        </w:r>
      </w:ins>
      <w:ins w:id="116" w:author="Bale,Cameron" w:date="2022-11-09T12:36:00Z">
        <w:r w:rsidR="00110475">
          <w:rPr>
            <w:rFonts w:ascii="Cambria" w:hAnsi="Cambria"/>
          </w:rPr>
          <w:t xml:space="preserve">is proportional to the standard deviation of the original series. The series on the right was created by </w:t>
        </w:r>
      </w:ins>
      <w:ins w:id="117" w:author="Bale,Cameron" w:date="2022-11-09T12:37:00Z">
        <w:r w:rsidR="00110475">
          <w:rPr>
            <w:rFonts w:ascii="Cambria" w:hAnsi="Cambria"/>
          </w:rPr>
          <w:t>swapping the original series values with values from tw</w:t>
        </w:r>
      </w:ins>
      <w:ins w:id="118" w:author="Bale,Cameron" w:date="2022-11-09T12:38:00Z">
        <w:r w:rsidR="00110475">
          <w:rPr>
            <w:rFonts w:ascii="Cambria" w:hAnsi="Cambria"/>
          </w:rPr>
          <w:t xml:space="preserve">o other </w:t>
        </w:r>
        <w:proofErr w:type="gramStart"/>
        <w:r w:rsidR="00110475">
          <w:rPr>
            <w:rFonts w:ascii="Cambria" w:hAnsi="Cambria"/>
          </w:rPr>
          <w:t>AR(</w:t>
        </w:r>
        <w:proofErr w:type="gramEnd"/>
        <w:r w:rsidR="00110475">
          <w:rPr>
            <w:rFonts w:ascii="Cambria" w:hAnsi="Cambria"/>
          </w:rPr>
          <w:t>1) processes</w:t>
        </w:r>
      </w:ins>
      <w:ins w:id="119" w:author="Bale,Cameron" w:date="2022-11-09T12:39:00Z">
        <w:r w:rsidR="00507106">
          <w:rPr>
            <w:rFonts w:ascii="Cambria" w:hAnsi="Cambria"/>
          </w:rPr>
          <w:t xml:space="preserve">, both with </w:t>
        </w:r>
      </w:ins>
      <m:oMath>
        <m:sSub>
          <m:sSubPr>
            <m:ctrlPr>
              <w:ins w:id="120" w:author="Bale,Cameron" w:date="2022-11-09T12:39:00Z">
                <w:rPr>
                  <w:rFonts w:ascii="Cambria Math" w:hAnsi="Cambria Math"/>
                  <w:i/>
                </w:rPr>
              </w:ins>
            </m:ctrlPr>
          </m:sSubPr>
          <m:e>
            <m:r>
              <m:rPr>
                <m:sty m:val="p"/>
              </m:rPr>
              <w:rPr>
                <w:rFonts w:ascii="Cambria Math" w:hAnsi="Cambria Math"/>
              </w:rPr>
              <m:t>ϕ</m:t>
            </m:r>
            <m:ctrlPr>
              <w:ins w:id="121" w:author="Bale,Cameron" w:date="2022-11-09T12:39:00Z">
                <w:rPr>
                  <w:rFonts w:ascii="Cambria Math" w:hAnsi="Cambria Math"/>
                </w:rPr>
              </w:ins>
            </m:ctrlPr>
          </m:e>
          <m:sub>
            <m:r>
              <w:ins w:id="122" w:author="Bale,Cameron" w:date="2022-11-09T12:39:00Z">
                <w:rPr>
                  <w:rFonts w:ascii="Cambria Math" w:hAnsi="Cambria Math"/>
                </w:rPr>
                <m:t>1</m:t>
              </w:ins>
            </m:r>
          </m:sub>
        </m:sSub>
        <m:r>
          <w:ins w:id="123" w:author="Bale,Cameron" w:date="2022-11-09T12:39:00Z">
            <w:rPr>
              <w:rFonts w:ascii="Cambria Math" w:hAnsi="Cambria Math"/>
            </w:rPr>
            <m:t>=0.8</m:t>
          </w:ins>
        </m:r>
      </m:oMath>
      <w:ins w:id="124" w:author="Bale,Cameron" w:date="2022-11-09T12:38:00Z">
        <w:r w:rsidR="00110475">
          <w:rPr>
            <w:rFonts w:ascii="Cambria" w:hAnsi="Cambria"/>
          </w:rPr>
          <w:t>.</w:t>
        </w:r>
      </w:ins>
      <w:ins w:id="125" w:author="Bale,Cameron" w:date="2022-11-09T12:40:00Z">
        <w:r w:rsidR="00850033">
          <w:rPr>
            <w:rFonts w:ascii="Cambria" w:hAnsi="Cambria"/>
          </w:rPr>
          <w:t xml:space="preserve"> Table 1 contains the estimated values</w:t>
        </w:r>
      </w:ins>
      <w:ins w:id="126" w:author="Bale,Cameron" w:date="2022-11-09T12:48:00Z">
        <w:r w:rsidR="00545189">
          <w:rPr>
            <w:rFonts w:ascii="Cambria" w:hAnsi="Cambria"/>
          </w:rPr>
          <w:t xml:space="preserve"> </w:t>
        </w:r>
      </w:ins>
      <m:oMath>
        <m:acc>
          <m:accPr>
            <m:ctrlPr>
              <w:rPr>
                <w:rFonts w:ascii="Cambria Math" w:hAnsi="Cambria Math"/>
              </w:rPr>
            </m:ctrlPr>
          </m:accPr>
          <m:e>
            <m:sSub>
              <m:sSubPr>
                <m:ctrlPr>
                  <w:ins w:id="127" w:author="Bale,Cameron" w:date="2022-11-09T12:48:00Z">
                    <w:rPr>
                      <w:rFonts w:ascii="Cambria Math" w:hAnsi="Cambria Math"/>
                      <w:i/>
                    </w:rPr>
                  </w:ins>
                </m:ctrlPr>
              </m:sSubPr>
              <m:e>
                <m:r>
                  <m:rPr>
                    <m:sty m:val="p"/>
                  </m:rPr>
                  <w:rPr>
                    <w:rFonts w:ascii="Cambria Math" w:hAnsi="Cambria Math"/>
                  </w:rPr>
                  <m:t>ϕ</m:t>
                </m:r>
                <m:ctrlPr>
                  <w:ins w:id="128" w:author="Bale,Cameron" w:date="2022-11-09T12:48:00Z">
                    <w:rPr>
                      <w:rFonts w:ascii="Cambria Math" w:hAnsi="Cambria Math"/>
                    </w:rPr>
                  </w:ins>
                </m:ctrlPr>
              </m:e>
              <m:sub>
                <m:r>
                  <w:ins w:id="129" w:author="Bale,Cameron" w:date="2022-11-09T12:48:00Z">
                    <w:rPr>
                      <w:rFonts w:ascii="Cambria Math" w:hAnsi="Cambria Math"/>
                    </w:rPr>
                    <m:t>1</m:t>
                  </w:ins>
                </m:r>
              </m:sub>
            </m:sSub>
          </m:e>
        </m:acc>
      </m:oMath>
      <w:ins w:id="130" w:author="Bale,Cameron" w:date="2022-11-09T12:48:00Z">
        <w:r w:rsidR="00545189">
          <w:rPr>
            <w:rFonts w:ascii="Cambria" w:eastAsiaTheme="minorEastAsia" w:hAnsi="Cambria"/>
          </w:rPr>
          <w:t xml:space="preserve"> </w:t>
        </w:r>
      </w:ins>
      <w:ins w:id="131" w:author="Bale,Cameron" w:date="2022-11-09T12:40:00Z">
        <w:r w:rsidR="00850033">
          <w:rPr>
            <w:rFonts w:ascii="Cambria" w:eastAsiaTheme="minorEastAsia" w:hAnsi="Cambria"/>
          </w:rPr>
          <w:t>obtained from an ARIMA(1, 0, 0) model, along with t</w:t>
        </w:r>
      </w:ins>
      <w:ins w:id="132" w:author="Bale,Cameron" w:date="2022-11-09T12:41:00Z">
        <w:r w:rsidR="00850033">
          <w:rPr>
            <w:rFonts w:ascii="Cambria" w:eastAsiaTheme="minorEastAsia" w:hAnsi="Cambria"/>
          </w:rPr>
          <w:t>he one step ahead absolute forecast error</w:t>
        </w:r>
      </w:ins>
      <w:ins w:id="133" w:author="Bale,Cameron" w:date="2022-11-09T12:48:00Z">
        <w:r w:rsidR="002B280D">
          <w:rPr>
            <w:rFonts w:ascii="Cambria" w:eastAsiaTheme="minorEastAsia" w:hAnsi="Cambria"/>
          </w:rPr>
          <w:t>.</w:t>
        </w:r>
      </w:ins>
      <w:del w:id="134" w:author="Bale,Cameron" w:date="2022-11-07T15:28:00Z">
        <w:r w:rsidDel="00754B02">
          <w:rPr>
            <w:rFonts w:ascii="Cambria" w:hAnsi="Cambria"/>
          </w:rPr>
          <w:delText xml:space="preserve"> Research has shown that time series features are predictive of forecast accuracy</w:delText>
        </w:r>
        <w:r w:rsidR="00F467A1" w:rsidDel="00754B02">
          <w:rPr>
            <w:rFonts w:ascii="Cambria" w:hAnsi="Cambria"/>
          </w:rPr>
          <w:delText xml:space="preserve"> (Spiliotis et al. 2020)</w:delText>
        </w:r>
        <w:r w:rsidDel="00754B02">
          <w:rPr>
            <w:rFonts w:ascii="Cambria" w:hAnsi="Cambria"/>
          </w:rPr>
          <w:delText xml:space="preserve"> and are useful for choosing model and forecast combinations</w:delText>
        </w:r>
        <w:r w:rsidR="001F6F25" w:rsidDel="00754B02">
          <w:rPr>
            <w:rFonts w:ascii="Cambria" w:hAnsi="Cambria"/>
          </w:rPr>
          <w:delText xml:space="preserve"> </w:delText>
        </w:r>
        <w:r w:rsidR="001F6F25" w:rsidDel="00754B02">
          <w:rPr>
            <w:rFonts w:ascii="Cambria" w:hAnsi="Cambria"/>
          </w:rPr>
          <w:fldChar w:fldCharType="begin"/>
        </w:r>
        <w:r w:rsidR="001F6F25" w:rsidDel="00754B02">
          <w:rPr>
            <w:rFonts w:ascii="Cambria" w:hAnsi="Cambria"/>
          </w:rPr>
          <w:delInstrText xml:space="preserve"> ADDIN ZOTERO_ITEM CSL_CITATION {"citationID":"pODEZd2G","properties":{"formattedCitation":"(Li et al., 2022; Talagala et al., 2022)","plainCitation":"(Li et al., 2022; Talagala et al., 2022)","noteIndex":0},"citationItems":[{"id":145,"uris":["http://zotero.org/users/8556523/items/TTCUW9FA"],"itemData":{"id":145,"type":"article-journal","abstract":"In this work, we propose a novel framework for density forecast combination by constructing time-varying weights based on time-varying features. Our framework estimates weights in the forecast combination via Bayesian log predictive scores, in which the optimal forecast combination is determined by time series features from historical information. In particular, we use an automatic Bayesian variable selection method to identify the importance of different features. To this end, our approach has better interpretability compared to other black-box forecasting combination schemes. We apply our framework to stock market data and M3 competition data. Based on our structure, a simple maximum-a-posteriori scheme outperforms benchmark methods, and Bayesian variable selection can further enhance the accuracy for both point forecasts and density forecasts.","container-title":"International Journal of Forecasting","DOI":"10.1016/j.ijforecast.2022.06.002","ISSN":"01692070","journalAbbreviation":"International Journal of Forecasting","language":"en","page":"S0169207022000930","source":"DOI.org (Crossref)","title":"Bayesian forecast combination using time-varying features","author":[{"family":"Li","given":"Li"},{"family":"Kang","given":"Yanfei"},{"family":"Li","given":"Feng"}],"issued":{"date-parts":[["2022",7]]}}},{"id":147,"uris":["http://zotero.org/users/8556523/items/VKAB3GPX"],"itemData":{"id":147,"type":"article-journal","abstract":"This paper introduces a novel meta-learning algorithm for time series forecast model performance prediction. We model the forecast error as a function of time series features calculated from historical time series with an efficient Bayesian multivariate surface regression approach. The minimum predicted forecast error is then used to identify an individual model or a combination of models to produce the final forecasts. It is well known that the performance of most meta-learning models depends on the representativeness of the reference dataset used for training. In such circumstances, we augment the reference dataset with a feature-based time series simulation approach, namely GRATIS, to generate a rich and representative time series collection. The proposed framework is tested using the M4 competition data and is compared against commonly used forecasting approaches. Our approach provides comparable performance to other model selection and combination approaches but at a lower computational cost and a higher degree of interpretability, which is important for supporting decisions. We also provide useful insights regarding which forecasting models are expected to work better for particular types of time series, the intrinsic mechanisms of the meta-learners, and how the forecasting performance is affected by various factors.","container-title":"International Journal of Forecasting","DOI":"10.1016/j.ijforecast.2021.07.002","ISSN":"01692070","issue":"3","journalAbbreviation":"International Journal of Forecasting","language":"en","page":"920-943","source":"DOI.org (Crossref)","title":"FFORMPP: Feature-based forecast model performance prediction","title-short":"FFORMPP","volume":"38","author":[{"family":"Talagala","given":"Thiyanga S."},{"family":"Li","given":"Feng"},{"family":"Kang","given":"Yanfei"}],"issued":{"date-parts":[["2022",7]]}}}],"schema":"https://github.com/citation-style-language/schema/raw/master/csl-citation.json"} </w:delInstrText>
        </w:r>
        <w:r w:rsidR="001F6F25" w:rsidDel="00754B02">
          <w:rPr>
            <w:rFonts w:ascii="Cambria" w:hAnsi="Cambria"/>
          </w:rPr>
          <w:fldChar w:fldCharType="separate"/>
        </w:r>
        <w:r w:rsidR="001F6F25" w:rsidRPr="00550395" w:rsidDel="00754B02">
          <w:rPr>
            <w:rFonts w:ascii="Cambria" w:hAnsi="Cambria"/>
          </w:rPr>
          <w:delText>(Li et al., 2022; Talagala et al., 2022)</w:delText>
        </w:r>
        <w:r w:rsidR="001F6F25" w:rsidDel="00754B02">
          <w:rPr>
            <w:rFonts w:ascii="Cambria" w:hAnsi="Cambria"/>
          </w:rPr>
          <w:fldChar w:fldCharType="end"/>
        </w:r>
        <w:r w:rsidDel="00754B02">
          <w:rPr>
            <w:rFonts w:ascii="Cambria" w:hAnsi="Cambria"/>
          </w:rPr>
          <w:delText>.</w:delText>
        </w:r>
      </w:del>
      <w:del w:id="135" w:author="Bale,Cameron" w:date="2022-11-07T13:51:00Z">
        <w:r w:rsidR="003B0692" w:rsidDel="00D52005">
          <w:rPr>
            <w:rFonts w:ascii="Cambria" w:hAnsi="Cambria"/>
          </w:rPr>
          <w:delText xml:space="preserve"> </w:delText>
        </w:r>
        <w:r w:rsidDel="00D52005">
          <w:rPr>
            <w:rFonts w:ascii="Cambria" w:eastAsiaTheme="minorEastAsia" w:hAnsi="Cambria"/>
          </w:rPr>
          <w:delText>Figure 1 compares a time series with features that make it relatively easy to forecast (left) to a series that is difficult to forecast (right). The series are observed at a monthly frequency</w:delText>
        </w:r>
        <w:r w:rsidR="00314C0F" w:rsidDel="00D52005">
          <w:rPr>
            <w:rFonts w:ascii="Cambria" w:eastAsiaTheme="minorEastAsia" w:hAnsi="Cambria"/>
          </w:rPr>
          <w:delText>.</w:delText>
        </w:r>
      </w:del>
    </w:p>
    <w:p w14:paraId="0D69BF8C" w14:textId="77777777" w:rsidR="00850033" w:rsidRPr="00850033" w:rsidRDefault="00850033" w:rsidP="000D600C">
      <w:pPr>
        <w:rPr>
          <w:ins w:id="136" w:author="Bale,Cameron" w:date="2022-11-09T12:40:00Z"/>
          <w:rFonts w:ascii="Cambria" w:eastAsiaTheme="minorEastAsia" w:hAnsi="Cambria"/>
          <w:rPrChange w:id="137" w:author="Bale,Cameron" w:date="2022-11-09T12:40:00Z">
            <w:rPr>
              <w:ins w:id="138" w:author="Bale,Cameron" w:date="2022-11-09T12:40:00Z"/>
              <w:rFonts w:ascii="Cambria" w:hAnsi="Cambria"/>
            </w:rPr>
          </w:rPrChange>
        </w:rPr>
      </w:pPr>
    </w:p>
    <w:p w14:paraId="19F5ED0C" w14:textId="70556A2D" w:rsidR="00754B02" w:rsidRDefault="00754B02" w:rsidP="00682A30">
      <w:pPr>
        <w:rPr>
          <w:ins w:id="139" w:author="Bale,Cameron" w:date="2022-11-07T15:29:00Z"/>
          <w:rFonts w:ascii="Cambria" w:hAnsi="Cambria"/>
        </w:rPr>
      </w:pPr>
    </w:p>
    <w:p w14:paraId="17D720C8" w14:textId="750648A4" w:rsidR="00754B02" w:rsidRPr="00754B02" w:rsidRDefault="00754B02" w:rsidP="00682A30">
      <w:pPr>
        <w:rPr>
          <w:ins w:id="140" w:author="Bale,Cameron" w:date="2022-11-07T15:31:00Z"/>
          <w:rFonts w:ascii="Cambria" w:eastAsiaTheme="minorEastAsia" w:hAnsi="Cambria"/>
          <w:rPrChange w:id="141" w:author="Bale,Cameron" w:date="2022-11-07T15:31:00Z">
            <w:rPr>
              <w:ins w:id="142" w:author="Bale,Cameron" w:date="2022-11-07T15:31:00Z"/>
              <w:rFonts w:ascii="Cambria Math" w:hAnsi="Cambria Math"/>
              <w:i/>
            </w:rPr>
          </w:rPrChange>
        </w:rPr>
      </w:pPr>
      <w:ins w:id="143" w:author="Bale,Cameron" w:date="2022-11-07T15:29:00Z">
        <w:r>
          <w:rPr>
            <w:rFonts w:ascii="Cambria" w:hAnsi="Cambria"/>
            <w:b/>
            <w:bCs/>
          </w:rPr>
          <w:t xml:space="preserve">Figure 1: </w:t>
        </w:r>
        <w:r>
          <w:rPr>
            <w:rFonts w:ascii="Cambria" w:hAnsi="Cambria"/>
          </w:rPr>
          <w:t xml:space="preserve">comparison </w:t>
        </w:r>
      </w:ins>
      <w:ins w:id="144" w:author="Bale,Cameron" w:date="2022-11-09T12:40:00Z">
        <w:r w:rsidR="00850033">
          <w:rPr>
            <w:rFonts w:ascii="Cambria" w:hAnsi="Cambria"/>
          </w:rPr>
          <w:t xml:space="preserve">of </w:t>
        </w:r>
      </w:ins>
      <w:ins w:id="145" w:author="Bale,Cameron" w:date="2022-11-07T15:32:00Z">
        <w:r>
          <w:rPr>
            <w:rFonts w:ascii="Cambria" w:hAnsi="Cambria"/>
          </w:rPr>
          <w:t xml:space="preserve">protected </w:t>
        </w:r>
        <w:proofErr w:type="gramStart"/>
        <w:r>
          <w:rPr>
            <w:rFonts w:ascii="Cambria" w:hAnsi="Cambria"/>
          </w:rPr>
          <w:t>AR(</w:t>
        </w:r>
        <w:proofErr w:type="gramEnd"/>
        <w:r>
          <w:rPr>
            <w:rFonts w:ascii="Cambria" w:hAnsi="Cambria"/>
          </w:rPr>
          <w:t xml:space="preserve">1) processes to the </w:t>
        </w:r>
      </w:ins>
      <w:ins w:id="146" w:author="Bale,Cameron" w:date="2022-11-07T15:30:00Z">
        <w:r>
          <w:rPr>
            <w:rFonts w:ascii="Cambria" w:hAnsi="Cambria"/>
          </w:rPr>
          <w:t xml:space="preserve">original </w:t>
        </w:r>
      </w:ins>
      <w:ins w:id="147" w:author="Bale,Cameron" w:date="2022-11-07T15:32:00Z">
        <w:r>
          <w:rPr>
            <w:rFonts w:ascii="Cambria" w:hAnsi="Cambria"/>
          </w:rPr>
          <w:t xml:space="preserve">AR(1) </w:t>
        </w:r>
      </w:ins>
      <w:ins w:id="148" w:author="Bale,Cameron" w:date="2022-11-07T15:30:00Z">
        <w:r>
          <w:rPr>
            <w:rFonts w:ascii="Cambria" w:hAnsi="Cambria"/>
          </w:rPr>
          <w:t>process</w:t>
        </w:r>
      </w:ins>
      <w:ins w:id="149" w:author="Bale,Cameron" w:date="2022-11-07T15:32:00Z">
        <w:r>
          <w:rPr>
            <w:rFonts w:ascii="Cambria" w:hAnsi="Cambria"/>
          </w:rPr>
          <w:t>.</w:t>
        </w:r>
      </w:ins>
    </w:p>
    <w:p w14:paraId="1AD686D3" w14:textId="19B49D58" w:rsidR="00754B02" w:rsidRPr="00754B02" w:rsidRDefault="00754B02" w:rsidP="00682A30">
      <w:pPr>
        <w:rPr>
          <w:ins w:id="150" w:author="Bale,Cameron" w:date="2022-11-07T15:28:00Z"/>
          <w:rFonts w:ascii="Cambria" w:eastAsiaTheme="minorEastAsia" w:hAnsi="Cambria"/>
          <w:rPrChange w:id="151" w:author="Bale,Cameron" w:date="2022-11-07T15:31:00Z">
            <w:rPr>
              <w:ins w:id="152" w:author="Bale,Cameron" w:date="2022-11-07T15:28:00Z"/>
              <w:rFonts w:ascii="Cambria" w:hAnsi="Cambria"/>
            </w:rPr>
          </w:rPrChange>
        </w:rPr>
      </w:pPr>
    </w:p>
    <w:p w14:paraId="4E9B9182" w14:textId="1EBB841B" w:rsidR="00754B02" w:rsidRDefault="003D769D" w:rsidP="00682A30">
      <w:pPr>
        <w:rPr>
          <w:ins w:id="153" w:author="Bale,Cameron" w:date="2022-11-07T15:28:00Z"/>
          <w:rFonts w:ascii="Cambria" w:hAnsi="Cambria"/>
        </w:rPr>
      </w:pPr>
      <w:ins w:id="154" w:author="Bale,Cameron" w:date="2022-11-07T15:45:00Z">
        <w:r>
          <w:rPr>
            <w:rFonts w:ascii="Cambria" w:hAnsi="Cambria"/>
            <w:noProof/>
          </w:rPr>
          <w:drawing>
            <wp:anchor distT="0" distB="0" distL="114300" distR="114300" simplePos="0" relativeHeight="251680768" behindDoc="0" locked="0" layoutInCell="1" allowOverlap="1" wp14:anchorId="3F8A2533" wp14:editId="1AC7B383">
              <wp:simplePos x="0" y="0"/>
              <wp:positionH relativeFrom="margin">
                <wp:align>center</wp:align>
              </wp:positionH>
              <wp:positionV relativeFrom="paragraph">
                <wp:posOffset>51689</wp:posOffset>
              </wp:positionV>
              <wp:extent cx="5939790" cy="3555365"/>
              <wp:effectExtent l="0" t="0" r="381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555365"/>
                      </a:xfrm>
                      <a:prstGeom prst="rect">
                        <a:avLst/>
                      </a:prstGeom>
                      <a:noFill/>
                      <a:ln>
                        <a:noFill/>
                      </a:ln>
                    </pic:spPr>
                  </pic:pic>
                </a:graphicData>
              </a:graphic>
            </wp:anchor>
          </w:drawing>
        </w:r>
      </w:ins>
    </w:p>
    <w:p w14:paraId="71DD4C49" w14:textId="3B8D2349" w:rsidR="00754B02" w:rsidRDefault="00754B02" w:rsidP="00682A30">
      <w:pPr>
        <w:rPr>
          <w:ins w:id="155" w:author="Bale,Cameron" w:date="2022-11-07T15:29:00Z"/>
          <w:rFonts w:ascii="Cambria" w:hAnsi="Cambria"/>
        </w:rPr>
      </w:pPr>
    </w:p>
    <w:p w14:paraId="4AB1A2A4" w14:textId="3CF4409E" w:rsidR="00754B02" w:rsidRDefault="00754B02" w:rsidP="00682A30">
      <w:pPr>
        <w:rPr>
          <w:ins w:id="156" w:author="Bale,Cameron" w:date="2022-11-07T15:29:00Z"/>
          <w:rFonts w:ascii="Cambria" w:hAnsi="Cambria"/>
        </w:rPr>
      </w:pPr>
    </w:p>
    <w:p w14:paraId="74E6E285" w14:textId="5AA09EFA" w:rsidR="00754B02" w:rsidRDefault="00754B02" w:rsidP="00682A30">
      <w:pPr>
        <w:rPr>
          <w:ins w:id="157" w:author="Bale,Cameron" w:date="2022-11-07T15:29:00Z"/>
          <w:rFonts w:ascii="Cambria" w:hAnsi="Cambria"/>
        </w:rPr>
      </w:pPr>
    </w:p>
    <w:p w14:paraId="1EB09408" w14:textId="2C5A776D" w:rsidR="00754B02" w:rsidRDefault="00754B02" w:rsidP="00682A30">
      <w:pPr>
        <w:rPr>
          <w:ins w:id="158" w:author="Bale,Cameron" w:date="2022-11-07T15:29:00Z"/>
          <w:rFonts w:ascii="Cambria" w:hAnsi="Cambria"/>
        </w:rPr>
      </w:pPr>
    </w:p>
    <w:p w14:paraId="642E0100" w14:textId="4618191B" w:rsidR="00754B02" w:rsidRDefault="00754B02" w:rsidP="00682A30">
      <w:pPr>
        <w:rPr>
          <w:ins w:id="159" w:author="Bale,Cameron" w:date="2022-11-07T15:29:00Z"/>
          <w:rFonts w:ascii="Cambria" w:hAnsi="Cambria"/>
        </w:rPr>
      </w:pPr>
    </w:p>
    <w:p w14:paraId="54E94F2B" w14:textId="7CC79E03" w:rsidR="00754B02" w:rsidRDefault="00754B02" w:rsidP="00682A30">
      <w:pPr>
        <w:rPr>
          <w:ins w:id="160" w:author="Bale,Cameron" w:date="2022-11-07T15:29:00Z"/>
          <w:rFonts w:ascii="Cambria" w:hAnsi="Cambria"/>
        </w:rPr>
      </w:pPr>
    </w:p>
    <w:p w14:paraId="297FC9A5" w14:textId="43B5D440" w:rsidR="00754B02" w:rsidRDefault="00754B02" w:rsidP="00682A30">
      <w:pPr>
        <w:rPr>
          <w:ins w:id="161" w:author="Bale,Cameron" w:date="2022-11-07T15:29:00Z"/>
          <w:rFonts w:ascii="Cambria" w:hAnsi="Cambria"/>
        </w:rPr>
      </w:pPr>
    </w:p>
    <w:p w14:paraId="6CDEDF09" w14:textId="48CFDCC3" w:rsidR="00754B02" w:rsidRDefault="00754B02" w:rsidP="00682A30">
      <w:pPr>
        <w:rPr>
          <w:ins w:id="162" w:author="Bale,Cameron" w:date="2022-11-07T15:29:00Z"/>
          <w:rFonts w:ascii="Cambria" w:hAnsi="Cambria"/>
        </w:rPr>
      </w:pPr>
    </w:p>
    <w:p w14:paraId="7639EA90" w14:textId="0D00C109" w:rsidR="00754B02" w:rsidRDefault="00754B02" w:rsidP="00682A30">
      <w:pPr>
        <w:rPr>
          <w:ins w:id="163" w:author="Bale,Cameron" w:date="2022-11-07T15:29:00Z"/>
          <w:rFonts w:ascii="Cambria" w:hAnsi="Cambria"/>
        </w:rPr>
      </w:pPr>
    </w:p>
    <w:p w14:paraId="70FA210D" w14:textId="46D2E50F" w:rsidR="00754B02" w:rsidRDefault="00754B02" w:rsidP="00682A30">
      <w:pPr>
        <w:rPr>
          <w:ins w:id="164" w:author="Bale,Cameron" w:date="2022-11-07T15:29:00Z"/>
          <w:rFonts w:ascii="Cambria" w:hAnsi="Cambria"/>
        </w:rPr>
      </w:pPr>
    </w:p>
    <w:p w14:paraId="23AA5BAC" w14:textId="16ADC25D" w:rsidR="00754B02" w:rsidRDefault="00754B02" w:rsidP="00682A30">
      <w:pPr>
        <w:rPr>
          <w:ins w:id="165" w:author="Bale,Cameron" w:date="2022-11-07T15:29:00Z"/>
          <w:rFonts w:ascii="Cambria" w:hAnsi="Cambria"/>
        </w:rPr>
      </w:pPr>
    </w:p>
    <w:p w14:paraId="35482892" w14:textId="2C49353E" w:rsidR="00754B02" w:rsidRDefault="00754B02" w:rsidP="00682A30">
      <w:pPr>
        <w:rPr>
          <w:ins w:id="166" w:author="Bale,Cameron" w:date="2022-11-07T15:29:00Z"/>
          <w:rFonts w:ascii="Cambria" w:hAnsi="Cambria"/>
        </w:rPr>
      </w:pPr>
    </w:p>
    <w:p w14:paraId="0F8C5AF3" w14:textId="7CBFD007" w:rsidR="00754B02" w:rsidRDefault="00754B02" w:rsidP="00682A30">
      <w:pPr>
        <w:rPr>
          <w:ins w:id="167" w:author="Bale,Cameron" w:date="2022-11-07T15:29:00Z"/>
          <w:rFonts w:ascii="Cambria" w:hAnsi="Cambria"/>
        </w:rPr>
      </w:pPr>
    </w:p>
    <w:p w14:paraId="679E6EB5" w14:textId="0F34CB70" w:rsidR="00754B02" w:rsidRDefault="00754B02" w:rsidP="00682A30">
      <w:pPr>
        <w:rPr>
          <w:ins w:id="168" w:author="Bale,Cameron" w:date="2022-11-07T15:29:00Z"/>
          <w:rFonts w:ascii="Cambria" w:hAnsi="Cambria"/>
        </w:rPr>
      </w:pPr>
    </w:p>
    <w:p w14:paraId="776D30F8" w14:textId="0F6131AD" w:rsidR="00754B02" w:rsidRDefault="00754B02" w:rsidP="00682A30">
      <w:pPr>
        <w:rPr>
          <w:ins w:id="169" w:author="Bale,Cameron" w:date="2022-11-07T15:45:00Z"/>
          <w:rFonts w:ascii="Cambria" w:hAnsi="Cambria"/>
        </w:rPr>
      </w:pPr>
    </w:p>
    <w:p w14:paraId="18F4161C" w14:textId="5CAA2857" w:rsidR="003D769D" w:rsidRDefault="003D769D" w:rsidP="00682A30">
      <w:pPr>
        <w:rPr>
          <w:ins w:id="170" w:author="Bale,Cameron" w:date="2022-11-07T15:45:00Z"/>
          <w:rFonts w:ascii="Cambria" w:hAnsi="Cambria"/>
        </w:rPr>
      </w:pPr>
    </w:p>
    <w:p w14:paraId="06DA7A49" w14:textId="34E3F75F" w:rsidR="003D769D" w:rsidRDefault="003D769D" w:rsidP="00682A30">
      <w:pPr>
        <w:rPr>
          <w:ins w:id="171" w:author="Bale,Cameron" w:date="2022-11-07T15:45:00Z"/>
          <w:rFonts w:ascii="Cambria" w:hAnsi="Cambria"/>
        </w:rPr>
      </w:pPr>
    </w:p>
    <w:p w14:paraId="24235CD8" w14:textId="64A5B203" w:rsidR="003D769D" w:rsidRDefault="003D769D" w:rsidP="00682A30">
      <w:pPr>
        <w:rPr>
          <w:ins w:id="172" w:author="Bale,Cameron" w:date="2022-11-07T15:45:00Z"/>
          <w:rFonts w:ascii="Cambria" w:hAnsi="Cambria"/>
        </w:rPr>
      </w:pPr>
    </w:p>
    <w:p w14:paraId="43AAFEF2" w14:textId="6858900E" w:rsidR="003D769D" w:rsidRDefault="003D769D" w:rsidP="00682A30">
      <w:pPr>
        <w:rPr>
          <w:ins w:id="173" w:author="Bale,Cameron" w:date="2022-11-07T15:45:00Z"/>
          <w:rFonts w:ascii="Cambria" w:hAnsi="Cambria"/>
        </w:rPr>
      </w:pPr>
    </w:p>
    <w:p w14:paraId="289B5A61" w14:textId="6F0CBDEF" w:rsidR="003D769D" w:rsidRDefault="003D769D" w:rsidP="00682A30">
      <w:pPr>
        <w:rPr>
          <w:ins w:id="174" w:author="Bale,Cameron" w:date="2022-11-07T15:45:00Z"/>
          <w:rFonts w:ascii="Cambria" w:hAnsi="Cambria"/>
        </w:rPr>
      </w:pPr>
    </w:p>
    <w:p w14:paraId="55617C79" w14:textId="1BF5FF8A" w:rsidR="00754B02" w:rsidRDefault="00754B02" w:rsidP="00682A30">
      <w:pPr>
        <w:rPr>
          <w:ins w:id="175" w:author="Bale,Cameron" w:date="2022-11-07T15:29:00Z"/>
          <w:rFonts w:ascii="Cambria" w:hAnsi="Cambria"/>
        </w:rPr>
      </w:pPr>
    </w:p>
    <w:p w14:paraId="15C4C346" w14:textId="4665DE36" w:rsidR="00754B02" w:rsidRDefault="00754B02" w:rsidP="00682A30">
      <w:pPr>
        <w:rPr>
          <w:ins w:id="176" w:author="Bale,Cameron" w:date="2022-11-07T15:29:00Z"/>
          <w:rFonts w:ascii="Cambria" w:hAnsi="Cambria"/>
        </w:rPr>
      </w:pPr>
    </w:p>
    <w:p w14:paraId="3EA5A4A2" w14:textId="4EECE4B4" w:rsidR="00754B02" w:rsidRPr="00545189" w:rsidRDefault="00754B02" w:rsidP="00682A30">
      <w:pPr>
        <w:rPr>
          <w:ins w:id="177" w:author="Bale,Cameron" w:date="2022-11-07T15:33:00Z"/>
          <w:rFonts w:ascii="Cambria" w:eastAsiaTheme="minorEastAsia" w:hAnsi="Cambria"/>
          <w:rPrChange w:id="178" w:author="Bale,Cameron" w:date="2022-11-09T12:49:00Z">
            <w:rPr>
              <w:ins w:id="179" w:author="Bale,Cameron" w:date="2022-11-07T15:33:00Z"/>
              <w:rFonts w:ascii="Cambria Math" w:hAnsi="Cambria Math"/>
              <w:i/>
            </w:rPr>
          </w:rPrChange>
        </w:rPr>
      </w:pPr>
      <w:ins w:id="180" w:author="Bale,Cameron" w:date="2022-11-07T15:32:00Z">
        <w:r>
          <w:rPr>
            <w:rFonts w:ascii="Cambria" w:hAnsi="Cambria"/>
            <w:b/>
            <w:bCs/>
          </w:rPr>
          <w:t xml:space="preserve">Table 1: </w:t>
        </w:r>
      </w:ins>
      <w:ins w:id="181" w:author="Bale,Cameron" w:date="2022-11-07T15:33:00Z">
        <w:r>
          <w:rPr>
            <w:rFonts w:ascii="Cambria" w:hAnsi="Cambria"/>
          </w:rPr>
          <w:t>autoregressive parameters</w:t>
        </w:r>
      </w:ins>
      <w:ins w:id="182" w:author="Bale,Cameron" w:date="2022-11-09T12:49:00Z">
        <w:r w:rsidR="00545189">
          <w:rPr>
            <w:rFonts w:ascii="Cambria" w:hAnsi="Cambria"/>
          </w:rPr>
          <w:t xml:space="preserve"> </w:t>
        </w:r>
      </w:ins>
      <m:oMath>
        <m:acc>
          <m:accPr>
            <m:ctrlPr>
              <w:rPr>
                <w:rFonts w:ascii="Cambria Math" w:hAnsi="Cambria Math"/>
              </w:rPr>
            </m:ctrlPr>
          </m:accPr>
          <m:e>
            <m:sSub>
              <m:sSubPr>
                <m:ctrlPr>
                  <w:ins w:id="183" w:author="Bale,Cameron" w:date="2022-11-09T12:49:00Z">
                    <w:rPr>
                      <w:rFonts w:ascii="Cambria Math" w:hAnsi="Cambria Math"/>
                      <w:i/>
                    </w:rPr>
                  </w:ins>
                </m:ctrlPr>
              </m:sSubPr>
              <m:e>
                <m:r>
                  <m:rPr>
                    <m:sty m:val="p"/>
                  </m:rPr>
                  <w:rPr>
                    <w:rFonts w:ascii="Cambria Math" w:hAnsi="Cambria Math"/>
                  </w:rPr>
                  <m:t>ϕ</m:t>
                </m:r>
                <m:ctrlPr>
                  <w:ins w:id="184" w:author="Bale,Cameron" w:date="2022-11-09T12:49:00Z">
                    <w:rPr>
                      <w:rFonts w:ascii="Cambria Math" w:hAnsi="Cambria Math"/>
                    </w:rPr>
                  </w:ins>
                </m:ctrlPr>
              </m:e>
              <m:sub>
                <m:r>
                  <w:ins w:id="185" w:author="Bale,Cameron" w:date="2022-11-09T12:49:00Z">
                    <w:rPr>
                      <w:rFonts w:ascii="Cambria Math" w:hAnsi="Cambria Math"/>
                    </w:rPr>
                    <m:t>1</m:t>
                  </w:ins>
                </m:r>
              </m:sub>
            </m:sSub>
          </m:e>
        </m:acc>
      </m:oMath>
      <w:ins w:id="186" w:author="Bale,Cameron" w:date="2022-11-09T12:49:00Z">
        <w:r w:rsidR="00545189">
          <w:rPr>
            <w:rFonts w:ascii="Cambria" w:eastAsiaTheme="minorEastAsia" w:hAnsi="Cambria"/>
          </w:rPr>
          <w:t xml:space="preserve"> </w:t>
        </w:r>
      </w:ins>
      <w:ins w:id="187" w:author="Bale,Cameron" w:date="2022-11-07T15:33:00Z">
        <w:r>
          <w:rPr>
            <w:rFonts w:ascii="Cambria" w:eastAsiaTheme="minorEastAsia" w:hAnsi="Cambria"/>
          </w:rPr>
          <w:t xml:space="preserve">and forecast accuracy of an </w:t>
        </w:r>
        <w:proofErr w:type="gramStart"/>
        <w:r>
          <w:rPr>
            <w:rFonts w:ascii="Cambria" w:eastAsiaTheme="minorEastAsia" w:hAnsi="Cambria"/>
          </w:rPr>
          <w:t>ARIMA(</w:t>
        </w:r>
        <w:proofErr w:type="gramEnd"/>
        <w:r>
          <w:rPr>
            <w:rFonts w:ascii="Cambria" w:eastAsiaTheme="minorEastAsia" w:hAnsi="Cambria"/>
          </w:rPr>
          <w:t>1, 0, 0) model for each series in Figure 1.</w:t>
        </w:r>
      </w:ins>
    </w:p>
    <w:p w14:paraId="7DC9F26B" w14:textId="05F1BE78" w:rsidR="00754B02" w:rsidRPr="00754B02" w:rsidRDefault="00754B02" w:rsidP="00682A30">
      <w:pPr>
        <w:rPr>
          <w:ins w:id="188" w:author="Bale,Cameron" w:date="2022-11-07T15:29:00Z"/>
          <w:rFonts w:ascii="Cambria" w:eastAsiaTheme="minorEastAsia" w:hAnsi="Cambria"/>
          <w:rPrChange w:id="189" w:author="Bale,Cameron" w:date="2022-11-07T15:33:00Z">
            <w:rPr>
              <w:ins w:id="190" w:author="Bale,Cameron" w:date="2022-11-07T15:29:00Z"/>
              <w:rFonts w:ascii="Cambria" w:hAnsi="Cambria"/>
            </w:rPr>
          </w:rPrChange>
        </w:rPr>
      </w:pPr>
    </w:p>
    <w:tbl>
      <w:tblPr>
        <w:tblStyle w:val="TableGrid"/>
        <w:tblW w:w="0" w:type="auto"/>
        <w:tblLook w:val="04A0" w:firstRow="1" w:lastRow="0" w:firstColumn="1" w:lastColumn="0" w:noHBand="0" w:noVBand="1"/>
      </w:tblPr>
      <w:tblGrid>
        <w:gridCol w:w="3116"/>
        <w:gridCol w:w="3117"/>
        <w:gridCol w:w="3117"/>
      </w:tblGrid>
      <w:tr w:rsidR="003D769D" w14:paraId="21F4279F" w14:textId="77777777" w:rsidTr="003D769D">
        <w:trPr>
          <w:ins w:id="191" w:author="Bale,Cameron" w:date="2022-11-07T15:46:00Z"/>
        </w:trPr>
        <w:tc>
          <w:tcPr>
            <w:tcW w:w="3116" w:type="dxa"/>
          </w:tcPr>
          <w:p w14:paraId="77EF6483" w14:textId="13FEA98A" w:rsidR="003D769D" w:rsidRPr="003D769D" w:rsidRDefault="003D769D">
            <w:pPr>
              <w:jc w:val="center"/>
              <w:rPr>
                <w:ins w:id="192" w:author="Bale,Cameron" w:date="2022-11-07T15:46:00Z"/>
                <w:rFonts w:ascii="Cambria" w:hAnsi="Cambria"/>
                <w:b/>
                <w:bCs/>
                <w:rPrChange w:id="193" w:author="Bale,Cameron" w:date="2022-11-07T15:46:00Z">
                  <w:rPr>
                    <w:ins w:id="194" w:author="Bale,Cameron" w:date="2022-11-07T15:46:00Z"/>
                    <w:rFonts w:ascii="Cambria" w:hAnsi="Cambria"/>
                  </w:rPr>
                </w:rPrChange>
              </w:rPr>
              <w:pPrChange w:id="195" w:author="Bale,Cameron" w:date="2022-11-07T15:47:00Z">
                <w:pPr/>
              </w:pPrChange>
            </w:pPr>
            <w:ins w:id="196" w:author="Bale,Cameron" w:date="2022-11-07T15:46:00Z">
              <w:r>
                <w:rPr>
                  <w:rFonts w:ascii="Cambria" w:hAnsi="Cambria"/>
                  <w:b/>
                  <w:bCs/>
                </w:rPr>
                <w:t>Model</w:t>
              </w:r>
            </w:ins>
          </w:p>
        </w:tc>
        <w:tc>
          <w:tcPr>
            <w:tcW w:w="3117" w:type="dxa"/>
          </w:tcPr>
          <w:p w14:paraId="35EFE037" w14:textId="6AB6D4AA" w:rsidR="003D769D" w:rsidRPr="003D769D" w:rsidRDefault="00000000">
            <w:pPr>
              <w:jc w:val="center"/>
              <w:rPr>
                <w:ins w:id="197" w:author="Bale,Cameron" w:date="2022-11-07T15:46:00Z"/>
                <w:rFonts w:ascii="Cambria" w:eastAsiaTheme="minorEastAsia" w:hAnsi="Cambria"/>
                <w:rPrChange w:id="198" w:author="Bale,Cameron" w:date="2022-11-07T15:47:00Z">
                  <w:rPr>
                    <w:ins w:id="199" w:author="Bale,Cameron" w:date="2022-11-07T15:46:00Z"/>
                    <w:rFonts w:ascii="Cambria" w:hAnsi="Cambria"/>
                  </w:rPr>
                </w:rPrChange>
              </w:rPr>
              <w:pPrChange w:id="200" w:author="Bale,Cameron" w:date="2022-11-07T15:47:00Z">
                <w:pPr/>
              </w:pPrChange>
            </w:pPr>
            <m:oMathPara>
              <m:oMath>
                <m:sSub>
                  <m:sSubPr>
                    <m:ctrlPr>
                      <w:ins w:id="201" w:author="Bale,Cameron" w:date="2022-11-07T15:47:00Z">
                        <w:rPr>
                          <w:rFonts w:ascii="Cambria Math" w:hAnsi="Cambria Math"/>
                          <w:i/>
                        </w:rPr>
                      </w:ins>
                    </m:ctrlPr>
                  </m:sSubPr>
                  <m:e>
                    <m:r>
                      <m:rPr>
                        <m:sty m:val="p"/>
                      </m:rPr>
                      <w:rPr>
                        <w:rFonts w:ascii="Cambria Math" w:hAnsi="Cambria Math"/>
                      </w:rPr>
                      <m:t>ϕ</m:t>
                    </m:r>
                    <m:ctrlPr>
                      <w:ins w:id="202" w:author="Bale,Cameron" w:date="2022-11-07T15:47:00Z">
                        <w:rPr>
                          <w:rFonts w:ascii="Cambria Math" w:hAnsi="Cambria Math"/>
                        </w:rPr>
                      </w:ins>
                    </m:ctrlPr>
                  </m:e>
                  <m:sub>
                    <m:r>
                      <w:ins w:id="203" w:author="Bale,Cameron" w:date="2022-11-07T15:47:00Z">
                        <w:rPr>
                          <w:rFonts w:ascii="Cambria Math" w:hAnsi="Cambria Math"/>
                        </w:rPr>
                        <m:t>1</m:t>
                      </w:ins>
                    </m:r>
                  </m:sub>
                </m:sSub>
              </m:oMath>
            </m:oMathPara>
          </w:p>
        </w:tc>
        <w:tc>
          <w:tcPr>
            <w:tcW w:w="3117" w:type="dxa"/>
          </w:tcPr>
          <w:p w14:paraId="4E7963BD" w14:textId="2F8B2DF1" w:rsidR="003D769D" w:rsidRDefault="003D769D">
            <w:pPr>
              <w:jc w:val="center"/>
              <w:rPr>
                <w:ins w:id="204" w:author="Bale,Cameron" w:date="2022-11-07T15:46:00Z"/>
                <w:rFonts w:ascii="Cambria" w:hAnsi="Cambria"/>
              </w:rPr>
              <w:pPrChange w:id="205" w:author="Bale,Cameron" w:date="2022-11-07T15:47:00Z">
                <w:pPr/>
              </w:pPrChange>
            </w:pPr>
            <w:ins w:id="206" w:author="Bale,Cameron" w:date="2022-11-07T15:47:00Z">
              <w:r>
                <w:rPr>
                  <w:rFonts w:ascii="Cambria" w:hAnsi="Cambria"/>
                </w:rPr>
                <w:t>Absolute Forecast Error</w:t>
              </w:r>
            </w:ins>
          </w:p>
        </w:tc>
      </w:tr>
      <w:tr w:rsidR="003D769D" w14:paraId="2F7C0F7E" w14:textId="77777777" w:rsidTr="003D769D">
        <w:trPr>
          <w:ins w:id="207" w:author="Bale,Cameron" w:date="2022-11-07T15:46:00Z"/>
        </w:trPr>
        <w:tc>
          <w:tcPr>
            <w:tcW w:w="3116" w:type="dxa"/>
          </w:tcPr>
          <w:p w14:paraId="2EA0D00F" w14:textId="4B9E75CA" w:rsidR="003D769D" w:rsidRDefault="003D769D" w:rsidP="00682A30">
            <w:pPr>
              <w:rPr>
                <w:ins w:id="208" w:author="Bale,Cameron" w:date="2022-11-07T15:46:00Z"/>
                <w:rFonts w:ascii="Cambria" w:hAnsi="Cambria"/>
              </w:rPr>
            </w:pPr>
            <w:ins w:id="209" w:author="Bale,Cameron" w:date="2022-11-07T15:47:00Z">
              <w:r>
                <w:rPr>
                  <w:rFonts w:ascii="Cambria" w:hAnsi="Cambria"/>
                </w:rPr>
                <w:t>Original</w:t>
              </w:r>
            </w:ins>
          </w:p>
        </w:tc>
        <w:tc>
          <w:tcPr>
            <w:tcW w:w="3117" w:type="dxa"/>
          </w:tcPr>
          <w:p w14:paraId="6A5AAC5C" w14:textId="67B0F076" w:rsidR="003D769D" w:rsidRDefault="002E711E" w:rsidP="00682A30">
            <w:pPr>
              <w:rPr>
                <w:ins w:id="210" w:author="Bale,Cameron" w:date="2022-11-07T15:46:00Z"/>
                <w:rFonts w:ascii="Cambria" w:hAnsi="Cambria"/>
              </w:rPr>
            </w:pPr>
            <w:ins w:id="211" w:author="Bale,Cameron" w:date="2022-11-07T15:50:00Z">
              <w:r>
                <w:rPr>
                  <w:rFonts w:ascii="Cambria" w:hAnsi="Cambria"/>
                </w:rPr>
                <w:t>0.73</w:t>
              </w:r>
            </w:ins>
          </w:p>
        </w:tc>
        <w:tc>
          <w:tcPr>
            <w:tcW w:w="3117" w:type="dxa"/>
          </w:tcPr>
          <w:p w14:paraId="33932841" w14:textId="291DAAC7" w:rsidR="003D769D" w:rsidRDefault="003D769D" w:rsidP="00682A30">
            <w:pPr>
              <w:rPr>
                <w:ins w:id="212" w:author="Bale,Cameron" w:date="2022-11-07T15:46:00Z"/>
                <w:rFonts w:ascii="Cambria" w:hAnsi="Cambria"/>
              </w:rPr>
            </w:pPr>
            <w:ins w:id="213" w:author="Bale,Cameron" w:date="2022-11-07T15:48:00Z">
              <w:r>
                <w:rPr>
                  <w:rFonts w:ascii="Cambria" w:hAnsi="Cambria"/>
                </w:rPr>
                <w:t>0.7</w:t>
              </w:r>
            </w:ins>
            <w:ins w:id="214" w:author="Bale,Cameron" w:date="2022-11-10T14:00:00Z">
              <w:r w:rsidR="009B1F07">
                <w:rPr>
                  <w:rFonts w:ascii="Cambria" w:hAnsi="Cambria"/>
                </w:rPr>
                <w:t>8</w:t>
              </w:r>
            </w:ins>
          </w:p>
        </w:tc>
      </w:tr>
      <w:tr w:rsidR="003D769D" w14:paraId="59FE76CE" w14:textId="77777777" w:rsidTr="003D769D">
        <w:trPr>
          <w:ins w:id="215" w:author="Bale,Cameron" w:date="2022-11-07T15:46:00Z"/>
        </w:trPr>
        <w:tc>
          <w:tcPr>
            <w:tcW w:w="3116" w:type="dxa"/>
          </w:tcPr>
          <w:p w14:paraId="456B325C" w14:textId="4E79F949" w:rsidR="003D769D" w:rsidRDefault="003D769D" w:rsidP="00682A30">
            <w:pPr>
              <w:rPr>
                <w:ins w:id="216" w:author="Bale,Cameron" w:date="2022-11-07T15:46:00Z"/>
                <w:rFonts w:ascii="Cambria" w:hAnsi="Cambria"/>
              </w:rPr>
            </w:pPr>
            <w:ins w:id="217" w:author="Bale,Cameron" w:date="2022-11-07T15:47:00Z">
              <w:r>
                <w:rPr>
                  <w:rFonts w:ascii="Cambria" w:hAnsi="Cambria"/>
                </w:rPr>
                <w:t>Nois</w:t>
              </w:r>
            </w:ins>
            <w:ins w:id="218" w:author="Bale,Cameron" w:date="2022-11-09T12:35:00Z">
              <w:r w:rsidR="00110475">
                <w:rPr>
                  <w:rFonts w:ascii="Cambria" w:hAnsi="Cambria"/>
                </w:rPr>
                <w:t>ed</w:t>
              </w:r>
            </w:ins>
          </w:p>
        </w:tc>
        <w:tc>
          <w:tcPr>
            <w:tcW w:w="3117" w:type="dxa"/>
          </w:tcPr>
          <w:p w14:paraId="3C77C83E" w14:textId="1487A014" w:rsidR="003D769D" w:rsidRDefault="002E711E" w:rsidP="00682A30">
            <w:pPr>
              <w:rPr>
                <w:ins w:id="219" w:author="Bale,Cameron" w:date="2022-11-07T15:46:00Z"/>
                <w:rFonts w:ascii="Cambria" w:hAnsi="Cambria"/>
              </w:rPr>
            </w:pPr>
            <w:ins w:id="220" w:author="Bale,Cameron" w:date="2022-11-07T15:50:00Z">
              <w:r>
                <w:rPr>
                  <w:rFonts w:ascii="Cambria" w:hAnsi="Cambria"/>
                </w:rPr>
                <w:t>0.16</w:t>
              </w:r>
            </w:ins>
          </w:p>
        </w:tc>
        <w:tc>
          <w:tcPr>
            <w:tcW w:w="3117" w:type="dxa"/>
          </w:tcPr>
          <w:p w14:paraId="5A49BDAD" w14:textId="6BC8CEED" w:rsidR="003D769D" w:rsidRDefault="003D769D" w:rsidP="00682A30">
            <w:pPr>
              <w:rPr>
                <w:ins w:id="221" w:author="Bale,Cameron" w:date="2022-11-07T15:46:00Z"/>
                <w:rFonts w:ascii="Cambria" w:hAnsi="Cambria"/>
              </w:rPr>
            </w:pPr>
            <w:ins w:id="222" w:author="Bale,Cameron" w:date="2022-11-07T15:48:00Z">
              <w:r>
                <w:rPr>
                  <w:rFonts w:ascii="Cambria" w:hAnsi="Cambria"/>
                </w:rPr>
                <w:t>1.39</w:t>
              </w:r>
            </w:ins>
          </w:p>
        </w:tc>
      </w:tr>
      <w:tr w:rsidR="003D769D" w14:paraId="3BAD3971" w14:textId="77777777" w:rsidTr="003D769D">
        <w:trPr>
          <w:ins w:id="223" w:author="Bale,Cameron" w:date="2022-11-07T15:46:00Z"/>
        </w:trPr>
        <w:tc>
          <w:tcPr>
            <w:tcW w:w="3116" w:type="dxa"/>
          </w:tcPr>
          <w:p w14:paraId="12209854" w14:textId="233C8747" w:rsidR="003D769D" w:rsidRDefault="003D769D" w:rsidP="00682A30">
            <w:pPr>
              <w:rPr>
                <w:ins w:id="224" w:author="Bale,Cameron" w:date="2022-11-07T15:46:00Z"/>
                <w:rFonts w:ascii="Cambria" w:hAnsi="Cambria"/>
              </w:rPr>
            </w:pPr>
            <w:commentRangeStart w:id="225"/>
            <w:ins w:id="226" w:author="Bale,Cameron" w:date="2022-11-07T15:47:00Z">
              <w:r>
                <w:rPr>
                  <w:rFonts w:ascii="Cambria" w:hAnsi="Cambria"/>
                </w:rPr>
                <w:t>Swapped</w:t>
              </w:r>
            </w:ins>
          </w:p>
        </w:tc>
        <w:tc>
          <w:tcPr>
            <w:tcW w:w="3117" w:type="dxa"/>
          </w:tcPr>
          <w:p w14:paraId="078079AE" w14:textId="7B825DFB" w:rsidR="003D769D" w:rsidRDefault="002E711E" w:rsidP="00682A30">
            <w:pPr>
              <w:rPr>
                <w:ins w:id="227" w:author="Bale,Cameron" w:date="2022-11-07T15:46:00Z"/>
                <w:rFonts w:ascii="Cambria" w:hAnsi="Cambria"/>
              </w:rPr>
            </w:pPr>
            <w:ins w:id="228" w:author="Bale,Cameron" w:date="2022-11-07T15:50:00Z">
              <w:r>
                <w:rPr>
                  <w:rFonts w:ascii="Cambria" w:hAnsi="Cambria"/>
                </w:rPr>
                <w:t>0.56</w:t>
              </w:r>
            </w:ins>
          </w:p>
        </w:tc>
        <w:tc>
          <w:tcPr>
            <w:tcW w:w="3117" w:type="dxa"/>
          </w:tcPr>
          <w:p w14:paraId="66C8AD4C" w14:textId="0274A593" w:rsidR="003D769D" w:rsidRDefault="003D769D" w:rsidP="00682A30">
            <w:pPr>
              <w:rPr>
                <w:ins w:id="229" w:author="Bale,Cameron" w:date="2022-11-07T15:46:00Z"/>
                <w:rFonts w:ascii="Cambria" w:hAnsi="Cambria"/>
              </w:rPr>
            </w:pPr>
            <w:ins w:id="230" w:author="Bale,Cameron" w:date="2022-11-07T15:48:00Z">
              <w:r>
                <w:rPr>
                  <w:rFonts w:ascii="Cambria" w:hAnsi="Cambria"/>
                </w:rPr>
                <w:t>0.16</w:t>
              </w:r>
            </w:ins>
            <w:commentRangeEnd w:id="225"/>
            <w:ins w:id="231" w:author="Bale,Cameron" w:date="2022-11-14T10:11:00Z">
              <w:r w:rsidR="00A958E3">
                <w:rPr>
                  <w:rStyle w:val="CommentReference"/>
                </w:rPr>
                <w:commentReference w:id="225"/>
              </w:r>
            </w:ins>
          </w:p>
        </w:tc>
      </w:tr>
    </w:tbl>
    <w:p w14:paraId="09FDF9B2" w14:textId="002374D0" w:rsidR="00754B02" w:rsidRDefault="00754B02" w:rsidP="00682A30">
      <w:pPr>
        <w:rPr>
          <w:ins w:id="232" w:author="Bale,Cameron" w:date="2022-11-07T15:29:00Z"/>
          <w:rFonts w:ascii="Cambria" w:hAnsi="Cambria"/>
        </w:rPr>
      </w:pPr>
    </w:p>
    <w:p w14:paraId="6C83241B" w14:textId="7AA53DC0" w:rsidR="00545189" w:rsidRDefault="00955095" w:rsidP="00682A30">
      <w:pPr>
        <w:rPr>
          <w:ins w:id="233" w:author="Bale,Cameron" w:date="2022-11-09T12:50:00Z"/>
          <w:rFonts w:ascii="Cambria" w:eastAsiaTheme="minorEastAsia" w:hAnsi="Cambria"/>
        </w:rPr>
      </w:pPr>
      <w:ins w:id="234" w:author="Bale,Cameron" w:date="2022-11-09T12:42:00Z">
        <w:r>
          <w:rPr>
            <w:rFonts w:ascii="Cambria" w:hAnsi="Cambria"/>
          </w:rPr>
          <w:lastRenderedPageBreak/>
          <w:t>Swapping and random noise addition are well established as privacy protection methods</w:t>
        </w:r>
      </w:ins>
      <w:ins w:id="235" w:author="Bale,Cameron" w:date="2022-11-09T12:49:00Z">
        <w:r w:rsidR="00545189">
          <w:rPr>
            <w:rFonts w:ascii="Cambria" w:hAnsi="Cambria"/>
          </w:rPr>
          <w:t xml:space="preserve"> </w:t>
        </w:r>
      </w:ins>
      <w:ins w:id="236" w:author="Bale,Cameron" w:date="2022-11-09T12:42:00Z">
        <w:r>
          <w:rPr>
            <w:rFonts w:ascii="Cambria" w:hAnsi="Cambria"/>
          </w:rPr>
          <w:t xml:space="preserve">but </w:t>
        </w:r>
      </w:ins>
      <w:ins w:id="237" w:author="Bale,Cameron" w:date="2022-11-09T12:43:00Z">
        <w:r w:rsidR="002B280D">
          <w:rPr>
            <w:rFonts w:ascii="Cambria" w:hAnsi="Cambria"/>
          </w:rPr>
          <w:t xml:space="preserve">can have drastically different effects on forecasts. In this example, random noise significantly reduces the estimate of </w:t>
        </w:r>
      </w:ins>
      <m:oMath>
        <m:sSub>
          <m:sSubPr>
            <m:ctrlPr>
              <w:ins w:id="238" w:author="Bale,Cameron" w:date="2022-11-09T12:43:00Z">
                <w:rPr>
                  <w:rFonts w:ascii="Cambria Math" w:hAnsi="Cambria Math"/>
                  <w:i/>
                </w:rPr>
              </w:ins>
            </m:ctrlPr>
          </m:sSubPr>
          <m:e>
            <m:r>
              <m:rPr>
                <m:sty m:val="p"/>
              </m:rPr>
              <w:rPr>
                <w:rFonts w:ascii="Cambria Math" w:hAnsi="Cambria Math"/>
              </w:rPr>
              <m:t>ϕ</m:t>
            </m:r>
            <m:ctrlPr>
              <w:ins w:id="239" w:author="Bale,Cameron" w:date="2022-11-09T12:43:00Z">
                <w:rPr>
                  <w:rFonts w:ascii="Cambria Math" w:hAnsi="Cambria Math"/>
                </w:rPr>
              </w:ins>
            </m:ctrlPr>
          </m:e>
          <m:sub>
            <m:r>
              <w:ins w:id="240" w:author="Bale,Cameron" w:date="2022-11-09T12:43:00Z">
                <w:rPr>
                  <w:rFonts w:ascii="Cambria Math" w:hAnsi="Cambria Math"/>
                </w:rPr>
                <m:t>1</m:t>
              </w:ins>
            </m:r>
          </m:sub>
        </m:sSub>
      </m:oMath>
      <w:ins w:id="241" w:author="Bale,Cameron" w:date="2022-11-09T12:43:00Z">
        <w:r w:rsidR="002B280D">
          <w:rPr>
            <w:rFonts w:ascii="Cambria" w:eastAsiaTheme="minorEastAsia" w:hAnsi="Cambria"/>
          </w:rPr>
          <w:t xml:space="preserve">, and </w:t>
        </w:r>
      </w:ins>
      <w:ins w:id="242" w:author="Bale,Cameron" w:date="2022-11-09T12:44:00Z">
        <w:r w:rsidR="002B280D">
          <w:rPr>
            <w:rFonts w:ascii="Cambria" w:eastAsiaTheme="minorEastAsia" w:hAnsi="Cambria"/>
          </w:rPr>
          <w:t xml:space="preserve">nearly doubles the forecast error relative to the original data. </w:t>
        </w:r>
      </w:ins>
      <w:ins w:id="243" w:author="Bale,Cameron" w:date="2022-11-09T12:45:00Z">
        <w:r w:rsidR="002B280D">
          <w:rPr>
            <w:rFonts w:ascii="Cambria" w:eastAsiaTheme="minorEastAsia" w:hAnsi="Cambria"/>
          </w:rPr>
          <w:t>On the other hand, s</w:t>
        </w:r>
      </w:ins>
      <w:ins w:id="244" w:author="Bale,Cameron" w:date="2022-11-09T12:44:00Z">
        <w:r w:rsidR="002B280D">
          <w:rPr>
            <w:rFonts w:ascii="Cambria" w:eastAsiaTheme="minorEastAsia" w:hAnsi="Cambria"/>
          </w:rPr>
          <w:t xml:space="preserve">wapping values </w:t>
        </w:r>
      </w:ins>
      <w:ins w:id="245" w:author="Bale,Cameron" w:date="2022-11-09T12:45:00Z">
        <w:r w:rsidR="002B280D">
          <w:rPr>
            <w:rFonts w:ascii="Cambria" w:eastAsiaTheme="minorEastAsia" w:hAnsi="Cambria"/>
          </w:rPr>
          <w:t xml:space="preserve">between series with similar values for </w:t>
        </w:r>
      </w:ins>
      <m:oMath>
        <m:sSub>
          <m:sSubPr>
            <m:ctrlPr>
              <w:ins w:id="246" w:author="Bale,Cameron" w:date="2022-11-09T12:45:00Z">
                <w:rPr>
                  <w:rFonts w:ascii="Cambria Math" w:eastAsiaTheme="minorEastAsia" w:hAnsi="Cambria Math"/>
                  <w:i/>
                </w:rPr>
              </w:ins>
            </m:ctrlPr>
          </m:sSubPr>
          <m:e>
            <m:r>
              <m:rPr>
                <m:sty m:val="p"/>
              </m:rPr>
              <w:rPr>
                <w:rFonts w:ascii="Cambria Math" w:eastAsiaTheme="minorEastAsia" w:hAnsi="Cambria Math"/>
              </w:rPr>
              <m:t>ϕ</m:t>
            </m:r>
            <m:ctrlPr>
              <w:ins w:id="247" w:author="Bale,Cameron" w:date="2022-11-09T12:45:00Z">
                <w:rPr>
                  <w:rFonts w:ascii="Cambria Math" w:eastAsiaTheme="minorEastAsia" w:hAnsi="Cambria Math"/>
                </w:rPr>
              </w:ins>
            </m:ctrlPr>
          </m:e>
          <m:sub>
            <m:r>
              <w:ins w:id="248" w:author="Bale,Cameron" w:date="2022-11-09T12:45:00Z">
                <w:rPr>
                  <w:rFonts w:ascii="Cambria Math" w:eastAsiaTheme="minorEastAsia" w:hAnsi="Cambria Math"/>
                </w:rPr>
                <m:t>1</m:t>
              </w:ins>
            </m:r>
          </m:sub>
        </m:sSub>
      </m:oMath>
      <w:ins w:id="249" w:author="Bale,Cameron" w:date="2022-11-09T12:45:00Z">
        <w:r w:rsidR="002B280D">
          <w:rPr>
            <w:rFonts w:ascii="Cambria" w:eastAsiaTheme="minorEastAsia" w:hAnsi="Cambria"/>
          </w:rPr>
          <w:t xml:space="preserve"> produces a protected series with a </w:t>
        </w:r>
      </w:ins>
      <w:ins w:id="250" w:author="Bale,Cameron" w:date="2022-11-09T12:46:00Z">
        <w:r w:rsidR="002B280D">
          <w:rPr>
            <w:rFonts w:ascii="Cambria" w:eastAsiaTheme="minorEastAsia" w:hAnsi="Cambria"/>
          </w:rPr>
          <w:t xml:space="preserve">value of </w:t>
        </w:r>
      </w:ins>
      <m:oMath>
        <m:sSub>
          <m:sSubPr>
            <m:ctrlPr>
              <w:ins w:id="251" w:author="Bale,Cameron" w:date="2022-11-09T12:46:00Z">
                <w:rPr>
                  <w:rFonts w:ascii="Cambria Math" w:eastAsiaTheme="minorEastAsia" w:hAnsi="Cambria Math"/>
                  <w:i/>
                </w:rPr>
              </w:ins>
            </m:ctrlPr>
          </m:sSubPr>
          <m:e>
            <m:r>
              <m:rPr>
                <m:sty m:val="p"/>
              </m:rPr>
              <w:rPr>
                <w:rFonts w:ascii="Cambria Math" w:eastAsiaTheme="minorEastAsia" w:hAnsi="Cambria Math"/>
              </w:rPr>
              <m:t>ϕ</m:t>
            </m:r>
            <m:ctrlPr>
              <w:ins w:id="252" w:author="Bale,Cameron" w:date="2022-11-09T12:46:00Z">
                <w:rPr>
                  <w:rFonts w:ascii="Cambria Math" w:eastAsiaTheme="minorEastAsia" w:hAnsi="Cambria Math"/>
                </w:rPr>
              </w:ins>
            </m:ctrlPr>
          </m:e>
          <m:sub>
            <m:r>
              <w:ins w:id="253" w:author="Bale,Cameron" w:date="2022-11-09T12:46:00Z">
                <w:rPr>
                  <w:rFonts w:ascii="Cambria Math" w:eastAsiaTheme="minorEastAsia" w:hAnsi="Cambria Math"/>
                </w:rPr>
                <m:t>1</m:t>
              </w:ins>
            </m:r>
          </m:sub>
        </m:sSub>
      </m:oMath>
      <w:ins w:id="254" w:author="Bale,Cameron" w:date="2022-11-09T12:46:00Z">
        <w:r w:rsidR="002B280D">
          <w:rPr>
            <w:rFonts w:ascii="Cambria" w:eastAsiaTheme="minorEastAsia" w:hAnsi="Cambria"/>
          </w:rPr>
          <w:t xml:space="preserve"> that is much closer to the truth, and actually gives better forecast accuracy for this particular one step horizon.</w:t>
        </w:r>
      </w:ins>
    </w:p>
    <w:p w14:paraId="02A944B9" w14:textId="257A2D09" w:rsidR="002642DF" w:rsidRDefault="002642DF">
      <w:pPr>
        <w:rPr>
          <w:rFonts w:ascii="Cambria" w:eastAsiaTheme="minorEastAsia" w:hAnsi="Cambria"/>
        </w:rPr>
        <w:pPrChange w:id="255" w:author="Bale,Cameron" w:date="2022-11-07T13:50:00Z">
          <w:pPr>
            <w:tabs>
              <w:tab w:val="left" w:pos="1152"/>
            </w:tabs>
          </w:pPr>
        </w:pPrChange>
      </w:pPr>
    </w:p>
    <w:p w14:paraId="32BE2AE0" w14:textId="418AC46C" w:rsidR="002642DF" w:rsidRPr="0053699F" w:rsidDel="00AE069A" w:rsidRDefault="00A665B9" w:rsidP="002642DF">
      <w:pPr>
        <w:tabs>
          <w:tab w:val="left" w:pos="1152"/>
        </w:tabs>
        <w:rPr>
          <w:del w:id="256" w:author="Bale,Cameron" w:date="2022-11-07T13:49:00Z"/>
          <w:rFonts w:ascii="Cambria" w:eastAsiaTheme="minorEastAsia" w:hAnsi="Cambria"/>
        </w:rPr>
      </w:pPr>
      <w:del w:id="257" w:author="Bale,Cameron" w:date="2022-11-07T13:49:00Z">
        <w:r w:rsidDel="00AE069A">
          <w:rPr>
            <w:rFonts w:ascii="Cambria" w:eastAsiaTheme="minorEastAsia" w:hAnsi="Cambria"/>
          </w:rPr>
          <w:delText>A detailed description of each feature is given in Section 4.5. For now, we highlight that the high forecastability of the series on the left is indicated by the low spectral entropy</w:delText>
        </w:r>
        <w:r w:rsidR="00B27CB0" w:rsidDel="00AE069A">
          <w:rPr>
            <w:rFonts w:ascii="Cambria" w:eastAsiaTheme="minorEastAsia" w:hAnsi="Cambria"/>
          </w:rPr>
          <w:delText xml:space="preserve"> and </w:delText>
        </w:r>
        <w:r w:rsidDel="00AE069A">
          <w:rPr>
            <w:rFonts w:ascii="Cambria" w:eastAsiaTheme="minorEastAsia" w:hAnsi="Cambria"/>
          </w:rPr>
          <w:delText>high Hurst coefficient</w:delText>
        </w:r>
        <w:r w:rsidR="00B27CB0" w:rsidDel="00AE069A">
          <w:rPr>
            <w:rFonts w:ascii="Cambria" w:eastAsiaTheme="minorEastAsia" w:hAnsi="Cambria"/>
          </w:rPr>
          <w:delText xml:space="preserve"> values. The </w:delText>
        </w:r>
        <w:r w:rsidR="002642DF" w:rsidDel="00AE069A">
          <w:rPr>
            <w:rFonts w:ascii="Cambria" w:eastAsiaTheme="minorEastAsia" w:hAnsi="Cambria"/>
          </w:rPr>
          <w:delText>series on the right</w:delText>
        </w:r>
        <w:r w:rsidR="00B27CB0" w:rsidDel="00AE069A">
          <w:rPr>
            <w:rFonts w:ascii="Cambria" w:eastAsiaTheme="minorEastAsia" w:hAnsi="Cambria"/>
          </w:rPr>
          <w:delText>, however,</w:delText>
        </w:r>
        <w:r w:rsidR="002642DF" w:rsidDel="00AE069A">
          <w:rPr>
            <w:rFonts w:ascii="Cambria" w:eastAsiaTheme="minorEastAsia" w:hAnsi="Cambria"/>
          </w:rPr>
          <w:delText xml:space="preserve"> is essentially a random walk as indicated by the value </w:delText>
        </w:r>
        <w:r w:rsidR="00B27CB0" w:rsidDel="00AE069A">
          <w:rPr>
            <w:rFonts w:ascii="Cambria" w:eastAsiaTheme="minorEastAsia" w:hAnsi="Cambria"/>
          </w:rPr>
          <w:delText>of the Hurst coefficient, and a spectral entropy of one indicates a very low signal to noise ratio.</w:delText>
        </w:r>
        <w:r w:rsidR="002642DF" w:rsidDel="00AE069A">
          <w:rPr>
            <w:rFonts w:ascii="Cambria" w:eastAsiaTheme="minorEastAsia" w:hAnsi="Cambria"/>
          </w:rPr>
          <w:delText xml:space="preserve"> Another notable difference is in the </w:delText>
        </w:r>
        <w:r w:rsidR="00B27CB0" w:rsidDel="00AE069A">
          <w:rPr>
            <w:rFonts w:ascii="Cambria" w:eastAsiaTheme="minorEastAsia" w:hAnsi="Cambria"/>
          </w:rPr>
          <w:delText>strength of the trend of each series</w:delText>
        </w:r>
        <w:r w:rsidR="002642DF" w:rsidDel="00AE069A">
          <w:rPr>
            <w:rFonts w:ascii="Cambria" w:eastAsiaTheme="minorEastAsia" w:hAnsi="Cambria"/>
            <w:i/>
            <w:iCs/>
          </w:rPr>
          <w:delText xml:space="preserve"> </w:delText>
        </w:r>
        <w:r w:rsidR="002642DF" w:rsidDel="00AE069A">
          <w:rPr>
            <w:rFonts w:ascii="Cambria" w:eastAsiaTheme="minorEastAsia" w:hAnsi="Cambria"/>
          </w:rPr>
          <w:delText xml:space="preserve">– most of the variance of the series on the left is due to a strong trend, which is forecastable, whereas the variance in the series on the right appears to be due to the randomness of the series. The series on the left has low </w:delText>
        </w:r>
        <w:r w:rsidR="002642DF" w:rsidDel="00AE069A">
          <w:rPr>
            <w:rFonts w:ascii="Cambria" w:eastAsiaTheme="minorEastAsia" w:hAnsi="Cambria"/>
            <w:i/>
            <w:iCs/>
          </w:rPr>
          <w:delText>Kurtosis</w:delText>
        </w:r>
        <w:r w:rsidR="002642DF" w:rsidDel="00AE069A">
          <w:rPr>
            <w:rFonts w:ascii="Cambria" w:eastAsiaTheme="minorEastAsia" w:hAnsi="Cambria"/>
          </w:rPr>
          <w:delText>, i.e., light tails relative to the standard normal distribution, whereas the opposite is true for the series on the right.</w:delText>
        </w:r>
      </w:del>
    </w:p>
    <w:p w14:paraId="7F9F78F5" w14:textId="039E3AD4" w:rsidR="002642DF" w:rsidDel="00AE069A" w:rsidRDefault="002642DF" w:rsidP="002642DF">
      <w:pPr>
        <w:tabs>
          <w:tab w:val="left" w:pos="1152"/>
        </w:tabs>
        <w:rPr>
          <w:del w:id="258" w:author="Bale,Cameron" w:date="2022-11-07T13:49:00Z"/>
          <w:rFonts w:ascii="Cambria" w:eastAsiaTheme="minorEastAsia" w:hAnsi="Cambria"/>
          <w:b/>
          <w:bCs/>
        </w:rPr>
      </w:pPr>
      <w:commentRangeStart w:id="259"/>
    </w:p>
    <w:p w14:paraId="23F04BB0" w14:textId="6C1D9323" w:rsidR="002642DF" w:rsidRPr="0053699F" w:rsidDel="00AE069A" w:rsidRDefault="002642DF" w:rsidP="002642DF">
      <w:pPr>
        <w:tabs>
          <w:tab w:val="left" w:pos="1152"/>
        </w:tabs>
        <w:rPr>
          <w:del w:id="260" w:author="Bale,Cameron" w:date="2022-11-07T13:49:00Z"/>
          <w:rFonts w:ascii="Cambria" w:eastAsiaTheme="minorEastAsia" w:hAnsi="Cambria"/>
          <w:b/>
          <w:bCs/>
        </w:rPr>
      </w:pPr>
      <w:del w:id="261" w:author="Bale,Cameron" w:date="2022-11-07T13:49:00Z">
        <w:r w:rsidDel="00AE069A">
          <w:rPr>
            <w:rFonts w:ascii="Cambria" w:eastAsiaTheme="minorEastAsia" w:hAnsi="Cambria"/>
            <w:b/>
            <w:bCs/>
          </w:rPr>
          <w:delText xml:space="preserve">Fig 1: Comparison of a time series with desirable features (easy to forecast) and a time series with undesirable </w:delText>
        </w:r>
        <w:commentRangeEnd w:id="259"/>
        <w:r w:rsidR="00F909D4" w:rsidDel="00AE069A">
          <w:rPr>
            <w:rStyle w:val="CommentReference"/>
          </w:rPr>
          <w:commentReference w:id="259"/>
        </w:r>
        <w:r w:rsidDel="00AE069A">
          <w:rPr>
            <w:rFonts w:ascii="Cambria" w:eastAsiaTheme="minorEastAsia" w:hAnsi="Cambria"/>
            <w:b/>
            <w:bCs/>
          </w:rPr>
          <w:delText>features (difficult to forecast).</w:delText>
        </w:r>
      </w:del>
    </w:p>
    <w:p w14:paraId="54945C01" w14:textId="45A29C67" w:rsidR="002642DF" w:rsidDel="00AE069A" w:rsidRDefault="002642DF" w:rsidP="002642DF">
      <w:pPr>
        <w:tabs>
          <w:tab w:val="left" w:pos="1152"/>
        </w:tabs>
        <w:rPr>
          <w:del w:id="262" w:author="Bale,Cameron" w:date="2022-11-07T13:49:00Z"/>
          <w:rFonts w:ascii="Cambria" w:eastAsiaTheme="minorEastAsia" w:hAnsi="Cambria"/>
        </w:rPr>
      </w:pPr>
    </w:p>
    <w:p w14:paraId="5A9A6DA0" w14:textId="1D348574" w:rsidR="002642DF" w:rsidDel="00AE069A" w:rsidRDefault="00FC7442" w:rsidP="002642DF">
      <w:pPr>
        <w:tabs>
          <w:tab w:val="left" w:pos="1152"/>
        </w:tabs>
        <w:rPr>
          <w:del w:id="263" w:author="Bale,Cameron" w:date="2022-11-07T13:49:00Z"/>
          <w:rFonts w:ascii="Cambria" w:eastAsiaTheme="minorEastAsia" w:hAnsi="Cambria"/>
        </w:rPr>
      </w:pPr>
      <w:del w:id="264" w:author="Bale,Cameron" w:date="2022-11-07T13:49:00Z">
        <w:r w:rsidDel="00AE069A">
          <w:rPr>
            <w:rFonts w:ascii="Cambria" w:eastAsiaTheme="minorEastAsia" w:hAnsi="Cambria"/>
            <w:noProof/>
          </w:rPr>
          <w:drawing>
            <wp:inline distT="0" distB="0" distL="0" distR="0" wp14:anchorId="425BCBF9" wp14:editId="02935E08">
              <wp:extent cx="5936615" cy="3077845"/>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077845"/>
                      </a:xfrm>
                      <a:prstGeom prst="rect">
                        <a:avLst/>
                      </a:prstGeom>
                      <a:noFill/>
                      <a:ln>
                        <a:noFill/>
                      </a:ln>
                    </pic:spPr>
                  </pic:pic>
                </a:graphicData>
              </a:graphic>
            </wp:inline>
          </w:drawing>
        </w:r>
      </w:del>
    </w:p>
    <w:p w14:paraId="716C761A" w14:textId="02F064E6" w:rsidR="002642DF" w:rsidDel="00AE069A" w:rsidRDefault="002642DF" w:rsidP="002642DF">
      <w:pPr>
        <w:tabs>
          <w:tab w:val="left" w:pos="1152"/>
        </w:tabs>
        <w:jc w:val="center"/>
        <w:rPr>
          <w:del w:id="265" w:author="Bale,Cameron" w:date="2022-11-07T13:49:00Z"/>
          <w:rFonts w:ascii="Cambria" w:eastAsiaTheme="minorEastAsia" w:hAnsi="Cambria"/>
        </w:rPr>
      </w:pPr>
    </w:p>
    <w:p w14:paraId="68FBC19F" w14:textId="5B5B700B" w:rsidR="002642DF" w:rsidDel="00AE069A" w:rsidRDefault="002642DF" w:rsidP="002642DF">
      <w:pPr>
        <w:tabs>
          <w:tab w:val="left" w:pos="1152"/>
        </w:tabs>
        <w:jc w:val="center"/>
        <w:rPr>
          <w:del w:id="266" w:author="Bale,Cameron" w:date="2022-11-07T13:49:00Z"/>
          <w:rFonts w:ascii="Cambria" w:eastAsiaTheme="minorEastAsia" w:hAnsi="Cambria"/>
        </w:rPr>
      </w:pPr>
    </w:p>
    <w:p w14:paraId="1D3FEC79" w14:textId="5DE64172" w:rsidR="002642DF" w:rsidDel="00AE069A" w:rsidRDefault="002642DF" w:rsidP="002642DF">
      <w:pPr>
        <w:tabs>
          <w:tab w:val="left" w:pos="1152"/>
        </w:tabs>
        <w:jc w:val="center"/>
        <w:rPr>
          <w:del w:id="267" w:author="Bale,Cameron" w:date="2022-11-07T13:49:00Z"/>
          <w:rFonts w:ascii="Cambria" w:eastAsiaTheme="minorEastAsia" w:hAnsi="Cambria"/>
        </w:rPr>
      </w:pPr>
    </w:p>
    <w:p w14:paraId="385F8D2A" w14:textId="65698F06" w:rsidR="002642DF" w:rsidDel="00AE069A" w:rsidRDefault="002642DF" w:rsidP="002642DF">
      <w:pPr>
        <w:tabs>
          <w:tab w:val="left" w:pos="1152"/>
        </w:tabs>
        <w:jc w:val="center"/>
        <w:rPr>
          <w:del w:id="268" w:author="Bale,Cameron" w:date="2022-11-07T13:49:00Z"/>
          <w:rFonts w:ascii="Cambria" w:eastAsiaTheme="minorEastAsia" w:hAnsi="Cambria"/>
        </w:rPr>
      </w:pPr>
    </w:p>
    <w:p w14:paraId="65BD93AA" w14:textId="1DA0C681" w:rsidR="002642DF" w:rsidDel="00AE069A" w:rsidRDefault="002642DF" w:rsidP="002642DF">
      <w:pPr>
        <w:tabs>
          <w:tab w:val="left" w:pos="1152"/>
        </w:tabs>
        <w:rPr>
          <w:del w:id="269" w:author="Bale,Cameron" w:date="2022-11-07T13:49:00Z"/>
          <w:rFonts w:ascii="Cambria" w:eastAsiaTheme="minorEastAsia" w:hAnsi="Cambria"/>
        </w:rPr>
      </w:pPr>
    </w:p>
    <w:p w14:paraId="34D6DEA3" w14:textId="48DB504F" w:rsidR="002642DF" w:rsidRPr="0053699F" w:rsidDel="00AE069A" w:rsidRDefault="002642DF" w:rsidP="002642DF">
      <w:pPr>
        <w:tabs>
          <w:tab w:val="left" w:pos="1152"/>
        </w:tabs>
        <w:rPr>
          <w:del w:id="270" w:author="Bale,Cameron" w:date="2022-11-07T13:49:00Z"/>
          <w:rFonts w:ascii="Cambria" w:eastAsiaTheme="minorEastAsia" w:hAnsi="Cambria"/>
          <w:b/>
          <w:bCs/>
        </w:rPr>
      </w:pPr>
      <w:del w:id="271" w:author="Bale,Cameron" w:date="2022-11-07T13:49:00Z">
        <w:r w:rsidDel="00AE069A">
          <w:rPr>
            <w:rFonts w:ascii="Cambria" w:eastAsiaTheme="minorEastAsia" w:hAnsi="Cambria"/>
            <w:b/>
            <w:bCs/>
          </w:rPr>
          <w:delText xml:space="preserve">Table </w:delText>
        </w:r>
        <w:r w:rsidR="006755CE" w:rsidDel="00AE069A">
          <w:rPr>
            <w:rFonts w:ascii="Cambria" w:eastAsiaTheme="minorEastAsia" w:hAnsi="Cambria"/>
            <w:b/>
            <w:bCs/>
          </w:rPr>
          <w:delText>1</w:delText>
        </w:r>
        <w:r w:rsidDel="00AE069A">
          <w:rPr>
            <w:rFonts w:ascii="Cambria" w:eastAsiaTheme="minorEastAsia" w:hAnsi="Cambria"/>
            <w:b/>
            <w:bCs/>
          </w:rPr>
          <w:delText>: feature value comparison between a series with desirable features (easy to forecast) and a series with undesirable features (difficult to forecast)</w:delText>
        </w:r>
      </w:del>
    </w:p>
    <w:p w14:paraId="3227F30D" w14:textId="20A4BBE5" w:rsidR="002642DF" w:rsidDel="00AE069A" w:rsidRDefault="002642DF" w:rsidP="002642DF">
      <w:pPr>
        <w:tabs>
          <w:tab w:val="left" w:pos="1152"/>
        </w:tabs>
        <w:rPr>
          <w:del w:id="272" w:author="Bale,Cameron" w:date="2022-11-07T13:49:00Z"/>
          <w:rFonts w:ascii="Cambria" w:eastAsiaTheme="minorEastAsia" w:hAnsi="Cambria"/>
        </w:rPr>
      </w:pPr>
    </w:p>
    <w:tbl>
      <w:tblPr>
        <w:tblStyle w:val="TableGrid"/>
        <w:tblW w:w="10080" w:type="dxa"/>
        <w:tblInd w:w="-185" w:type="dxa"/>
        <w:tblLook w:val="04A0" w:firstRow="1" w:lastRow="0" w:firstColumn="1" w:lastColumn="0" w:noHBand="0" w:noVBand="1"/>
      </w:tblPr>
      <w:tblGrid>
        <w:gridCol w:w="1890"/>
        <w:gridCol w:w="3870"/>
        <w:gridCol w:w="4320"/>
      </w:tblGrid>
      <w:tr w:rsidR="002642DF" w:rsidDel="00AE069A" w14:paraId="2E50C6A6" w14:textId="1F86095F" w:rsidTr="00230FBD">
        <w:trPr>
          <w:del w:id="273" w:author="Bale,Cameron" w:date="2022-11-07T13:49:00Z"/>
        </w:trPr>
        <w:tc>
          <w:tcPr>
            <w:tcW w:w="1890" w:type="dxa"/>
          </w:tcPr>
          <w:p w14:paraId="41A3F969" w14:textId="3D3DF601" w:rsidR="002642DF" w:rsidRPr="0053699F" w:rsidDel="00AE069A" w:rsidRDefault="002642DF" w:rsidP="00230FBD">
            <w:pPr>
              <w:tabs>
                <w:tab w:val="left" w:pos="1152"/>
              </w:tabs>
              <w:jc w:val="center"/>
              <w:rPr>
                <w:del w:id="274" w:author="Bale,Cameron" w:date="2022-11-07T13:49:00Z"/>
                <w:rFonts w:ascii="Cambria" w:eastAsiaTheme="minorEastAsia" w:hAnsi="Cambria"/>
                <w:b/>
                <w:bCs/>
              </w:rPr>
            </w:pPr>
            <w:del w:id="275" w:author="Bale,Cameron" w:date="2022-11-07T13:49:00Z">
              <w:r w:rsidRPr="0053699F" w:rsidDel="00AE069A">
                <w:rPr>
                  <w:rFonts w:ascii="Cambria" w:eastAsiaTheme="minorEastAsia" w:hAnsi="Cambria"/>
                  <w:b/>
                  <w:bCs/>
                </w:rPr>
                <w:delText>Feature</w:delText>
              </w:r>
            </w:del>
          </w:p>
        </w:tc>
        <w:tc>
          <w:tcPr>
            <w:tcW w:w="3870" w:type="dxa"/>
          </w:tcPr>
          <w:p w14:paraId="4AA41A1E" w14:textId="6C51BC59" w:rsidR="002642DF" w:rsidRPr="0053699F" w:rsidDel="00AE069A" w:rsidRDefault="002642DF" w:rsidP="00230FBD">
            <w:pPr>
              <w:tabs>
                <w:tab w:val="left" w:pos="1152"/>
              </w:tabs>
              <w:jc w:val="center"/>
              <w:rPr>
                <w:del w:id="276" w:author="Bale,Cameron" w:date="2022-11-07T13:49:00Z"/>
                <w:rFonts w:ascii="Cambria" w:eastAsiaTheme="minorEastAsia" w:hAnsi="Cambria"/>
                <w:b/>
                <w:bCs/>
              </w:rPr>
            </w:pPr>
            <w:del w:id="277" w:author="Bale,Cameron" w:date="2022-11-07T13:49:00Z">
              <w:r w:rsidRPr="0053699F" w:rsidDel="00AE069A">
                <w:rPr>
                  <w:rFonts w:ascii="Cambria" w:eastAsiaTheme="minorEastAsia" w:hAnsi="Cambria"/>
                  <w:b/>
                  <w:bCs/>
                </w:rPr>
                <w:delText>Desirable Feature</w:delText>
              </w:r>
              <w:r w:rsidDel="00AE069A">
                <w:rPr>
                  <w:rFonts w:ascii="Cambria" w:eastAsiaTheme="minorEastAsia" w:hAnsi="Cambria"/>
                  <w:b/>
                  <w:bCs/>
                </w:rPr>
                <w:delText>s</w:delText>
              </w:r>
              <w:r w:rsidRPr="0053699F" w:rsidDel="00AE069A">
                <w:rPr>
                  <w:rFonts w:ascii="Cambria" w:eastAsiaTheme="minorEastAsia" w:hAnsi="Cambria"/>
                  <w:b/>
                  <w:bCs/>
                </w:rPr>
                <w:delText xml:space="preserve"> (left Fig. 1)</w:delText>
              </w:r>
            </w:del>
          </w:p>
        </w:tc>
        <w:tc>
          <w:tcPr>
            <w:tcW w:w="4320" w:type="dxa"/>
          </w:tcPr>
          <w:p w14:paraId="148ADD19" w14:textId="55CFCA05" w:rsidR="002642DF" w:rsidRPr="0053699F" w:rsidDel="00AE069A" w:rsidRDefault="002642DF" w:rsidP="00230FBD">
            <w:pPr>
              <w:tabs>
                <w:tab w:val="left" w:pos="1152"/>
              </w:tabs>
              <w:jc w:val="center"/>
              <w:rPr>
                <w:del w:id="278" w:author="Bale,Cameron" w:date="2022-11-07T13:49:00Z"/>
                <w:rFonts w:ascii="Cambria" w:eastAsiaTheme="minorEastAsia" w:hAnsi="Cambria"/>
                <w:b/>
                <w:bCs/>
              </w:rPr>
            </w:pPr>
            <w:del w:id="279" w:author="Bale,Cameron" w:date="2022-11-07T13:49:00Z">
              <w:r w:rsidRPr="0053699F" w:rsidDel="00AE069A">
                <w:rPr>
                  <w:rFonts w:ascii="Cambria" w:eastAsiaTheme="minorEastAsia" w:hAnsi="Cambria"/>
                  <w:b/>
                  <w:bCs/>
                </w:rPr>
                <w:delText>Undesirable Feature</w:delText>
              </w:r>
              <w:r w:rsidDel="00AE069A">
                <w:rPr>
                  <w:rFonts w:ascii="Cambria" w:eastAsiaTheme="minorEastAsia" w:hAnsi="Cambria"/>
                  <w:b/>
                  <w:bCs/>
                </w:rPr>
                <w:delText>s</w:delText>
              </w:r>
              <w:r w:rsidRPr="0053699F" w:rsidDel="00AE069A">
                <w:rPr>
                  <w:rFonts w:ascii="Cambria" w:eastAsiaTheme="minorEastAsia" w:hAnsi="Cambria"/>
                  <w:b/>
                  <w:bCs/>
                </w:rPr>
                <w:delText xml:space="preserve"> (right Fig. 1)</w:delText>
              </w:r>
            </w:del>
          </w:p>
        </w:tc>
      </w:tr>
      <w:tr w:rsidR="002642DF" w:rsidDel="00AE069A" w14:paraId="621359ED" w14:textId="2CCB471E" w:rsidTr="00230FBD">
        <w:trPr>
          <w:del w:id="280" w:author="Bale,Cameron" w:date="2022-11-07T13:49:00Z"/>
        </w:trPr>
        <w:tc>
          <w:tcPr>
            <w:tcW w:w="1890" w:type="dxa"/>
          </w:tcPr>
          <w:p w14:paraId="6BE19B7A" w14:textId="5F7FDDC5" w:rsidR="002642DF" w:rsidRPr="0053699F" w:rsidDel="00AE069A" w:rsidRDefault="002642DF" w:rsidP="00230FBD">
            <w:pPr>
              <w:tabs>
                <w:tab w:val="left" w:pos="1152"/>
              </w:tabs>
              <w:jc w:val="center"/>
              <w:rPr>
                <w:del w:id="281" w:author="Bale,Cameron" w:date="2022-11-07T13:49:00Z"/>
                <w:rFonts w:ascii="Cambria" w:eastAsiaTheme="minorEastAsia" w:hAnsi="Cambria"/>
                <w:i/>
                <w:iCs/>
              </w:rPr>
            </w:pPr>
            <w:del w:id="282" w:author="Bale,Cameron" w:date="2022-11-07T13:49:00Z">
              <w:r w:rsidDel="00AE069A">
                <w:rPr>
                  <w:rFonts w:ascii="Cambria" w:eastAsiaTheme="minorEastAsia" w:hAnsi="Cambria"/>
                  <w:i/>
                  <w:iCs/>
                </w:rPr>
                <w:delText>SpecEntropy</w:delText>
              </w:r>
            </w:del>
          </w:p>
        </w:tc>
        <w:tc>
          <w:tcPr>
            <w:tcW w:w="3870" w:type="dxa"/>
          </w:tcPr>
          <w:p w14:paraId="49169AF8" w14:textId="0AF14F62" w:rsidR="002642DF" w:rsidDel="00AE069A" w:rsidRDefault="00A37F91" w:rsidP="00230FBD">
            <w:pPr>
              <w:tabs>
                <w:tab w:val="left" w:pos="1152"/>
              </w:tabs>
              <w:jc w:val="center"/>
              <w:rPr>
                <w:del w:id="283" w:author="Bale,Cameron" w:date="2022-11-07T13:49:00Z"/>
                <w:rFonts w:ascii="Cambria" w:eastAsiaTheme="minorEastAsia" w:hAnsi="Cambria"/>
              </w:rPr>
            </w:pPr>
            <w:del w:id="284" w:author="Bale,Cameron" w:date="2022-11-07T13:49:00Z">
              <w:r w:rsidDel="00AE069A">
                <w:rPr>
                  <w:rFonts w:ascii="Cambria" w:eastAsiaTheme="minorEastAsia" w:hAnsi="Cambria"/>
                </w:rPr>
                <w:delText>0.07</w:delText>
              </w:r>
            </w:del>
          </w:p>
        </w:tc>
        <w:tc>
          <w:tcPr>
            <w:tcW w:w="4320" w:type="dxa"/>
          </w:tcPr>
          <w:p w14:paraId="0343FB7B" w14:textId="367E77EB" w:rsidR="002642DF" w:rsidDel="00AE069A" w:rsidRDefault="002642DF" w:rsidP="00230FBD">
            <w:pPr>
              <w:tabs>
                <w:tab w:val="left" w:pos="1152"/>
              </w:tabs>
              <w:jc w:val="center"/>
              <w:rPr>
                <w:del w:id="285" w:author="Bale,Cameron" w:date="2022-11-07T13:49:00Z"/>
                <w:rFonts w:ascii="Cambria" w:eastAsiaTheme="minorEastAsia" w:hAnsi="Cambria"/>
              </w:rPr>
            </w:pPr>
            <w:del w:id="286" w:author="Bale,Cameron" w:date="2022-11-07T13:49:00Z">
              <w:r w:rsidDel="00AE069A">
                <w:rPr>
                  <w:rFonts w:ascii="Cambria" w:eastAsiaTheme="minorEastAsia" w:hAnsi="Cambria"/>
                </w:rPr>
                <w:delText>1.00</w:delText>
              </w:r>
            </w:del>
          </w:p>
        </w:tc>
      </w:tr>
      <w:tr w:rsidR="002642DF" w:rsidDel="00AE069A" w14:paraId="4F547AC7" w14:textId="176D813C" w:rsidTr="00230FBD">
        <w:trPr>
          <w:del w:id="287" w:author="Bale,Cameron" w:date="2022-11-07T13:49:00Z"/>
        </w:trPr>
        <w:tc>
          <w:tcPr>
            <w:tcW w:w="1890" w:type="dxa"/>
          </w:tcPr>
          <w:p w14:paraId="1B6DB471" w14:textId="384D20B5" w:rsidR="002642DF" w:rsidRPr="0053699F" w:rsidDel="00AE069A" w:rsidRDefault="002642DF" w:rsidP="00230FBD">
            <w:pPr>
              <w:tabs>
                <w:tab w:val="left" w:pos="1152"/>
              </w:tabs>
              <w:jc w:val="center"/>
              <w:rPr>
                <w:del w:id="288" w:author="Bale,Cameron" w:date="2022-11-07T13:49:00Z"/>
                <w:rFonts w:ascii="Cambria" w:eastAsiaTheme="minorEastAsia" w:hAnsi="Cambria"/>
                <w:i/>
                <w:iCs/>
              </w:rPr>
            </w:pPr>
            <w:del w:id="289" w:author="Bale,Cameron" w:date="2022-11-07T13:49:00Z">
              <w:r w:rsidDel="00AE069A">
                <w:rPr>
                  <w:rFonts w:ascii="Cambria" w:eastAsiaTheme="minorEastAsia" w:hAnsi="Cambria"/>
                  <w:i/>
                  <w:iCs/>
                </w:rPr>
                <w:delText>Hurst</w:delText>
              </w:r>
            </w:del>
          </w:p>
        </w:tc>
        <w:tc>
          <w:tcPr>
            <w:tcW w:w="3870" w:type="dxa"/>
          </w:tcPr>
          <w:p w14:paraId="5AB00746" w14:textId="6CFE0BB1" w:rsidR="002642DF" w:rsidDel="00AE069A" w:rsidRDefault="00A37F91" w:rsidP="00230FBD">
            <w:pPr>
              <w:tabs>
                <w:tab w:val="left" w:pos="1152"/>
              </w:tabs>
              <w:jc w:val="center"/>
              <w:rPr>
                <w:del w:id="290" w:author="Bale,Cameron" w:date="2022-11-07T13:49:00Z"/>
                <w:rFonts w:ascii="Cambria" w:eastAsiaTheme="minorEastAsia" w:hAnsi="Cambria"/>
              </w:rPr>
            </w:pPr>
            <w:del w:id="291" w:author="Bale,Cameron" w:date="2022-11-07T13:49:00Z">
              <w:r w:rsidDel="00AE069A">
                <w:rPr>
                  <w:rFonts w:ascii="Cambria" w:eastAsiaTheme="minorEastAsia" w:hAnsi="Cambria"/>
                </w:rPr>
                <w:delText>1.00</w:delText>
              </w:r>
            </w:del>
          </w:p>
        </w:tc>
        <w:tc>
          <w:tcPr>
            <w:tcW w:w="4320" w:type="dxa"/>
          </w:tcPr>
          <w:p w14:paraId="2E13F96C" w14:textId="28246618" w:rsidR="002642DF" w:rsidDel="00AE069A" w:rsidRDefault="002642DF" w:rsidP="00230FBD">
            <w:pPr>
              <w:tabs>
                <w:tab w:val="left" w:pos="1152"/>
              </w:tabs>
              <w:jc w:val="center"/>
              <w:rPr>
                <w:del w:id="292" w:author="Bale,Cameron" w:date="2022-11-07T13:49:00Z"/>
                <w:rFonts w:ascii="Cambria" w:eastAsiaTheme="minorEastAsia" w:hAnsi="Cambria"/>
              </w:rPr>
            </w:pPr>
            <w:del w:id="293" w:author="Bale,Cameron" w:date="2022-11-07T13:49:00Z">
              <w:r w:rsidDel="00AE069A">
                <w:rPr>
                  <w:rFonts w:ascii="Cambria" w:eastAsiaTheme="minorEastAsia" w:hAnsi="Cambria"/>
                </w:rPr>
                <w:delText>0.50</w:delText>
              </w:r>
            </w:del>
          </w:p>
        </w:tc>
      </w:tr>
      <w:tr w:rsidR="002642DF" w:rsidDel="00AE069A" w14:paraId="5346BCEB" w14:textId="6C5C5A9C" w:rsidTr="00230FBD">
        <w:trPr>
          <w:del w:id="294" w:author="Bale,Cameron" w:date="2022-11-07T13:49:00Z"/>
        </w:trPr>
        <w:tc>
          <w:tcPr>
            <w:tcW w:w="1890" w:type="dxa"/>
          </w:tcPr>
          <w:p w14:paraId="76F6F643" w14:textId="28E2C92B" w:rsidR="002642DF" w:rsidRPr="0053699F" w:rsidDel="00AE069A" w:rsidRDefault="002642DF" w:rsidP="00230FBD">
            <w:pPr>
              <w:tabs>
                <w:tab w:val="left" w:pos="1152"/>
              </w:tabs>
              <w:jc w:val="center"/>
              <w:rPr>
                <w:del w:id="295" w:author="Bale,Cameron" w:date="2022-11-07T13:49:00Z"/>
                <w:rFonts w:ascii="Cambria" w:eastAsiaTheme="minorEastAsia" w:hAnsi="Cambria"/>
                <w:i/>
                <w:iCs/>
              </w:rPr>
            </w:pPr>
            <w:del w:id="296" w:author="Bale,Cameron" w:date="2022-11-07T13:49:00Z">
              <w:r w:rsidDel="00AE069A">
                <w:rPr>
                  <w:rFonts w:ascii="Cambria" w:eastAsiaTheme="minorEastAsia" w:hAnsi="Cambria"/>
                  <w:i/>
                  <w:iCs/>
                </w:rPr>
                <w:delText>Skewness</w:delText>
              </w:r>
            </w:del>
          </w:p>
        </w:tc>
        <w:tc>
          <w:tcPr>
            <w:tcW w:w="3870" w:type="dxa"/>
          </w:tcPr>
          <w:p w14:paraId="7B525D99" w14:textId="33EF578D" w:rsidR="002642DF" w:rsidDel="00AE069A" w:rsidRDefault="002642DF" w:rsidP="00230FBD">
            <w:pPr>
              <w:tabs>
                <w:tab w:val="left" w:pos="1152"/>
              </w:tabs>
              <w:jc w:val="center"/>
              <w:rPr>
                <w:del w:id="297" w:author="Bale,Cameron" w:date="2022-11-07T13:49:00Z"/>
                <w:rFonts w:ascii="Cambria" w:eastAsiaTheme="minorEastAsia" w:hAnsi="Cambria"/>
              </w:rPr>
            </w:pPr>
            <w:del w:id="298" w:author="Bale,Cameron" w:date="2022-11-07T13:49:00Z">
              <w:r w:rsidDel="00AE069A">
                <w:rPr>
                  <w:rFonts w:ascii="Cambria" w:eastAsiaTheme="minorEastAsia" w:hAnsi="Cambria"/>
                </w:rPr>
                <w:delText>-0.4</w:delText>
              </w:r>
              <w:r w:rsidR="00A37F91" w:rsidDel="00AE069A">
                <w:rPr>
                  <w:rFonts w:ascii="Cambria" w:eastAsiaTheme="minorEastAsia" w:hAnsi="Cambria"/>
                </w:rPr>
                <w:delText>2</w:delText>
              </w:r>
            </w:del>
          </w:p>
        </w:tc>
        <w:tc>
          <w:tcPr>
            <w:tcW w:w="4320" w:type="dxa"/>
          </w:tcPr>
          <w:p w14:paraId="21DDC120" w14:textId="62A4EE71" w:rsidR="002642DF" w:rsidDel="00AE069A" w:rsidRDefault="002642DF" w:rsidP="00230FBD">
            <w:pPr>
              <w:tabs>
                <w:tab w:val="left" w:pos="1152"/>
              </w:tabs>
              <w:jc w:val="center"/>
              <w:rPr>
                <w:del w:id="299" w:author="Bale,Cameron" w:date="2022-11-07T13:49:00Z"/>
                <w:rFonts w:ascii="Cambria" w:eastAsiaTheme="minorEastAsia" w:hAnsi="Cambria"/>
              </w:rPr>
            </w:pPr>
            <w:del w:id="300" w:author="Bale,Cameron" w:date="2022-11-07T13:49:00Z">
              <w:r w:rsidDel="00AE069A">
                <w:rPr>
                  <w:rFonts w:ascii="Cambria" w:eastAsiaTheme="minorEastAsia" w:hAnsi="Cambria"/>
                </w:rPr>
                <w:delText>-0.57</w:delText>
              </w:r>
            </w:del>
          </w:p>
        </w:tc>
      </w:tr>
      <w:tr w:rsidR="002642DF" w:rsidDel="00AE069A" w14:paraId="5D38B1B1" w14:textId="27919FA9" w:rsidTr="00230FBD">
        <w:trPr>
          <w:del w:id="301" w:author="Bale,Cameron" w:date="2022-11-07T13:49:00Z"/>
        </w:trPr>
        <w:tc>
          <w:tcPr>
            <w:tcW w:w="1890" w:type="dxa"/>
          </w:tcPr>
          <w:p w14:paraId="5BCA6A79" w14:textId="46914D6F" w:rsidR="002642DF" w:rsidRPr="0053699F" w:rsidDel="00AE069A" w:rsidRDefault="002642DF" w:rsidP="00230FBD">
            <w:pPr>
              <w:tabs>
                <w:tab w:val="left" w:pos="1152"/>
              </w:tabs>
              <w:jc w:val="center"/>
              <w:rPr>
                <w:del w:id="302" w:author="Bale,Cameron" w:date="2022-11-07T13:49:00Z"/>
                <w:rFonts w:ascii="Cambria" w:eastAsiaTheme="minorEastAsia" w:hAnsi="Cambria"/>
                <w:i/>
                <w:iCs/>
              </w:rPr>
            </w:pPr>
            <w:del w:id="303" w:author="Bale,Cameron" w:date="2022-11-07T13:49:00Z">
              <w:r w:rsidDel="00AE069A">
                <w:rPr>
                  <w:rFonts w:ascii="Cambria" w:eastAsiaTheme="minorEastAsia" w:hAnsi="Cambria"/>
                  <w:i/>
                  <w:iCs/>
                </w:rPr>
                <w:delText>Kurtosis</w:delText>
              </w:r>
            </w:del>
          </w:p>
        </w:tc>
        <w:tc>
          <w:tcPr>
            <w:tcW w:w="3870" w:type="dxa"/>
          </w:tcPr>
          <w:p w14:paraId="7F637B65" w14:textId="77E8A95D" w:rsidR="002642DF" w:rsidDel="00AE069A" w:rsidRDefault="002642DF" w:rsidP="00230FBD">
            <w:pPr>
              <w:tabs>
                <w:tab w:val="left" w:pos="1152"/>
              </w:tabs>
              <w:jc w:val="center"/>
              <w:rPr>
                <w:del w:id="304" w:author="Bale,Cameron" w:date="2022-11-07T13:49:00Z"/>
                <w:rFonts w:ascii="Cambria" w:eastAsiaTheme="minorEastAsia" w:hAnsi="Cambria"/>
              </w:rPr>
            </w:pPr>
            <w:del w:id="305" w:author="Bale,Cameron" w:date="2022-11-07T13:49:00Z">
              <w:r w:rsidDel="00AE069A">
                <w:rPr>
                  <w:rFonts w:ascii="Cambria" w:eastAsiaTheme="minorEastAsia" w:hAnsi="Cambria"/>
                </w:rPr>
                <w:delText>-1.24</w:delText>
              </w:r>
            </w:del>
          </w:p>
        </w:tc>
        <w:tc>
          <w:tcPr>
            <w:tcW w:w="4320" w:type="dxa"/>
          </w:tcPr>
          <w:p w14:paraId="2681D0EC" w14:textId="746025A8" w:rsidR="002642DF" w:rsidDel="00AE069A" w:rsidRDefault="002642DF" w:rsidP="00230FBD">
            <w:pPr>
              <w:tabs>
                <w:tab w:val="left" w:pos="1152"/>
              </w:tabs>
              <w:jc w:val="center"/>
              <w:rPr>
                <w:del w:id="306" w:author="Bale,Cameron" w:date="2022-11-07T13:49:00Z"/>
                <w:rFonts w:ascii="Cambria" w:eastAsiaTheme="minorEastAsia" w:hAnsi="Cambria"/>
              </w:rPr>
            </w:pPr>
            <w:del w:id="307" w:author="Bale,Cameron" w:date="2022-11-07T13:49:00Z">
              <w:r w:rsidDel="00AE069A">
                <w:rPr>
                  <w:rFonts w:ascii="Cambria" w:eastAsiaTheme="minorEastAsia" w:hAnsi="Cambria"/>
                </w:rPr>
                <w:delText>1.16</w:delText>
              </w:r>
            </w:del>
          </w:p>
        </w:tc>
      </w:tr>
      <w:tr w:rsidR="002642DF" w:rsidDel="00AE069A" w14:paraId="0865BAF7" w14:textId="4B0A022D" w:rsidTr="00230FBD">
        <w:trPr>
          <w:del w:id="308" w:author="Bale,Cameron" w:date="2022-11-07T13:49:00Z"/>
        </w:trPr>
        <w:tc>
          <w:tcPr>
            <w:tcW w:w="1890" w:type="dxa"/>
          </w:tcPr>
          <w:p w14:paraId="6305C9D6" w14:textId="52FFB1A5" w:rsidR="002642DF" w:rsidRPr="0053699F" w:rsidDel="00AE069A" w:rsidRDefault="002642DF" w:rsidP="00230FBD">
            <w:pPr>
              <w:tabs>
                <w:tab w:val="left" w:pos="1152"/>
              </w:tabs>
              <w:jc w:val="center"/>
              <w:rPr>
                <w:del w:id="309" w:author="Bale,Cameron" w:date="2022-11-07T13:49:00Z"/>
                <w:rFonts w:ascii="Cambria" w:eastAsiaTheme="minorEastAsia" w:hAnsi="Cambria"/>
                <w:i/>
                <w:iCs/>
              </w:rPr>
            </w:pPr>
            <w:del w:id="310" w:author="Bale,Cameron" w:date="2022-11-07T13:49:00Z">
              <w:r w:rsidDel="00AE069A">
                <w:rPr>
                  <w:rFonts w:ascii="Cambria" w:eastAsiaTheme="minorEastAsia" w:hAnsi="Cambria"/>
                  <w:i/>
                  <w:iCs/>
                </w:rPr>
                <w:delText>E_acf</w:delText>
              </w:r>
            </w:del>
          </w:p>
        </w:tc>
        <w:tc>
          <w:tcPr>
            <w:tcW w:w="3870" w:type="dxa"/>
          </w:tcPr>
          <w:p w14:paraId="701CFE37" w14:textId="0EE93E1A" w:rsidR="002642DF" w:rsidDel="00AE069A" w:rsidRDefault="002642DF" w:rsidP="00230FBD">
            <w:pPr>
              <w:tabs>
                <w:tab w:val="left" w:pos="1152"/>
              </w:tabs>
              <w:jc w:val="center"/>
              <w:rPr>
                <w:del w:id="311" w:author="Bale,Cameron" w:date="2022-11-07T13:49:00Z"/>
                <w:rFonts w:ascii="Cambria" w:eastAsiaTheme="minorEastAsia" w:hAnsi="Cambria"/>
              </w:rPr>
            </w:pPr>
            <w:del w:id="312" w:author="Bale,Cameron" w:date="2022-11-07T13:49:00Z">
              <w:r w:rsidDel="00AE069A">
                <w:rPr>
                  <w:rFonts w:ascii="Cambria" w:eastAsiaTheme="minorEastAsia" w:hAnsi="Cambria"/>
                </w:rPr>
                <w:delText>-0.09</w:delText>
              </w:r>
            </w:del>
          </w:p>
        </w:tc>
        <w:tc>
          <w:tcPr>
            <w:tcW w:w="4320" w:type="dxa"/>
          </w:tcPr>
          <w:p w14:paraId="23517E44" w14:textId="121F04DB" w:rsidR="002642DF" w:rsidDel="00AE069A" w:rsidRDefault="002642DF" w:rsidP="00230FBD">
            <w:pPr>
              <w:tabs>
                <w:tab w:val="left" w:pos="1152"/>
              </w:tabs>
              <w:jc w:val="center"/>
              <w:rPr>
                <w:del w:id="313" w:author="Bale,Cameron" w:date="2022-11-07T13:49:00Z"/>
                <w:rFonts w:ascii="Cambria" w:eastAsiaTheme="minorEastAsia" w:hAnsi="Cambria"/>
              </w:rPr>
            </w:pPr>
            <w:del w:id="314" w:author="Bale,Cameron" w:date="2022-11-07T13:49:00Z">
              <w:r w:rsidDel="00AE069A">
                <w:rPr>
                  <w:rFonts w:ascii="Cambria" w:eastAsiaTheme="minorEastAsia" w:hAnsi="Cambria"/>
                </w:rPr>
                <w:delText>-0.19</w:delText>
              </w:r>
            </w:del>
          </w:p>
        </w:tc>
      </w:tr>
      <w:tr w:rsidR="002642DF" w:rsidDel="00AE069A" w14:paraId="5C4932E8" w14:textId="5093CAC3" w:rsidTr="00230FBD">
        <w:trPr>
          <w:del w:id="315" w:author="Bale,Cameron" w:date="2022-11-07T13:49:00Z"/>
        </w:trPr>
        <w:tc>
          <w:tcPr>
            <w:tcW w:w="1890" w:type="dxa"/>
          </w:tcPr>
          <w:p w14:paraId="41C25B6A" w14:textId="25CA309A" w:rsidR="002642DF" w:rsidRPr="0053699F" w:rsidDel="00AE069A" w:rsidRDefault="002642DF" w:rsidP="00230FBD">
            <w:pPr>
              <w:tabs>
                <w:tab w:val="left" w:pos="1152"/>
              </w:tabs>
              <w:jc w:val="center"/>
              <w:rPr>
                <w:del w:id="316" w:author="Bale,Cameron" w:date="2022-11-07T13:49:00Z"/>
                <w:rFonts w:ascii="Cambria" w:eastAsiaTheme="minorEastAsia" w:hAnsi="Cambria"/>
                <w:i/>
                <w:iCs/>
              </w:rPr>
            </w:pPr>
            <w:del w:id="317" w:author="Bale,Cameron" w:date="2022-11-07T13:49:00Z">
              <w:r w:rsidDel="00AE069A">
                <w:rPr>
                  <w:rFonts w:ascii="Cambria" w:eastAsiaTheme="minorEastAsia" w:hAnsi="Cambria"/>
                  <w:i/>
                  <w:iCs/>
                </w:rPr>
                <w:delText>Trend</w:delText>
              </w:r>
            </w:del>
          </w:p>
        </w:tc>
        <w:tc>
          <w:tcPr>
            <w:tcW w:w="3870" w:type="dxa"/>
          </w:tcPr>
          <w:p w14:paraId="5839C880" w14:textId="0CF1E111" w:rsidR="002642DF" w:rsidDel="00AE069A" w:rsidRDefault="002642DF" w:rsidP="00230FBD">
            <w:pPr>
              <w:tabs>
                <w:tab w:val="left" w:pos="1152"/>
              </w:tabs>
              <w:jc w:val="center"/>
              <w:rPr>
                <w:del w:id="318" w:author="Bale,Cameron" w:date="2022-11-07T13:49:00Z"/>
                <w:rFonts w:ascii="Cambria" w:eastAsiaTheme="minorEastAsia" w:hAnsi="Cambria"/>
              </w:rPr>
            </w:pPr>
            <w:del w:id="319" w:author="Bale,Cameron" w:date="2022-11-07T13:49:00Z">
              <w:r w:rsidDel="00AE069A">
                <w:rPr>
                  <w:rFonts w:ascii="Cambria" w:eastAsiaTheme="minorEastAsia" w:hAnsi="Cambria"/>
                </w:rPr>
                <w:delText>0.97</w:delText>
              </w:r>
            </w:del>
          </w:p>
        </w:tc>
        <w:tc>
          <w:tcPr>
            <w:tcW w:w="4320" w:type="dxa"/>
          </w:tcPr>
          <w:p w14:paraId="3BCDABEB" w14:textId="4FB43CF8" w:rsidR="002642DF" w:rsidDel="00AE069A" w:rsidRDefault="002642DF" w:rsidP="00230FBD">
            <w:pPr>
              <w:tabs>
                <w:tab w:val="left" w:pos="1152"/>
              </w:tabs>
              <w:jc w:val="center"/>
              <w:rPr>
                <w:del w:id="320" w:author="Bale,Cameron" w:date="2022-11-07T13:49:00Z"/>
                <w:rFonts w:ascii="Cambria" w:eastAsiaTheme="minorEastAsia" w:hAnsi="Cambria"/>
              </w:rPr>
            </w:pPr>
            <w:del w:id="321" w:author="Bale,Cameron" w:date="2022-11-07T13:49:00Z">
              <w:r w:rsidDel="00AE069A">
                <w:rPr>
                  <w:rFonts w:ascii="Cambria" w:eastAsiaTheme="minorEastAsia" w:hAnsi="Cambria"/>
                </w:rPr>
                <w:delText>0.12</w:delText>
              </w:r>
            </w:del>
          </w:p>
        </w:tc>
      </w:tr>
      <w:tr w:rsidR="002642DF" w:rsidDel="00AE069A" w14:paraId="0ADB8DF1" w14:textId="16844131" w:rsidTr="00230FBD">
        <w:trPr>
          <w:del w:id="322" w:author="Bale,Cameron" w:date="2022-11-07T13:49:00Z"/>
        </w:trPr>
        <w:tc>
          <w:tcPr>
            <w:tcW w:w="1890" w:type="dxa"/>
          </w:tcPr>
          <w:p w14:paraId="7F32D4A1" w14:textId="4FBCB812" w:rsidR="002642DF" w:rsidRPr="0053699F" w:rsidDel="00AE069A" w:rsidRDefault="002642DF" w:rsidP="00230FBD">
            <w:pPr>
              <w:tabs>
                <w:tab w:val="left" w:pos="1152"/>
              </w:tabs>
              <w:jc w:val="center"/>
              <w:rPr>
                <w:del w:id="323" w:author="Bale,Cameron" w:date="2022-11-07T13:49:00Z"/>
                <w:rFonts w:ascii="Cambria" w:eastAsiaTheme="minorEastAsia" w:hAnsi="Cambria"/>
                <w:i/>
                <w:iCs/>
              </w:rPr>
            </w:pPr>
            <w:del w:id="324" w:author="Bale,Cameron" w:date="2022-11-07T13:49:00Z">
              <w:r w:rsidDel="00AE069A">
                <w:rPr>
                  <w:rFonts w:ascii="Cambria" w:eastAsiaTheme="minorEastAsia" w:hAnsi="Cambria"/>
                  <w:i/>
                  <w:iCs/>
                </w:rPr>
                <w:delText>Seasonality</w:delText>
              </w:r>
            </w:del>
          </w:p>
        </w:tc>
        <w:tc>
          <w:tcPr>
            <w:tcW w:w="3870" w:type="dxa"/>
          </w:tcPr>
          <w:p w14:paraId="5C142956" w14:textId="75B02D5B" w:rsidR="002642DF" w:rsidDel="00AE069A" w:rsidRDefault="002642DF" w:rsidP="00230FBD">
            <w:pPr>
              <w:tabs>
                <w:tab w:val="left" w:pos="1152"/>
              </w:tabs>
              <w:jc w:val="center"/>
              <w:rPr>
                <w:del w:id="325" w:author="Bale,Cameron" w:date="2022-11-07T13:49:00Z"/>
                <w:rFonts w:ascii="Cambria" w:eastAsiaTheme="minorEastAsia" w:hAnsi="Cambria"/>
              </w:rPr>
            </w:pPr>
            <w:del w:id="326" w:author="Bale,Cameron" w:date="2022-11-07T13:49:00Z">
              <w:r w:rsidDel="00AE069A">
                <w:rPr>
                  <w:rFonts w:ascii="Cambria" w:eastAsiaTheme="minorEastAsia" w:hAnsi="Cambria"/>
                </w:rPr>
                <w:delText>0.16</w:delText>
              </w:r>
            </w:del>
          </w:p>
        </w:tc>
        <w:tc>
          <w:tcPr>
            <w:tcW w:w="4320" w:type="dxa"/>
          </w:tcPr>
          <w:p w14:paraId="0C82A408" w14:textId="71C7BC00" w:rsidR="002642DF" w:rsidDel="00AE069A" w:rsidRDefault="002642DF" w:rsidP="00230FBD">
            <w:pPr>
              <w:tabs>
                <w:tab w:val="left" w:pos="1152"/>
              </w:tabs>
              <w:jc w:val="center"/>
              <w:rPr>
                <w:del w:id="327" w:author="Bale,Cameron" w:date="2022-11-07T13:49:00Z"/>
                <w:rFonts w:ascii="Cambria" w:eastAsiaTheme="minorEastAsia" w:hAnsi="Cambria"/>
              </w:rPr>
            </w:pPr>
            <w:del w:id="328" w:author="Bale,Cameron" w:date="2022-11-07T13:49:00Z">
              <w:r w:rsidDel="00AE069A">
                <w:rPr>
                  <w:rFonts w:ascii="Cambria" w:eastAsiaTheme="minorEastAsia" w:hAnsi="Cambria"/>
                </w:rPr>
                <w:delText>0.23</w:delText>
              </w:r>
            </w:del>
          </w:p>
        </w:tc>
      </w:tr>
      <w:tr w:rsidR="002642DF" w:rsidDel="00AE069A" w14:paraId="3AFC3A04" w14:textId="63EF2EF9" w:rsidTr="00230FBD">
        <w:trPr>
          <w:del w:id="329" w:author="Bale,Cameron" w:date="2022-11-07T13:49:00Z"/>
        </w:trPr>
        <w:tc>
          <w:tcPr>
            <w:tcW w:w="1890" w:type="dxa"/>
          </w:tcPr>
          <w:p w14:paraId="23E11185" w14:textId="3FC94FF1" w:rsidR="002642DF" w:rsidDel="00AE069A" w:rsidRDefault="002642DF" w:rsidP="00230FBD">
            <w:pPr>
              <w:tabs>
                <w:tab w:val="left" w:pos="1152"/>
              </w:tabs>
              <w:jc w:val="center"/>
              <w:rPr>
                <w:del w:id="330" w:author="Bale,Cameron" w:date="2022-11-07T13:49:00Z"/>
                <w:rFonts w:ascii="Cambria" w:eastAsiaTheme="minorEastAsia" w:hAnsi="Cambria"/>
                <w:i/>
                <w:iCs/>
              </w:rPr>
            </w:pPr>
            <w:del w:id="331" w:author="Bale,Cameron" w:date="2022-11-07T13:49:00Z">
              <w:r w:rsidDel="00AE069A">
                <w:rPr>
                  <w:rFonts w:ascii="Cambria" w:eastAsiaTheme="minorEastAsia" w:hAnsi="Cambria"/>
                  <w:i/>
                  <w:iCs/>
                </w:rPr>
                <w:delText>SeriesMean</w:delText>
              </w:r>
            </w:del>
          </w:p>
        </w:tc>
        <w:tc>
          <w:tcPr>
            <w:tcW w:w="3870" w:type="dxa"/>
          </w:tcPr>
          <w:p w14:paraId="0C69F349" w14:textId="66FA041A" w:rsidR="002642DF" w:rsidDel="00AE069A" w:rsidRDefault="008326E5" w:rsidP="00230FBD">
            <w:pPr>
              <w:tabs>
                <w:tab w:val="left" w:pos="1152"/>
              </w:tabs>
              <w:jc w:val="center"/>
              <w:rPr>
                <w:del w:id="332" w:author="Bale,Cameron" w:date="2022-11-07T13:49:00Z"/>
                <w:rFonts w:ascii="Cambria" w:eastAsiaTheme="minorEastAsia" w:hAnsi="Cambria"/>
              </w:rPr>
            </w:pPr>
            <w:del w:id="333" w:author="Bale,Cameron" w:date="2022-11-07T13:49:00Z">
              <w:r w:rsidDel="00AE069A">
                <w:rPr>
                  <w:rFonts w:ascii="Cambria" w:eastAsiaTheme="minorEastAsia" w:hAnsi="Cambria"/>
                </w:rPr>
                <w:delText>7.96</w:delText>
              </w:r>
            </w:del>
          </w:p>
        </w:tc>
        <w:tc>
          <w:tcPr>
            <w:tcW w:w="4320" w:type="dxa"/>
          </w:tcPr>
          <w:p w14:paraId="57A6F46F" w14:textId="7C870C48" w:rsidR="002642DF" w:rsidDel="00AE069A" w:rsidRDefault="002642DF" w:rsidP="00230FBD">
            <w:pPr>
              <w:tabs>
                <w:tab w:val="left" w:pos="1152"/>
              </w:tabs>
              <w:jc w:val="center"/>
              <w:rPr>
                <w:del w:id="334" w:author="Bale,Cameron" w:date="2022-11-07T13:49:00Z"/>
                <w:rFonts w:ascii="Cambria" w:eastAsiaTheme="minorEastAsia" w:hAnsi="Cambria"/>
              </w:rPr>
            </w:pPr>
            <w:del w:id="335" w:author="Bale,Cameron" w:date="2022-11-07T13:49:00Z">
              <w:r w:rsidDel="00AE069A">
                <w:rPr>
                  <w:rFonts w:ascii="Cambria" w:eastAsiaTheme="minorEastAsia" w:hAnsi="Cambria"/>
                </w:rPr>
                <w:delText>7.0</w:delText>
              </w:r>
              <w:r w:rsidR="000D22EB" w:rsidDel="00AE069A">
                <w:rPr>
                  <w:rFonts w:ascii="Cambria" w:eastAsiaTheme="minorEastAsia" w:hAnsi="Cambria"/>
                </w:rPr>
                <w:delText>1</w:delText>
              </w:r>
            </w:del>
          </w:p>
        </w:tc>
      </w:tr>
      <w:tr w:rsidR="002642DF" w:rsidDel="00AE069A" w14:paraId="32237508" w14:textId="7198E56A" w:rsidTr="00230FBD">
        <w:trPr>
          <w:del w:id="336" w:author="Bale,Cameron" w:date="2022-11-07T13:49:00Z"/>
        </w:trPr>
        <w:tc>
          <w:tcPr>
            <w:tcW w:w="1890" w:type="dxa"/>
          </w:tcPr>
          <w:p w14:paraId="794A704F" w14:textId="5036E846" w:rsidR="002642DF" w:rsidDel="00AE069A" w:rsidRDefault="002642DF" w:rsidP="00230FBD">
            <w:pPr>
              <w:tabs>
                <w:tab w:val="left" w:pos="1152"/>
              </w:tabs>
              <w:jc w:val="center"/>
              <w:rPr>
                <w:del w:id="337" w:author="Bale,Cameron" w:date="2022-11-07T13:49:00Z"/>
                <w:rFonts w:ascii="Cambria" w:eastAsiaTheme="minorEastAsia" w:hAnsi="Cambria"/>
                <w:i/>
                <w:iCs/>
              </w:rPr>
            </w:pPr>
            <w:del w:id="338" w:author="Bale,Cameron" w:date="2022-11-07T13:49:00Z">
              <w:r w:rsidDel="00AE069A">
                <w:rPr>
                  <w:rFonts w:ascii="Cambria" w:eastAsiaTheme="minorEastAsia" w:hAnsi="Cambria"/>
                  <w:i/>
                  <w:iCs/>
                </w:rPr>
                <w:delText>SeriesVariance</w:delText>
              </w:r>
            </w:del>
          </w:p>
        </w:tc>
        <w:tc>
          <w:tcPr>
            <w:tcW w:w="3870" w:type="dxa"/>
          </w:tcPr>
          <w:p w14:paraId="37C38421" w14:textId="095B03A7" w:rsidR="002642DF" w:rsidDel="00AE069A" w:rsidRDefault="002642DF" w:rsidP="00230FBD">
            <w:pPr>
              <w:tabs>
                <w:tab w:val="left" w:pos="1152"/>
              </w:tabs>
              <w:jc w:val="center"/>
              <w:rPr>
                <w:del w:id="339" w:author="Bale,Cameron" w:date="2022-11-07T13:49:00Z"/>
                <w:rFonts w:ascii="Cambria" w:eastAsiaTheme="minorEastAsia" w:hAnsi="Cambria"/>
              </w:rPr>
            </w:pPr>
            <w:del w:id="340" w:author="Bale,Cameron" w:date="2022-11-07T13:49:00Z">
              <w:r w:rsidDel="00AE069A">
                <w:rPr>
                  <w:rFonts w:ascii="Cambria" w:eastAsiaTheme="minorEastAsia" w:hAnsi="Cambria"/>
                </w:rPr>
                <w:delText>0.29</w:delText>
              </w:r>
            </w:del>
          </w:p>
        </w:tc>
        <w:tc>
          <w:tcPr>
            <w:tcW w:w="4320" w:type="dxa"/>
          </w:tcPr>
          <w:p w14:paraId="62B0C286" w14:textId="56435ECE" w:rsidR="002642DF" w:rsidDel="00AE069A" w:rsidRDefault="002642DF" w:rsidP="00230FBD">
            <w:pPr>
              <w:tabs>
                <w:tab w:val="left" w:pos="1152"/>
              </w:tabs>
              <w:jc w:val="center"/>
              <w:rPr>
                <w:del w:id="341" w:author="Bale,Cameron" w:date="2022-11-07T13:49:00Z"/>
                <w:rFonts w:ascii="Cambria" w:eastAsiaTheme="minorEastAsia" w:hAnsi="Cambria"/>
              </w:rPr>
            </w:pPr>
            <w:del w:id="342" w:author="Bale,Cameron" w:date="2022-11-07T13:49:00Z">
              <w:r w:rsidDel="00AE069A">
                <w:rPr>
                  <w:rFonts w:ascii="Cambria" w:eastAsiaTheme="minorEastAsia" w:hAnsi="Cambria"/>
                </w:rPr>
                <w:delText>0.65</w:delText>
              </w:r>
            </w:del>
          </w:p>
        </w:tc>
      </w:tr>
    </w:tbl>
    <w:p w14:paraId="4B3D0054" w14:textId="3DF69A3A" w:rsidR="002642DF" w:rsidDel="00AE069A" w:rsidRDefault="002642DF" w:rsidP="00C37A47">
      <w:pPr>
        <w:rPr>
          <w:del w:id="343" w:author="Bale,Cameron" w:date="2022-11-07T13:49:00Z"/>
          <w:rFonts w:ascii="Cambria" w:hAnsi="Cambria"/>
        </w:rPr>
      </w:pPr>
    </w:p>
    <w:p w14:paraId="14E20493" w14:textId="77777777" w:rsidR="002642DF" w:rsidDel="000A4CF3" w:rsidRDefault="002642DF" w:rsidP="00C37A47">
      <w:pPr>
        <w:rPr>
          <w:del w:id="344" w:author="Bale,Cameron" w:date="2022-11-07T15:50:00Z"/>
          <w:rFonts w:ascii="Cambria" w:hAnsi="Cambria"/>
        </w:rPr>
      </w:pPr>
    </w:p>
    <w:p w14:paraId="790235C7" w14:textId="54E01020" w:rsidR="00545189" w:rsidRPr="001C7A97" w:rsidDel="00090338" w:rsidRDefault="00C37A47" w:rsidP="00545189">
      <w:pPr>
        <w:rPr>
          <w:del w:id="345" w:author="Bale,Cameron" w:date="2022-11-09T12:52:00Z"/>
          <w:moveTo w:id="346" w:author="Bale,Cameron" w:date="2022-11-09T12:50:00Z"/>
          <w:rFonts w:ascii="Cambria" w:hAnsi="Cambria"/>
          <w:rPrChange w:id="347" w:author="Bale,Cameron" w:date="2022-11-09T12:51:00Z">
            <w:rPr>
              <w:del w:id="348" w:author="Bale,Cameron" w:date="2022-11-09T12:52:00Z"/>
              <w:moveTo w:id="349" w:author="Bale,Cameron" w:date="2022-11-09T12:50:00Z"/>
              <w:rFonts w:ascii="Cambria" w:eastAsiaTheme="minorEastAsia" w:hAnsi="Cambria"/>
            </w:rPr>
          </w:rPrChange>
        </w:rPr>
      </w:pPr>
      <w:r w:rsidRPr="00C37A47">
        <w:rPr>
          <w:rFonts w:ascii="Cambria" w:hAnsi="Cambria"/>
        </w:rPr>
        <w:t>This paper provides an empirical analysis of forecasting with protected data. First, we investigate the drivers of changes in forecast accuracy for protected data.</w:t>
      </w:r>
      <w:ins w:id="350" w:author="Bale,Cameron" w:date="2022-11-09T12:51:00Z">
        <w:r w:rsidR="001C7A97">
          <w:rPr>
            <w:rFonts w:ascii="Cambria" w:hAnsi="Cambria"/>
          </w:rPr>
          <w:t xml:space="preserve"> </w:t>
        </w:r>
      </w:ins>
      <w:del w:id="351" w:author="Bale,Cameron" w:date="2022-11-09T12:51:00Z">
        <w:r w:rsidRPr="00C37A47" w:rsidDel="001C7A97">
          <w:rPr>
            <w:rFonts w:ascii="Cambria" w:hAnsi="Cambria"/>
          </w:rPr>
          <w:delText xml:space="preserve"> </w:delText>
        </w:r>
      </w:del>
      <w:r w:rsidRPr="00C37A47">
        <w:rPr>
          <w:rFonts w:ascii="Cambria" w:hAnsi="Cambria"/>
        </w:rPr>
        <w:t>Specifically,</w:t>
      </w:r>
      <w:ins w:id="352" w:author="Bale,Cameron" w:date="2022-11-09T12:50:00Z">
        <w:r w:rsidR="00545189">
          <w:rPr>
            <w:rFonts w:ascii="Cambria" w:hAnsi="Cambria"/>
          </w:rPr>
          <w:t xml:space="preserve"> w</w:t>
        </w:r>
      </w:ins>
      <w:moveToRangeStart w:id="353" w:author="Bale,Cameron" w:date="2022-11-09T12:50:00Z" w:name="move118890607"/>
      <w:moveTo w:id="354" w:author="Bale,Cameron" w:date="2022-11-09T12:50:00Z">
        <w:del w:id="355" w:author="Bale,Cameron" w:date="2022-11-09T12:50:00Z">
          <w:r w:rsidR="00545189" w:rsidDel="00545189">
            <w:rPr>
              <w:rFonts w:ascii="Cambria" w:hAnsi="Cambria"/>
            </w:rPr>
            <w:delText>W</w:delText>
          </w:r>
        </w:del>
        <w:r w:rsidR="00545189">
          <w:rPr>
            <w:rFonts w:ascii="Cambria" w:hAnsi="Cambria"/>
          </w:rPr>
          <w:t xml:space="preserve">e examine the effects of privacy protection on </w:t>
        </w:r>
      </w:moveTo>
      <w:ins w:id="356" w:author="Bale,Cameron" w:date="2022-11-09T12:50:00Z">
        <w:r w:rsidR="00545189">
          <w:rPr>
            <w:rFonts w:ascii="Cambria" w:hAnsi="Cambria"/>
          </w:rPr>
          <w:t>time series features</w:t>
        </w:r>
      </w:ins>
      <w:moveTo w:id="357" w:author="Bale,Cameron" w:date="2022-11-09T12:50:00Z">
        <w:del w:id="358" w:author="Bale,Cameron" w:date="2022-11-09T12:51:00Z">
          <w:r w:rsidR="00545189" w:rsidDel="0066624D">
            <w:rPr>
              <w:rFonts w:ascii="Cambria" w:hAnsi="Cambria"/>
            </w:rPr>
            <w:delText>forec</w:delText>
          </w:r>
          <w:r w:rsidR="00545189" w:rsidDel="00545189">
            <w:rPr>
              <w:rFonts w:ascii="Cambria" w:hAnsi="Cambria"/>
            </w:rPr>
            <w:delText>asting through the lens of time series features</w:delText>
          </w:r>
        </w:del>
        <w:r w:rsidR="00545189">
          <w:rPr>
            <w:rFonts w:ascii="Cambria" w:hAnsi="Cambria"/>
          </w:rPr>
          <w:t>, which provide a link to explain</w:t>
        </w:r>
      </w:moveTo>
      <w:ins w:id="359" w:author="Bale,Cameron" w:date="2022-11-09T12:52:00Z">
        <w:r w:rsidR="001C7A97">
          <w:rPr>
            <w:rFonts w:ascii="Cambria" w:hAnsi="Cambria"/>
          </w:rPr>
          <w:t xml:space="preserve"> why privacy methods produce </w:t>
        </w:r>
      </w:ins>
      <w:moveTo w:id="360" w:author="Bale,Cameron" w:date="2022-11-09T12:50:00Z">
        <w:del w:id="361" w:author="Bale,Cameron" w:date="2022-11-09T12:52:00Z">
          <w:r w:rsidR="00545189" w:rsidDel="001C7A97">
            <w:rPr>
              <w:rFonts w:ascii="Cambria" w:hAnsi="Cambria"/>
            </w:rPr>
            <w:delText xml:space="preserve"> how changes in time series data result in </w:delText>
          </w:r>
        </w:del>
        <w:r w:rsidR="00545189">
          <w:rPr>
            <w:rFonts w:ascii="Cambria" w:hAnsi="Cambria"/>
          </w:rPr>
          <w:t>changes in forecast accuracy</w:t>
        </w:r>
        <w:del w:id="362" w:author="Bale,Cameron" w:date="2022-11-09T12:52:00Z">
          <w:r w:rsidR="00545189" w:rsidDel="00090338">
            <w:rPr>
              <w:rFonts w:ascii="Cambria" w:hAnsi="Cambria"/>
            </w:rPr>
            <w:delText>.</w:delText>
          </w:r>
        </w:del>
      </w:moveTo>
    </w:p>
    <w:moveToRangeEnd w:id="353"/>
    <w:p w14:paraId="15009DE0" w14:textId="0C90D066" w:rsidR="00C37A47" w:rsidRDefault="00C37A47" w:rsidP="00C37A47">
      <w:pPr>
        <w:rPr>
          <w:ins w:id="363" w:author="Bale,Cameron" w:date="2022-11-09T13:38:00Z"/>
          <w:rFonts w:ascii="Cambria" w:hAnsi="Cambria"/>
        </w:rPr>
      </w:pPr>
      <w:del w:id="364" w:author="Bale,Cameron" w:date="2022-11-09T12:50:00Z">
        <w:r w:rsidRPr="00C37A47" w:rsidDel="00545189">
          <w:rPr>
            <w:rFonts w:ascii="Cambria" w:hAnsi="Cambria"/>
          </w:rPr>
          <w:delText xml:space="preserve"> we examine</w:delText>
        </w:r>
        <w:r w:rsidR="00AF7278" w:rsidDel="00545189">
          <w:rPr>
            <w:rFonts w:ascii="Cambria" w:hAnsi="Cambria"/>
          </w:rPr>
          <w:delText xml:space="preserve"> the</w:delText>
        </w:r>
        <w:r w:rsidRPr="00C37A47" w:rsidDel="00545189">
          <w:rPr>
            <w:rFonts w:ascii="Cambria" w:hAnsi="Cambria"/>
          </w:rPr>
          <w:delText xml:space="preserve"> time series </w:delText>
        </w:r>
        <w:r w:rsidR="00AF7278" w:rsidDel="00545189">
          <w:rPr>
            <w:rFonts w:ascii="Cambria" w:hAnsi="Cambria"/>
          </w:rPr>
          <w:delText>features shown in the example above</w:delText>
        </w:r>
        <w:r w:rsidR="00AF7278" w:rsidRPr="00C37A47" w:rsidDel="00545189">
          <w:rPr>
            <w:rFonts w:ascii="Cambria" w:hAnsi="Cambria"/>
          </w:rPr>
          <w:delText xml:space="preserve"> </w:delText>
        </w:r>
        <w:r w:rsidR="00AF7278" w:rsidDel="00545189">
          <w:rPr>
            <w:rFonts w:ascii="Cambria" w:hAnsi="Cambria"/>
          </w:rPr>
          <w:delText>which</w:delText>
        </w:r>
        <w:r w:rsidR="00AF7278" w:rsidRPr="00C37A47" w:rsidDel="00545189">
          <w:rPr>
            <w:rFonts w:ascii="Cambria" w:hAnsi="Cambria"/>
          </w:rPr>
          <w:delText xml:space="preserve"> </w:delText>
        </w:r>
        <w:r w:rsidRPr="00C37A47" w:rsidDel="00545189">
          <w:rPr>
            <w:rFonts w:ascii="Cambria" w:hAnsi="Cambria"/>
          </w:rPr>
          <w:delText>give insight into why forecast accuracy changes</w:delText>
        </w:r>
        <w:r w:rsidR="00AF7278" w:rsidDel="00545189">
          <w:rPr>
            <w:rFonts w:ascii="Cambria" w:hAnsi="Cambria"/>
          </w:rPr>
          <w:delText xml:space="preserve"> under data protection</w:delText>
        </w:r>
      </w:del>
      <w:r w:rsidRPr="00C37A47">
        <w:rPr>
          <w:rFonts w:ascii="Cambria" w:hAnsi="Cambria"/>
        </w:rPr>
        <w:t>.</w:t>
      </w:r>
      <w:ins w:id="365" w:author="Bale,Cameron" w:date="2022-11-09T12:52:00Z">
        <w:r w:rsidR="00EF2F15">
          <w:rPr>
            <w:rFonts w:ascii="Cambria" w:hAnsi="Cambria"/>
          </w:rPr>
          <w:t xml:space="preserve"> To limit re</w:t>
        </w:r>
      </w:ins>
      <w:ins w:id="366" w:author="Bale,Cameron" w:date="2022-11-09T12:53:00Z">
        <w:r w:rsidR="00EF2F15">
          <w:rPr>
            <w:rFonts w:ascii="Cambria" w:hAnsi="Cambria"/>
          </w:rPr>
          <w:t>ductions in forecast accuracy that can arise from data protection, w</w:t>
        </w:r>
      </w:ins>
      <w:ins w:id="367" w:author="Bale,Cameron" w:date="2022-11-09T12:52:00Z">
        <w:r w:rsidR="00090338">
          <w:rPr>
            <w:rFonts w:ascii="Cambria" w:hAnsi="Cambria"/>
          </w:rPr>
          <w:t>e</w:t>
        </w:r>
      </w:ins>
      <w:del w:id="368" w:author="Bale,Cameron" w:date="2022-11-09T12:52:00Z">
        <w:r w:rsidRPr="00C37A47" w:rsidDel="00090338">
          <w:rPr>
            <w:rFonts w:ascii="Cambria" w:hAnsi="Cambria"/>
          </w:rPr>
          <w:delText xml:space="preserve"> </w:delText>
        </w:r>
        <w:r w:rsidR="00AF7278" w:rsidDel="00090338">
          <w:rPr>
            <w:rFonts w:ascii="Cambria" w:hAnsi="Cambria"/>
          </w:rPr>
          <w:delText>Next, w</w:delText>
        </w:r>
        <w:r w:rsidRPr="00C37A47" w:rsidDel="00090338">
          <w:rPr>
            <w:rFonts w:ascii="Cambria" w:hAnsi="Cambria"/>
          </w:rPr>
          <w:delText>e</w:delText>
        </w:r>
      </w:del>
      <w:r w:rsidRPr="00C37A47">
        <w:rPr>
          <w:rFonts w:ascii="Cambria" w:hAnsi="Cambria"/>
        </w:rPr>
        <w:t xml:space="preserve"> develop a new matrix-based privacy method</w:t>
      </w:r>
      <w:ins w:id="369" w:author="Bale,Cameron" w:date="2022-11-10T14:03:00Z">
        <w:r w:rsidR="00057BD7">
          <w:rPr>
            <w:rFonts w:ascii="Cambria" w:hAnsi="Cambria"/>
          </w:rPr>
          <w:t xml:space="preserve"> called </w:t>
        </w:r>
        <w:r w:rsidR="00057BD7">
          <w:rPr>
            <w:rFonts w:ascii="Cambria" w:hAnsi="Cambria"/>
            <w:i/>
            <w:iCs/>
          </w:rPr>
          <w:t>k</w:t>
        </w:r>
        <w:r w:rsidR="00057BD7">
          <w:rPr>
            <w:rFonts w:ascii="Cambria" w:hAnsi="Cambria"/>
          </w:rPr>
          <w:t>-</w:t>
        </w:r>
        <w:proofErr w:type="spellStart"/>
        <w:r w:rsidR="00057BD7">
          <w:rPr>
            <w:rFonts w:ascii="Cambria" w:hAnsi="Cambria"/>
          </w:rPr>
          <w:t>nts</w:t>
        </w:r>
        <w:proofErr w:type="spellEnd"/>
        <w:r w:rsidR="00057BD7">
          <w:rPr>
            <w:rFonts w:ascii="Cambria" w:hAnsi="Cambria"/>
          </w:rPr>
          <w:t>+</w:t>
        </w:r>
      </w:ins>
      <w:r w:rsidRPr="00C37A47">
        <w:rPr>
          <w:rFonts w:ascii="Cambria" w:hAnsi="Cambria"/>
        </w:rPr>
        <w:t xml:space="preserve"> which swaps the values of time series with similar </w:t>
      </w:r>
      <w:r w:rsidR="00AF7278">
        <w:rPr>
          <w:rFonts w:ascii="Cambria" w:hAnsi="Cambria"/>
        </w:rPr>
        <w:t>features</w:t>
      </w:r>
      <w:r w:rsidR="00AF7278" w:rsidRPr="00C37A47">
        <w:rPr>
          <w:rFonts w:ascii="Cambria" w:hAnsi="Cambria"/>
        </w:rPr>
        <w:t xml:space="preserve"> </w:t>
      </w:r>
      <w:r w:rsidRPr="00C37A47">
        <w:rPr>
          <w:rFonts w:ascii="Cambria" w:hAnsi="Cambria"/>
        </w:rPr>
        <w:t>to balance the trade-off between privacy and forecast accuracy. We provide empirical results of forecast accuracy</w:t>
      </w:r>
      <w:ins w:id="370" w:author="Bale,Cameron" w:date="2022-11-10T14:03:00Z">
        <w:r w:rsidR="00057BD7">
          <w:rPr>
            <w:rFonts w:ascii="Cambria" w:hAnsi="Cambria"/>
          </w:rPr>
          <w:t xml:space="preserve"> and privacy</w:t>
        </w:r>
      </w:ins>
      <w:r w:rsidRPr="00C37A47">
        <w:rPr>
          <w:rFonts w:ascii="Cambria" w:hAnsi="Cambria"/>
        </w:rPr>
        <w:t xml:space="preserve"> for protected </w:t>
      </w:r>
      <w:r w:rsidR="001726A5" w:rsidRPr="00C37A47">
        <w:rPr>
          <w:rFonts w:ascii="Cambria" w:hAnsi="Cambria"/>
        </w:rPr>
        <w:t>data and</w:t>
      </w:r>
      <w:r w:rsidRPr="00C37A47">
        <w:rPr>
          <w:rFonts w:ascii="Cambria" w:hAnsi="Cambria"/>
        </w:rPr>
        <w:t xml:space="preserve"> examine model-specific behavior to understand why certain models perform better than others.</w:t>
      </w:r>
    </w:p>
    <w:p w14:paraId="5A536ACA" w14:textId="0AE21432" w:rsidR="00DD3993" w:rsidRDefault="00DD3993" w:rsidP="00C37A47">
      <w:pPr>
        <w:rPr>
          <w:ins w:id="371" w:author="Bale,Cameron" w:date="2022-11-09T13:38:00Z"/>
          <w:rFonts w:ascii="Cambria" w:hAnsi="Cambria"/>
        </w:rPr>
      </w:pPr>
    </w:p>
    <w:p w14:paraId="1E2D85D4" w14:textId="02CA1ED5" w:rsidR="00DD3993" w:rsidRDefault="00DD3993" w:rsidP="00C37A47">
      <w:pPr>
        <w:rPr>
          <w:ins w:id="372" w:author="Bale,Cameron" w:date="2022-11-09T13:38:00Z"/>
          <w:rFonts w:ascii="Cambria" w:hAnsi="Cambria"/>
        </w:rPr>
      </w:pPr>
    </w:p>
    <w:p w14:paraId="74FD6156" w14:textId="73553029" w:rsidR="00DD3993" w:rsidRPr="00DD3993" w:rsidRDefault="00DD3993" w:rsidP="00C37A47">
      <w:pPr>
        <w:rPr>
          <w:ins w:id="373" w:author="Bale,Cameron" w:date="2022-11-09T13:38:00Z"/>
          <w:rFonts w:ascii="Cambria" w:hAnsi="Cambria"/>
          <w:b/>
          <w:bCs/>
          <w:rPrChange w:id="374" w:author="Bale,Cameron" w:date="2022-11-09T13:38:00Z">
            <w:rPr>
              <w:ins w:id="375" w:author="Bale,Cameron" w:date="2022-11-09T13:38:00Z"/>
              <w:rFonts w:ascii="Cambria" w:hAnsi="Cambria"/>
            </w:rPr>
          </w:rPrChange>
        </w:rPr>
      </w:pPr>
      <w:ins w:id="376" w:author="Bale,Cameron" w:date="2022-11-09T13:38:00Z">
        <w:r>
          <w:rPr>
            <w:rFonts w:ascii="Cambria" w:hAnsi="Cambria"/>
            <w:b/>
            <w:bCs/>
          </w:rPr>
          <w:t xml:space="preserve">Figure 2: </w:t>
        </w:r>
      </w:ins>
      <w:ins w:id="377" w:author="Bale,Cameron" w:date="2022-11-09T13:45:00Z">
        <w:r>
          <w:rPr>
            <w:rFonts w:ascii="Cambria" w:hAnsi="Cambria"/>
            <w:b/>
            <w:bCs/>
          </w:rPr>
          <w:t>Framework to study the effects of privacy methods on forecast accuracy using time series features. Blue arrows indicate the f</w:t>
        </w:r>
      </w:ins>
      <w:ins w:id="378" w:author="Bale,Cameron" w:date="2022-11-09T13:46:00Z">
        <w:r>
          <w:rPr>
            <w:rFonts w:ascii="Cambria" w:hAnsi="Cambria"/>
            <w:b/>
            <w:bCs/>
          </w:rPr>
          <w:t xml:space="preserve">low of </w:t>
        </w:r>
      </w:ins>
      <w:ins w:id="379" w:author="Bale,Cameron" w:date="2022-11-09T13:47:00Z">
        <w:r>
          <w:rPr>
            <w:rFonts w:ascii="Cambria" w:hAnsi="Cambria"/>
            <w:b/>
            <w:bCs/>
          </w:rPr>
          <w:t>results</w:t>
        </w:r>
      </w:ins>
      <w:ins w:id="380" w:author="Bale,Cameron" w:date="2022-11-09T13:46:00Z">
        <w:r>
          <w:rPr>
            <w:rFonts w:ascii="Cambria" w:hAnsi="Cambria"/>
            <w:b/>
            <w:bCs/>
          </w:rPr>
          <w:t xml:space="preserve"> which inform our proposed protection method based on swapping values of time series with similar features</w:t>
        </w:r>
      </w:ins>
      <w:ins w:id="381" w:author="Bale,Cameron" w:date="2022-11-09T13:47:00Z">
        <w:r>
          <w:rPr>
            <w:rFonts w:ascii="Cambria" w:hAnsi="Cambria"/>
            <w:b/>
            <w:bCs/>
          </w:rPr>
          <w:t xml:space="preserve"> to limit the changes in features and forecast accuracy between the </w:t>
        </w:r>
        <w:commentRangeStart w:id="382"/>
        <w:r>
          <w:rPr>
            <w:rFonts w:ascii="Cambria" w:hAnsi="Cambria"/>
            <w:b/>
            <w:bCs/>
          </w:rPr>
          <w:t xml:space="preserve">original and protected </w:t>
        </w:r>
      </w:ins>
      <w:commentRangeEnd w:id="382"/>
      <w:ins w:id="383" w:author="Bale,Cameron" w:date="2022-11-14T10:20:00Z">
        <w:r w:rsidR="00917A95">
          <w:rPr>
            <w:rStyle w:val="CommentReference"/>
          </w:rPr>
          <w:commentReference w:id="382"/>
        </w:r>
      </w:ins>
      <w:ins w:id="384" w:author="Bale,Cameron" w:date="2022-11-09T13:47:00Z">
        <w:r>
          <w:rPr>
            <w:rFonts w:ascii="Cambria" w:hAnsi="Cambria"/>
            <w:b/>
            <w:bCs/>
          </w:rPr>
          <w:t>data.</w:t>
        </w:r>
      </w:ins>
    </w:p>
    <w:p w14:paraId="7DCF4A54" w14:textId="3E70828D" w:rsidR="00DD3993" w:rsidRDefault="00DD3993" w:rsidP="00C37A47">
      <w:pPr>
        <w:rPr>
          <w:ins w:id="385" w:author="Bale,Cameron" w:date="2022-11-09T13:38:00Z"/>
          <w:rFonts w:ascii="Cambria" w:hAnsi="Cambria"/>
        </w:rPr>
      </w:pPr>
    </w:p>
    <w:p w14:paraId="0553787B" w14:textId="42DFBB5A" w:rsidR="00DD3993" w:rsidRDefault="008C5622" w:rsidP="00C37A47">
      <w:pPr>
        <w:rPr>
          <w:ins w:id="386" w:author="Bale,Cameron" w:date="2022-11-09T13:38:00Z"/>
          <w:rFonts w:ascii="Cambria" w:hAnsi="Cambria"/>
        </w:rPr>
      </w:pPr>
      <w:ins w:id="387" w:author="Bale,Cameron" w:date="2022-11-09T13:49:00Z">
        <w:r w:rsidRPr="008C5622">
          <w:rPr>
            <w:rFonts w:ascii="Cambria" w:hAnsi="Cambria"/>
            <w:noProof/>
          </w:rPr>
          <w:drawing>
            <wp:anchor distT="0" distB="0" distL="114300" distR="114300" simplePos="0" relativeHeight="251681792" behindDoc="0" locked="0" layoutInCell="1" allowOverlap="1" wp14:anchorId="5D68892D" wp14:editId="417A545E">
              <wp:simplePos x="0" y="0"/>
              <wp:positionH relativeFrom="margin">
                <wp:align>center</wp:align>
              </wp:positionH>
              <wp:positionV relativeFrom="paragraph">
                <wp:posOffset>100330</wp:posOffset>
              </wp:positionV>
              <wp:extent cx="4968240" cy="3886200"/>
              <wp:effectExtent l="0" t="0" r="381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extLst>
                          <a:ext uri="{28A0092B-C50C-407E-A947-70E740481C1C}">
                            <a14:useLocalDpi xmlns:a14="http://schemas.microsoft.com/office/drawing/2010/main" val="0"/>
                          </a:ext>
                        </a:extLst>
                      </a:blip>
                      <a:srcRect l="6410" r="10000" b="19990"/>
                      <a:stretch/>
                    </pic:blipFill>
                    <pic:spPr bwMode="auto">
                      <a:xfrm>
                        <a:off x="0" y="0"/>
                        <a:ext cx="4968240"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5E63970D" w14:textId="6BC367BB" w:rsidR="00DD3993" w:rsidRDefault="00DD3993" w:rsidP="00C37A47">
      <w:pPr>
        <w:rPr>
          <w:ins w:id="388" w:author="Bale,Cameron" w:date="2022-11-09T13:38:00Z"/>
          <w:rFonts w:ascii="Cambria" w:hAnsi="Cambria"/>
        </w:rPr>
      </w:pPr>
    </w:p>
    <w:p w14:paraId="71960185" w14:textId="2C6BE93E" w:rsidR="00DD3993" w:rsidRDefault="00DD3993" w:rsidP="00C37A47">
      <w:pPr>
        <w:rPr>
          <w:ins w:id="389" w:author="Bale,Cameron" w:date="2022-11-09T13:38:00Z"/>
          <w:rFonts w:ascii="Cambria" w:hAnsi="Cambria"/>
        </w:rPr>
      </w:pPr>
    </w:p>
    <w:p w14:paraId="036DFBD5" w14:textId="095CC9B0" w:rsidR="00DD3993" w:rsidRDefault="00DD3993" w:rsidP="00C37A47">
      <w:pPr>
        <w:rPr>
          <w:ins w:id="390" w:author="Bale,Cameron" w:date="2022-11-09T13:38:00Z"/>
          <w:rFonts w:ascii="Cambria" w:hAnsi="Cambria"/>
        </w:rPr>
      </w:pPr>
    </w:p>
    <w:p w14:paraId="422CBFFB" w14:textId="71DB99FA" w:rsidR="00DD3993" w:rsidRDefault="00DD3993" w:rsidP="00C37A47">
      <w:pPr>
        <w:rPr>
          <w:ins w:id="391" w:author="Bale,Cameron" w:date="2022-11-09T13:38:00Z"/>
          <w:rFonts w:ascii="Cambria" w:hAnsi="Cambria"/>
        </w:rPr>
      </w:pPr>
    </w:p>
    <w:p w14:paraId="434B85AE" w14:textId="0C4B0FD1" w:rsidR="00DD3993" w:rsidRDefault="00DD3993" w:rsidP="00C37A47">
      <w:pPr>
        <w:rPr>
          <w:ins w:id="392" w:author="Bale,Cameron" w:date="2022-11-09T13:38:00Z"/>
          <w:rFonts w:ascii="Cambria" w:hAnsi="Cambria"/>
        </w:rPr>
      </w:pPr>
    </w:p>
    <w:p w14:paraId="07671429" w14:textId="415EAD17" w:rsidR="00DD3993" w:rsidRDefault="00DD3993" w:rsidP="00C37A47">
      <w:pPr>
        <w:rPr>
          <w:ins w:id="393" w:author="Bale,Cameron" w:date="2022-11-09T13:38:00Z"/>
          <w:rFonts w:ascii="Cambria" w:hAnsi="Cambria"/>
        </w:rPr>
      </w:pPr>
    </w:p>
    <w:p w14:paraId="7DDF2C23" w14:textId="20AB606F" w:rsidR="00DD3993" w:rsidRDefault="00DD3993" w:rsidP="00C37A47">
      <w:pPr>
        <w:rPr>
          <w:ins w:id="394" w:author="Bale,Cameron" w:date="2022-11-09T13:38:00Z"/>
          <w:rFonts w:ascii="Cambria" w:hAnsi="Cambria"/>
        </w:rPr>
      </w:pPr>
    </w:p>
    <w:p w14:paraId="51A0C599" w14:textId="0E95A32F" w:rsidR="00DD3993" w:rsidRDefault="00DD3993" w:rsidP="00C37A47">
      <w:pPr>
        <w:rPr>
          <w:ins w:id="395" w:author="Bale,Cameron" w:date="2022-11-09T13:38:00Z"/>
          <w:rFonts w:ascii="Cambria" w:hAnsi="Cambria"/>
        </w:rPr>
      </w:pPr>
    </w:p>
    <w:p w14:paraId="78ADBFFA" w14:textId="62EA091E" w:rsidR="00DD3993" w:rsidRDefault="00DD3993" w:rsidP="00C37A47">
      <w:pPr>
        <w:rPr>
          <w:ins w:id="396" w:author="Bale,Cameron" w:date="2022-11-09T13:38:00Z"/>
          <w:rFonts w:ascii="Cambria" w:hAnsi="Cambria"/>
        </w:rPr>
      </w:pPr>
    </w:p>
    <w:p w14:paraId="73697500" w14:textId="4DEF078A" w:rsidR="00DD3993" w:rsidRDefault="00DD3993" w:rsidP="00C37A47">
      <w:pPr>
        <w:rPr>
          <w:ins w:id="397" w:author="Bale,Cameron" w:date="2022-11-09T13:38:00Z"/>
          <w:rFonts w:ascii="Cambria" w:hAnsi="Cambria"/>
        </w:rPr>
      </w:pPr>
    </w:p>
    <w:p w14:paraId="35F54832" w14:textId="361545C4" w:rsidR="00DD3993" w:rsidRDefault="00DD3993" w:rsidP="00C37A47">
      <w:pPr>
        <w:rPr>
          <w:ins w:id="398" w:author="Bale,Cameron" w:date="2022-11-09T13:38:00Z"/>
          <w:rFonts w:ascii="Cambria" w:hAnsi="Cambria"/>
        </w:rPr>
      </w:pPr>
    </w:p>
    <w:p w14:paraId="69224219" w14:textId="5575B3EF" w:rsidR="00DD3993" w:rsidRDefault="00DD3993" w:rsidP="00C37A47">
      <w:pPr>
        <w:rPr>
          <w:ins w:id="399" w:author="Bale,Cameron" w:date="2022-11-09T13:38:00Z"/>
          <w:rFonts w:ascii="Cambria" w:hAnsi="Cambria"/>
        </w:rPr>
      </w:pPr>
    </w:p>
    <w:p w14:paraId="1F84BCFB" w14:textId="5FB7C094" w:rsidR="00DD3993" w:rsidRDefault="00DD3993" w:rsidP="00C37A47">
      <w:pPr>
        <w:rPr>
          <w:ins w:id="400" w:author="Bale,Cameron" w:date="2022-11-09T13:38:00Z"/>
          <w:rFonts w:ascii="Cambria" w:hAnsi="Cambria"/>
        </w:rPr>
      </w:pPr>
    </w:p>
    <w:p w14:paraId="2763C715" w14:textId="3598221C" w:rsidR="00DD3993" w:rsidRDefault="00DD3993" w:rsidP="00C37A47">
      <w:pPr>
        <w:rPr>
          <w:ins w:id="401" w:author="Bale,Cameron" w:date="2022-11-09T13:38:00Z"/>
          <w:rFonts w:ascii="Cambria" w:hAnsi="Cambria"/>
        </w:rPr>
      </w:pPr>
    </w:p>
    <w:p w14:paraId="2861566D" w14:textId="6E5A49F1" w:rsidR="00DD3993" w:rsidRDefault="00DD3993" w:rsidP="00C37A47">
      <w:pPr>
        <w:rPr>
          <w:ins w:id="402" w:author="Bale,Cameron" w:date="2022-11-09T13:38:00Z"/>
          <w:rFonts w:ascii="Cambria" w:hAnsi="Cambria"/>
        </w:rPr>
      </w:pPr>
    </w:p>
    <w:p w14:paraId="18D3974B" w14:textId="69BCCBA0" w:rsidR="00DD3993" w:rsidRDefault="00DD3993" w:rsidP="00C37A47">
      <w:pPr>
        <w:rPr>
          <w:ins w:id="403" w:author="Bale,Cameron" w:date="2022-11-09T13:38:00Z"/>
          <w:rFonts w:ascii="Cambria" w:hAnsi="Cambria"/>
        </w:rPr>
      </w:pPr>
    </w:p>
    <w:p w14:paraId="0ADCA241" w14:textId="4D494505" w:rsidR="00DD3993" w:rsidRDefault="00DD3993" w:rsidP="00C37A47">
      <w:pPr>
        <w:rPr>
          <w:ins w:id="404" w:author="Bale,Cameron" w:date="2022-11-09T13:38:00Z"/>
          <w:rFonts w:ascii="Cambria" w:hAnsi="Cambria"/>
        </w:rPr>
      </w:pPr>
    </w:p>
    <w:p w14:paraId="0EE9AD82" w14:textId="35B1FBCA" w:rsidR="00DD3993" w:rsidRDefault="00DD3993" w:rsidP="00C37A47">
      <w:pPr>
        <w:rPr>
          <w:ins w:id="405" w:author="Bale,Cameron" w:date="2022-11-09T13:38:00Z"/>
          <w:rFonts w:ascii="Cambria" w:hAnsi="Cambria"/>
        </w:rPr>
      </w:pPr>
    </w:p>
    <w:p w14:paraId="08154AA1" w14:textId="33DCB896" w:rsidR="00DD3993" w:rsidRDefault="00DD3993" w:rsidP="00C37A47">
      <w:pPr>
        <w:rPr>
          <w:ins w:id="406" w:author="Bale,Cameron" w:date="2022-11-09T13:38:00Z"/>
          <w:rFonts w:ascii="Cambria" w:hAnsi="Cambria"/>
        </w:rPr>
      </w:pPr>
    </w:p>
    <w:p w14:paraId="35A231E0" w14:textId="2A6040FB" w:rsidR="00DD3993" w:rsidRDefault="00DD3993" w:rsidP="00C37A47">
      <w:pPr>
        <w:rPr>
          <w:ins w:id="407" w:author="Bale,Cameron" w:date="2022-11-09T13:38:00Z"/>
          <w:rFonts w:ascii="Cambria" w:hAnsi="Cambria"/>
        </w:rPr>
      </w:pPr>
    </w:p>
    <w:p w14:paraId="49A9B885" w14:textId="366B9EA2" w:rsidR="00DD3993" w:rsidRDefault="00DD3993" w:rsidP="00C37A47">
      <w:pPr>
        <w:rPr>
          <w:ins w:id="408" w:author="Bale,Cameron" w:date="2022-11-09T13:38:00Z"/>
          <w:rFonts w:ascii="Cambria" w:hAnsi="Cambria"/>
        </w:rPr>
      </w:pPr>
    </w:p>
    <w:p w14:paraId="59B176A8" w14:textId="5D57FBF7" w:rsidR="00DD3993" w:rsidRDefault="00DD3993" w:rsidP="00C37A47">
      <w:pPr>
        <w:rPr>
          <w:ins w:id="409" w:author="Bale,Cameron" w:date="2022-11-09T13:38:00Z"/>
          <w:rFonts w:ascii="Cambria" w:hAnsi="Cambria"/>
        </w:rPr>
      </w:pPr>
    </w:p>
    <w:p w14:paraId="136A1DF5" w14:textId="48C2A604" w:rsidR="00DD3993" w:rsidRDefault="00DD3993" w:rsidP="00C37A47">
      <w:pPr>
        <w:rPr>
          <w:ins w:id="410" w:author="Bale,Cameron" w:date="2022-11-09T13:38:00Z"/>
          <w:rFonts w:ascii="Cambria" w:hAnsi="Cambria"/>
        </w:rPr>
      </w:pPr>
    </w:p>
    <w:p w14:paraId="6E67B96C" w14:textId="162A8F77" w:rsidR="00DD3993" w:rsidRDefault="00DD3993" w:rsidP="00C37A47">
      <w:pPr>
        <w:rPr>
          <w:ins w:id="411" w:author="Bale,Cameron" w:date="2022-11-09T13:38:00Z"/>
          <w:rFonts w:ascii="Cambria" w:hAnsi="Cambria"/>
        </w:rPr>
      </w:pPr>
    </w:p>
    <w:p w14:paraId="79CE87C4" w14:textId="4D634D84" w:rsidR="00DD3993" w:rsidRDefault="00DD3993" w:rsidP="00C37A47">
      <w:pPr>
        <w:rPr>
          <w:ins w:id="412" w:author="Bale,Cameron" w:date="2022-11-09T13:38:00Z"/>
          <w:rFonts w:ascii="Cambria" w:hAnsi="Cambria"/>
        </w:rPr>
      </w:pPr>
    </w:p>
    <w:p w14:paraId="75A18DC0" w14:textId="75D055B4" w:rsidR="00DD3993" w:rsidRDefault="00DD3993" w:rsidP="00C37A47">
      <w:pPr>
        <w:rPr>
          <w:ins w:id="413" w:author="Bale,Cameron" w:date="2022-11-09T13:38:00Z"/>
          <w:rFonts w:ascii="Cambria" w:hAnsi="Cambria"/>
        </w:rPr>
      </w:pPr>
    </w:p>
    <w:p w14:paraId="229C95FA" w14:textId="45643956" w:rsidR="00DD3993" w:rsidDel="00E44952" w:rsidRDefault="00DD3993" w:rsidP="00C37A47">
      <w:pPr>
        <w:rPr>
          <w:del w:id="414" w:author="Bale,Cameron" w:date="2022-11-09T13:50:00Z"/>
          <w:rFonts w:ascii="Cambria" w:hAnsi="Cambria"/>
        </w:rPr>
      </w:pPr>
    </w:p>
    <w:p w14:paraId="30F87F7F" w14:textId="77777777" w:rsidR="00E44952" w:rsidRPr="00C37A47" w:rsidRDefault="00E44952" w:rsidP="00C37A47">
      <w:pPr>
        <w:rPr>
          <w:ins w:id="415" w:author="Bale,Cameron" w:date="2022-11-09T13:50:00Z"/>
          <w:rFonts w:ascii="Cambria" w:hAnsi="Cambria"/>
        </w:rPr>
      </w:pPr>
    </w:p>
    <w:p w14:paraId="53B55737" w14:textId="77777777" w:rsidR="00C37A47" w:rsidRPr="00C37A47" w:rsidDel="00E44952" w:rsidRDefault="00C37A47" w:rsidP="00C37A47">
      <w:pPr>
        <w:rPr>
          <w:del w:id="416" w:author="Bale,Cameron" w:date="2022-11-09T13:50:00Z"/>
          <w:rFonts w:ascii="Cambria" w:hAnsi="Cambria"/>
        </w:rPr>
      </w:pPr>
    </w:p>
    <w:p w14:paraId="5D54E01A" w14:textId="5B6E635B" w:rsidR="00C37A47" w:rsidRDefault="00C37A47" w:rsidP="00C37A47">
      <w:pPr>
        <w:rPr>
          <w:rFonts w:ascii="Cambria" w:hAnsi="Cambria"/>
        </w:rPr>
      </w:pPr>
      <w:r w:rsidRPr="00C37A47">
        <w:rPr>
          <w:rFonts w:ascii="Cambria" w:hAnsi="Cambria"/>
        </w:rPr>
        <w:t>The rest of the paper proceeds as follows</w:t>
      </w:r>
      <w:r w:rsidR="001726A5">
        <w:rPr>
          <w:rFonts w:ascii="Cambria" w:hAnsi="Cambria"/>
        </w:rPr>
        <w:t>…</w:t>
      </w:r>
    </w:p>
    <w:p w14:paraId="34E671F3" w14:textId="77777777" w:rsidR="00A5796E" w:rsidRDefault="00A5796E" w:rsidP="00C37A47">
      <w:pPr>
        <w:rPr>
          <w:rFonts w:ascii="Cambria" w:hAnsi="Cambria"/>
        </w:rPr>
      </w:pPr>
    </w:p>
    <w:p w14:paraId="72D82EDA" w14:textId="4C6A2E5C" w:rsidR="001726A5" w:rsidRDefault="001726A5" w:rsidP="001726A5">
      <w:pPr>
        <w:pStyle w:val="ListParagraph"/>
        <w:numPr>
          <w:ilvl w:val="0"/>
          <w:numId w:val="1"/>
        </w:numPr>
        <w:rPr>
          <w:rFonts w:ascii="Cambria" w:hAnsi="Cambria"/>
          <w:b/>
          <w:bCs/>
        </w:rPr>
      </w:pPr>
      <w:r>
        <w:rPr>
          <w:rFonts w:ascii="Cambria" w:hAnsi="Cambria"/>
          <w:b/>
          <w:bCs/>
        </w:rPr>
        <w:t>Lit Review</w:t>
      </w:r>
    </w:p>
    <w:p w14:paraId="20816C4C" w14:textId="489837D1" w:rsidR="001726A5" w:rsidRDefault="001726A5" w:rsidP="001726A5">
      <w:pPr>
        <w:rPr>
          <w:rFonts w:ascii="Cambria" w:hAnsi="Cambria"/>
          <w:b/>
          <w:bCs/>
        </w:rPr>
      </w:pPr>
    </w:p>
    <w:p w14:paraId="12A22C63" w14:textId="720BDC13" w:rsidR="001726A5" w:rsidRDefault="001726A5" w:rsidP="001726A5">
      <w:pPr>
        <w:rPr>
          <w:rFonts w:ascii="Cambria" w:hAnsi="Cambria"/>
        </w:rPr>
      </w:pPr>
      <w:r w:rsidRPr="001726A5">
        <w:rPr>
          <w:rFonts w:ascii="Cambria" w:hAnsi="Cambria"/>
        </w:rPr>
        <w:t>Some forecasters have studied data privacy and forecasting in the context of collaborative forecasting.</w:t>
      </w:r>
      <w:r w:rsidR="001130FC">
        <w:rPr>
          <w:rFonts w:ascii="Cambria" w:hAnsi="Cambria"/>
        </w:rPr>
        <w:t xml:space="preserve"> </w:t>
      </w:r>
      <w:r w:rsidR="001130FC">
        <w:rPr>
          <w:rFonts w:ascii="Cambria" w:hAnsi="Cambria"/>
        </w:rPr>
        <w:fldChar w:fldCharType="begin"/>
      </w:r>
      <w:r w:rsidR="001130FC">
        <w:rPr>
          <w:rFonts w:ascii="Cambria" w:hAnsi="Cambria"/>
        </w:rPr>
        <w:instrText xml:space="preserve"> ADDIN ZOTERO_ITEM CSL_CITATION {"citationID":"s8UoHdP4","properties":{"formattedCitation":"(Goncalves, Pinson, et al., 2021)","plainCitation":"(Goncalves, Pinson, et al., 2021)","noteIndex":0},"citationItems":[{"id":80,"uris":["http://zotero.org/users/8556523/items/DHVTEDXB"],"itemData":{"id":80,"type":"article-journal","abstract":"Geographically distributed wind turbines, photovoltaic panels and sensors (e.g., pyranometers) produce large volumes of data that can be used to improve renewable energy sources (RES) forecasting skill. However, data owners may be unwilling to share their data, even if privacy is ensured, due to a form of prisoner’s dilemma: all could beneﬁt from data sharing, but in practice no one is willing to do do. Our proposal hence consists of a data marketplace, to incentivize collaboration between different data owners through the monetization of data. We adapt here an existing auction mechanism to the case of RES forecasting data. It accommodates the temporal nature of the data, i.e., lagged timeseries act as covariates and models are updated continuously using a sliding window. A test case with wind energy data is presented to illustrate and assess the effectiveness of such data markets. All agents (or data owners) are shown to beneﬁt in terms of higher revenue resulting from the combination of electricity and data markets. The results support the idea that data markets can be a viable solution to promote data exchange between RES agents and contribute to reducing system imbalance costs.","container-title":"IEEE Transactions on Sustainable Energy","DOI":"10.1109/TSTE.2020.3009615","ISSN":"1949-3029, 1949-3037","issue":"1","journalAbbreviation":"IEEE Trans. Sustain. Energy","language":"en","page":"533-542","source":"DOI.org (Crossref)","title":"Towards Data Markets in Renewable Energy Forecasting","volume":"12","author":[{"family":"Goncalves","given":"Carla"},{"family":"Pinson","given":"Pierre"},{"family":"Bessa","given":"Ricardo J."}],"issued":{"date-parts":[["2021",1]]}}}],"schema":"https://github.com/citation-style-language/schema/raw/master/csl-citation.json"} </w:instrText>
      </w:r>
      <w:r w:rsidR="001130FC">
        <w:rPr>
          <w:rFonts w:ascii="Cambria" w:hAnsi="Cambria"/>
        </w:rPr>
        <w:fldChar w:fldCharType="separate"/>
      </w:r>
      <w:r w:rsidR="001130FC" w:rsidRPr="001130FC">
        <w:rPr>
          <w:rFonts w:ascii="Cambria" w:hAnsi="Cambria"/>
        </w:rPr>
        <w:t>(Goncalves, Pinson, et al., 2021)</w:t>
      </w:r>
      <w:r w:rsidR="001130FC">
        <w:rPr>
          <w:rFonts w:ascii="Cambria" w:hAnsi="Cambria"/>
        </w:rPr>
        <w:fldChar w:fldCharType="end"/>
      </w:r>
      <w:r w:rsidR="001130FC">
        <w:rPr>
          <w:rFonts w:ascii="Cambria" w:hAnsi="Cambria"/>
        </w:rPr>
        <w:t xml:space="preserve"> </w:t>
      </w:r>
      <w:r w:rsidRPr="001726A5">
        <w:rPr>
          <w:rFonts w:ascii="Cambria" w:hAnsi="Cambria"/>
        </w:rPr>
        <w:t>explored a data market where data owners are compensated for sharing their data, and purchase forecasts based on the data from other parties. While data owners have a monetary incentive to share their data, they may be discouraged from doing so due to privacy concerns over sharing data with a central party. In such a situation, our work would help answer how forecast accuracy would be affected if the data owners applied data protection methods prior to sharing their data in the market. In the absence of a data market, other privacy-preserving solutions for collaborative forecasting include secure multi-party computation, decomposition-based methods, and data transformation techniques, all of which are succinctly described by</w:t>
      </w:r>
      <w:r w:rsidR="001130FC">
        <w:rPr>
          <w:rFonts w:ascii="Cambria" w:hAnsi="Cambria"/>
        </w:rPr>
        <w:t xml:space="preserve"> </w:t>
      </w:r>
      <w:r w:rsidR="001130FC">
        <w:rPr>
          <w:rFonts w:ascii="Cambria" w:hAnsi="Cambria"/>
        </w:rPr>
        <w:fldChar w:fldCharType="begin"/>
      </w:r>
      <w:r w:rsidR="001130FC">
        <w:rPr>
          <w:rFonts w:ascii="Cambria" w:hAnsi="Cambria"/>
        </w:rPr>
        <w:instrText xml:space="preserve"> ADDIN ZOTERO_ITEM CSL_CITATION {"citationID":"ar7f4OWv","properties":{"formattedCitation":"(Gon\\uc0\\u231{}alves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001130FC">
        <w:rPr>
          <w:rFonts w:ascii="Cambria" w:hAnsi="Cambria"/>
        </w:rPr>
        <w:fldChar w:fldCharType="separate"/>
      </w:r>
      <w:r w:rsidR="001130FC" w:rsidRPr="001130FC">
        <w:rPr>
          <w:rFonts w:ascii="Cambria" w:hAnsi="Cambria" w:cs="Times New Roman"/>
          <w:szCs w:val="24"/>
        </w:rPr>
        <w:t>(Gonçalves et al., 2021)</w:t>
      </w:r>
      <w:r w:rsidR="001130FC">
        <w:rPr>
          <w:rFonts w:ascii="Cambria" w:hAnsi="Cambria"/>
        </w:rPr>
        <w:fldChar w:fldCharType="end"/>
      </w:r>
      <w:r w:rsidR="001130FC">
        <w:rPr>
          <w:rFonts w:ascii="Cambria" w:hAnsi="Cambria"/>
        </w:rPr>
        <w:t>.</w:t>
      </w:r>
    </w:p>
    <w:p w14:paraId="7E6238C5" w14:textId="1928D681" w:rsidR="001726A5" w:rsidRDefault="001726A5" w:rsidP="001726A5">
      <w:pPr>
        <w:rPr>
          <w:rFonts w:ascii="Cambria" w:hAnsi="Cambria"/>
        </w:rPr>
      </w:pPr>
    </w:p>
    <w:p w14:paraId="6CF79541" w14:textId="6CE6D7C5" w:rsidR="001726A5" w:rsidRPr="00C1364C" w:rsidRDefault="001726A5" w:rsidP="008F1E7A">
      <w:pPr>
        <w:rPr>
          <w:rFonts w:ascii="Cambria" w:hAnsi="Cambria"/>
        </w:rPr>
      </w:pPr>
      <w:r w:rsidRPr="001726A5">
        <w:rPr>
          <w:rFonts w:ascii="Cambria" w:hAnsi="Cambria"/>
        </w:rPr>
        <w:t xml:space="preserve">Our interest is in privacy methods which generate protected data sets. The first methods we consider, known as additive or multiplicative noise and differential privacy, are based on incorporating </w:t>
      </w:r>
      <w:r w:rsidR="001130FC">
        <w:rPr>
          <w:rFonts w:ascii="Cambria" w:hAnsi="Cambria"/>
        </w:rPr>
        <w:t>random noise</w:t>
      </w:r>
      <w:r w:rsidRPr="001726A5">
        <w:rPr>
          <w:rFonts w:ascii="Cambria" w:hAnsi="Cambria"/>
        </w:rPr>
        <w:t xml:space="preserve"> into the data.</w:t>
      </w:r>
      <w:r w:rsidR="008F1E7A">
        <w:rPr>
          <w:rFonts w:ascii="Cambria" w:hAnsi="Cambria"/>
        </w:rPr>
        <w:t xml:space="preserve"> </w:t>
      </w:r>
      <w:r w:rsidR="008F1E7A">
        <w:rPr>
          <w:rFonts w:ascii="Cambria" w:hAnsi="Cambria"/>
        </w:rPr>
        <w:fldChar w:fldCharType="begin"/>
      </w:r>
      <w:r w:rsidR="00DB3320">
        <w:rPr>
          <w:rFonts w:ascii="Cambria" w:hAnsi="Cambria"/>
        </w:rPr>
        <w:instrText xml:space="preserve"> ADDIN ZOTERO_ITEM CSL_CITATION {"citationID":"cGX3K9IV","properties":{"formattedCitation":"(Gon\\uc0\\u231{}alves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sidR="008F1E7A">
        <w:rPr>
          <w:rFonts w:ascii="Cambria" w:hAnsi="Cambria"/>
        </w:rPr>
        <w:fldChar w:fldCharType="separate"/>
      </w:r>
      <w:r w:rsidR="00DB3320" w:rsidRPr="00DB3320">
        <w:rPr>
          <w:rFonts w:ascii="Cambria" w:hAnsi="Cambria" w:cs="Times New Roman"/>
          <w:szCs w:val="24"/>
        </w:rPr>
        <w:t>(Gonçalves et al., 2021)</w:t>
      </w:r>
      <w:r w:rsidR="008F1E7A">
        <w:rPr>
          <w:rFonts w:ascii="Cambria" w:hAnsi="Cambria"/>
        </w:rPr>
        <w:fldChar w:fldCharType="end"/>
      </w:r>
      <w:r w:rsidR="001254CB">
        <w:rPr>
          <w:rFonts w:ascii="Cambria" w:hAnsi="Cambria"/>
        </w:rPr>
        <w:t xml:space="preserve"> </w:t>
      </w:r>
      <w:r w:rsidRPr="001726A5">
        <w:rPr>
          <w:rFonts w:ascii="Cambria" w:hAnsi="Cambria"/>
        </w:rPr>
        <w:t>show that differential privacy reduces the forecast accuracy of VAR models even under very high values of the privacy parameter</w:t>
      </w:r>
      <w:r w:rsidR="001254CB">
        <w:rPr>
          <w:rFonts w:ascii="Cambria" w:hAnsi="Cambria"/>
        </w:rPr>
        <w:t xml:space="preserve"> </w:t>
      </w:r>
      <m:oMath>
        <m:r>
          <m:rPr>
            <m:sty m:val="p"/>
          </m:rPr>
          <w:rPr>
            <w:rFonts w:ascii="Cambria Math" w:hAnsi="Cambria Math"/>
          </w:rPr>
          <m:t>ϵ</m:t>
        </m:r>
      </m:oMath>
      <w:r w:rsidR="001254CB">
        <w:rPr>
          <w:rFonts w:ascii="Cambria" w:eastAsiaTheme="minorEastAsia" w:hAnsi="Cambria"/>
        </w:rPr>
        <w:t xml:space="preserve"> </w:t>
      </w:r>
      <w:r w:rsidRPr="001726A5">
        <w:rPr>
          <w:rFonts w:ascii="Cambria" w:hAnsi="Cambria"/>
        </w:rPr>
        <w:t>(weak privacy protection). Others have also studied the application of differential privacy to time series</w:t>
      </w:r>
      <w:r w:rsidR="001254CB">
        <w:rPr>
          <w:rFonts w:ascii="Cambria" w:hAnsi="Cambria"/>
        </w:rPr>
        <w:t xml:space="preserve"> </w:t>
      </w:r>
      <w:r w:rsidR="001254CB">
        <w:rPr>
          <w:rFonts w:ascii="Cambria" w:hAnsi="Cambria"/>
        </w:rPr>
        <w:fldChar w:fldCharType="begin"/>
      </w:r>
      <w:r w:rsidR="00591653">
        <w:rPr>
          <w:rFonts w:ascii="Cambria" w:hAnsi="Cambria"/>
        </w:rPr>
        <w:instrText xml:space="preserve"> ADDIN ZOTERO_ITEM CSL_CITATION {"citationID":"2qRuqnSv","properties":{"formattedCitation":"(Imtiaz et al., 2020; Liyue Fan &amp; Li Xiong, 2014)","plainCitation":"(Imtiaz et al., 2020; Liyue Fan &amp; Li Xiong, 2014)","noteIndex":0},"citationItems":[{"id":73,"uris":["http://zotero.org/users/8556523/items/ZJIU6528"],"itemData":{"id":73,"type":"paper-conference","abstract":"Privacy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Nazeer"},{"family":"Vlassov","given":"Vladimir"}],"accessed":{"date-parts":[["2022",4,13]]},"issued":{"date-parts":[["2020",12,10]]}}},{"id":82,"uris":["http://zotero.org/users/8556523/items/43ECGUIG"],"itemData":{"id":82,"type":"article-journal","abstract":"Sharing real-time aggregate statistics of private data is of great value to the public to perform data mining for understanding important phenomena, such as Inﬂuenza outbreaks and trafﬁc congestion. However, releasing time-series data with standard differential privacy mechanism has limited utility due to high correlation between data values. We propose FAST, a novel framework to release real-time aggregate statistics under differential privacy based on ﬁltering and adaptive sampling. To minimize the overall privacy cost, FAST adaptively samples long time-series according to the detected data dynamics. To improve the accuracy of data release per time stamp, FAST predicts data values at non-sampling points and corrects noisy observations at sampling points. Our experiments with real-world as well as synthetic data sets conﬁrm that FAST improves the accuracy of released aggregates even under small privacy cost and can be used to enable a wide range of monitoring applications.","container-title":"IEEE Transactions on Knowledge and Data Engineering","DOI":"10.1109/TKDE.2013.96","ISSN":"1041-4347","issue":"9","journalAbbreviation":"IEEE Trans. Knowl. Data Eng.","language":"en","page":"2094-2106","source":"DOI.org (Crossref)","title":"An Adaptive Approach to Real-Time Aggregate Monitoring With Differential Privacy","volume":"26","author":[{"literal":"Liyue Fan"},{"literal":"Li Xiong"}],"issued":{"date-parts":[["2014",9]]}}}],"schema":"https://github.com/citation-style-language/schema/raw/master/csl-citation.json"} </w:instrText>
      </w:r>
      <w:r w:rsidR="001254CB">
        <w:rPr>
          <w:rFonts w:ascii="Cambria" w:hAnsi="Cambria"/>
        </w:rPr>
        <w:fldChar w:fldCharType="separate"/>
      </w:r>
      <w:r w:rsidR="00C1364C" w:rsidRPr="00C1364C">
        <w:rPr>
          <w:rFonts w:ascii="Cambria" w:hAnsi="Cambria"/>
        </w:rPr>
        <w:t>(Imtiaz et al., 2020; Liyue Fan &amp; Li Xiong, 2014)</w:t>
      </w:r>
      <w:r w:rsidR="001254CB">
        <w:rPr>
          <w:rFonts w:ascii="Cambria" w:hAnsi="Cambria"/>
        </w:rPr>
        <w:fldChar w:fldCharType="end"/>
      </w:r>
      <w:r w:rsidR="00C1364C">
        <w:rPr>
          <w:rFonts w:ascii="Cambria" w:hAnsi="Cambria"/>
        </w:rPr>
        <w:t xml:space="preserve">. </w:t>
      </w:r>
      <w:r w:rsidRPr="001726A5">
        <w:rPr>
          <w:rFonts w:ascii="Cambria" w:hAnsi="Cambria"/>
        </w:rPr>
        <w:t>Additive and multiplicative noise infuse random noise in the data but without the theoretical privacy guarantees of differential privacy. While</w:t>
      </w:r>
      <w:r w:rsidR="00C1364C">
        <w:rPr>
          <w:rFonts w:ascii="Cambria" w:hAnsi="Cambria"/>
        </w:rPr>
        <w:t xml:space="preserve"> </w:t>
      </w:r>
      <w:r w:rsidR="00C1364C">
        <w:rPr>
          <w:rFonts w:ascii="Cambria" w:hAnsi="Cambria"/>
        </w:rPr>
        <w:fldChar w:fldCharType="begin"/>
      </w:r>
      <w:r w:rsidR="00C1364C">
        <w:rPr>
          <w:rFonts w:ascii="Cambria" w:hAnsi="Cambria"/>
        </w:rPr>
        <w:instrText xml:space="preserve"> ADDIN ZOTERO_ITEM CSL_CITATION {"citationID":"llkQeqVg","properties":{"formattedCitation":"(Abowd et al., 2012)","plainCitation":"(Abowd et al., 2012)","noteIndex":0},"citationItems":[{"id":100,"uris":["http://zotero.org/users/8556523/items/QP6REBCS"],"itemData":{"id":100,"type":"article-journal","language":"en","page":"41","source":"Zotero","title":"Dynamically consistent noise infusion and partially synthetic data as confidentiality protection measures for related time-series","author":[{"family":"Abowd","given":"John M"},{"family":"Gittings","given":"Kaj"},{"family":"McKinney","given":"Kevin L"},{"family":"Stephens","given":"Bryce E"},{"family":"Vilhuber","given":"Lars"},{"family":"Woodcock","given":"Simon"}],"issued":{"date-parts":[["2012"]]}}}],"schema":"https://github.com/citation-style-language/schema/raw/master/csl-citation.json"} </w:instrText>
      </w:r>
      <w:r w:rsidR="00C1364C">
        <w:rPr>
          <w:rFonts w:ascii="Cambria" w:hAnsi="Cambria"/>
        </w:rPr>
        <w:fldChar w:fldCharType="separate"/>
      </w:r>
      <w:r w:rsidR="00C1364C" w:rsidRPr="00C1364C">
        <w:rPr>
          <w:rFonts w:ascii="Cambria" w:hAnsi="Cambria"/>
        </w:rPr>
        <w:t>(Abowd et al., 2012)</w:t>
      </w:r>
      <w:r w:rsidR="00C1364C">
        <w:rPr>
          <w:rFonts w:ascii="Cambria" w:hAnsi="Cambria"/>
        </w:rPr>
        <w:fldChar w:fldCharType="end"/>
      </w:r>
      <w:r w:rsidR="00C1364C">
        <w:rPr>
          <w:rFonts w:ascii="Cambria" w:hAnsi="Cambria"/>
        </w:rPr>
        <w:t xml:space="preserve"> </w:t>
      </w:r>
      <w:r w:rsidRPr="001726A5">
        <w:rPr>
          <w:rFonts w:ascii="Cambria" w:hAnsi="Cambria"/>
        </w:rPr>
        <w:t>study the use of multiplicative noise, they do not offer forecast accuracy results. Through simulated data integrity attacks, however, we know that multiplicative noise reduces forecast accuracy</w:t>
      </w:r>
      <w:r w:rsidR="00C1364C">
        <w:rPr>
          <w:rFonts w:ascii="Cambria" w:hAnsi="Cambria"/>
        </w:rPr>
        <w:t xml:space="preserve"> </w:t>
      </w:r>
      <w:r w:rsidR="00C1364C">
        <w:rPr>
          <w:rFonts w:ascii="Cambria" w:hAnsi="Cambria"/>
        </w:rPr>
        <w:fldChar w:fldCharType="begin"/>
      </w:r>
      <w:r w:rsidR="00C1364C">
        <w:rPr>
          <w:rFonts w:ascii="Cambria" w:hAnsi="Cambria"/>
        </w:rPr>
        <w:instrText xml:space="preserve"> ADDIN ZOTERO_ITEM CSL_CITATION {"citationID":"ziIEkveK","properties":{"formattedCitation":"(Luo et al., 2018)","plainCitation":"(Luo et al., 2018)","noteIndex":0},"citationItems":[{"id":86,"uris":["http://zotero.org/users/8556523/items/Q33E4DIE"],"itemData":{"id":86,"type":"article-journal","abstract":"As the internet’s footprint continues to expand, cybersecurity is becoming a major concern for both governments and the private sector. One such cybersecurity issue relates to data integrity attacks. This paper focuses on the power industry, where the forecasting processes rely heavily on the quality of the data. Data integrity attacks are expected to harm the performances of forecasting systems, which will have a major impact on both the financial bottom line of power companies and the resilience of power grids. This paper reveals the effect of data integrity attacks on the accuracy of four representative load forecasting models (multiple linear regression, support vector regression, artificial neural networks, and fuzzy interaction regression). We begin by simulating some data integrity attacks through the random injection of some multipliers that follow a normal or uniform distribution into the load series. Then, the four aforementioned load forecasting models are used to generate one-year-ahead ex post point forecasts in order to provide a comparison of their forecast errors. The results show that the support vector regression model is most robust, followed closely by the multiple linear regression model, while the fuzzy interaction regression model is the least robust of the four. Nevertheless, all four models fail to provide satisfying forecasts when the scale of the data integrity attacks becomes large. This presents a serious challenge to both load forecasters and the broader forecasting community: the generation of accurate forecasts under data integrity attacks. We construct our case study using the publicly-available data from Global Energy Forecasting Competition 2012. At the end, we also offer an overview of potential research topics for future studies.","container-title":"International Journal of Forecasting","DOI":"10.1016/j.ijforecast.2017.08.004","ISSN":"01692070","issue":"1","journalAbbreviation":"International Journal of Forecasting","language":"en","page":"89-104","source":"DOI.org (Crossref)","title":"Benchmarking robustness of load forecasting models under data integrity attacks","volume":"34","author":[{"family":"Luo","given":"Jian"},{"family":"Hong","given":"Tao"},{"family":"Fang","given":"Shu-Cherng"}],"issued":{"date-parts":[["2018",1]]}}}],"schema":"https://github.com/citation-style-language/schema/raw/master/csl-citation.json"} </w:instrText>
      </w:r>
      <w:r w:rsidR="00C1364C">
        <w:rPr>
          <w:rFonts w:ascii="Cambria" w:hAnsi="Cambria"/>
        </w:rPr>
        <w:fldChar w:fldCharType="separate"/>
      </w:r>
      <w:r w:rsidR="00C1364C" w:rsidRPr="00C1364C">
        <w:rPr>
          <w:rFonts w:ascii="Cambria" w:hAnsi="Cambria"/>
        </w:rPr>
        <w:t>(Luo et al., 2018)</w:t>
      </w:r>
      <w:r w:rsidR="00C1364C">
        <w:rPr>
          <w:rFonts w:ascii="Cambria" w:hAnsi="Cambria"/>
        </w:rPr>
        <w:fldChar w:fldCharType="end"/>
      </w:r>
      <w:r w:rsidR="00C1364C">
        <w:rPr>
          <w:rFonts w:ascii="Cambria" w:hAnsi="Cambria"/>
        </w:rPr>
        <w:t>.</w:t>
      </w:r>
    </w:p>
    <w:p w14:paraId="7125DED0" w14:textId="77777777" w:rsidR="001726A5" w:rsidRPr="001726A5" w:rsidRDefault="001726A5" w:rsidP="001726A5">
      <w:pPr>
        <w:rPr>
          <w:rFonts w:ascii="Cambria" w:hAnsi="Cambria"/>
        </w:rPr>
      </w:pPr>
    </w:p>
    <w:p w14:paraId="66235FBA" w14:textId="7FA5B106" w:rsidR="001726A5" w:rsidRDefault="001726A5" w:rsidP="001726A5">
      <w:pPr>
        <w:rPr>
          <w:rFonts w:ascii="Cambria" w:hAnsi="Cambria"/>
        </w:rPr>
      </w:pPr>
      <w:r w:rsidRPr="001726A5">
        <w:rPr>
          <w:rFonts w:ascii="Cambria" w:hAnsi="Cambria"/>
        </w:rPr>
        <w:t xml:space="preserve">One interesting result from </w:t>
      </w:r>
      <w:r w:rsidR="00C1364C">
        <w:rPr>
          <w:rFonts w:ascii="Cambria" w:hAnsi="Cambria"/>
        </w:rPr>
        <w:fldChar w:fldCharType="begin"/>
      </w:r>
      <w:r w:rsidR="00591653">
        <w:rPr>
          <w:rFonts w:ascii="Cambria" w:hAnsi="Cambria"/>
        </w:rPr>
        <w:instrText xml:space="preserve"> ADDIN ZOTERO_ITEM CSL_CITATION {"citationID":"WgzmpQi3","properties":{"formattedCitation":"(Imtiaz et al., 2020)","plainCitation":"(Imtiaz et al., 2020)","noteIndex":0},"citationItems":[{"id":73,"uris":["http://zotero.org/users/8556523/items/ZJIU6528"],"itemData":{"id":73,"type":"paper-conference","abstract":"Privacy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Data)","DOI":"10.1109/BigData50022.2020.9378186","event-place":"Atlanta, GA, USA","event-title":"2020 IEEE International Conference on Big Data (Big Data)","ISBN":"978-1-72816-251-5","language":"en","page":"3428-3437","publisher":"IEEE","publisher-place":"Atlanta,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sidR="00C1364C">
        <w:rPr>
          <w:rFonts w:ascii="Cambria" w:hAnsi="Cambria"/>
        </w:rPr>
        <w:fldChar w:fldCharType="separate"/>
      </w:r>
      <w:r w:rsidR="00C1364C" w:rsidRPr="00C1364C">
        <w:rPr>
          <w:rFonts w:ascii="Cambria" w:hAnsi="Cambria"/>
        </w:rPr>
        <w:t>(Imtiaz et al., 2020)</w:t>
      </w:r>
      <w:r w:rsidR="00C1364C">
        <w:rPr>
          <w:rFonts w:ascii="Cambria" w:hAnsi="Cambria"/>
        </w:rPr>
        <w:fldChar w:fldCharType="end"/>
      </w:r>
      <w:r w:rsidR="00C1364C">
        <w:rPr>
          <w:rFonts w:ascii="Cambria" w:hAnsi="Cambria"/>
        </w:rPr>
        <w:t xml:space="preserve"> </w:t>
      </w:r>
      <w:r w:rsidRPr="001726A5">
        <w:rPr>
          <w:rFonts w:ascii="Cambria" w:hAnsi="Cambria"/>
        </w:rPr>
        <w:t>is that differentially private data did not always produce worse forecast accuracy when forecasting individuals' health data using a recurrent neural network. Adding random noise to time series mirrors a technique used to prevent overfitting when forecasting with neural networks</w:t>
      </w:r>
      <w:r w:rsidR="00C61AD1">
        <w:rPr>
          <w:rFonts w:ascii="Cambria" w:hAnsi="Cambria"/>
        </w:rPr>
        <w:t xml:space="preserve"> </w:t>
      </w:r>
      <w:r w:rsidR="00C61AD1">
        <w:rPr>
          <w:rFonts w:ascii="Cambria" w:hAnsi="Cambria"/>
        </w:rPr>
        <w:fldChar w:fldCharType="begin"/>
      </w:r>
      <w:r w:rsidR="00C61AD1">
        <w:rPr>
          <w:rFonts w:ascii="Cambria" w:hAnsi="Cambria"/>
        </w:rPr>
        <w:instrText xml:space="preserve"> ADDIN ZOTERO_ITEM CSL_CITATION {"citationID":"tnPF00Zd","properties":{"formattedCitation":"(Hewamalage et al., 2021, 2022)","plainCitation":"(Hewamalage et al., 2021, 2022)","noteIndex":0},"citationItems":[{"id":124,"uris":["http://zotero.org/users/8556523/items/G6SVBBNE"],"itemData":{"id":124,"type":"article-journal","abstract":"Recurrent Neural Networks (RNNs) have become competitive forecasting methods, as most notably shown in the winning method of the recent M4 competition. However, established statistical models such as exponential smoothing (ETS) and the autoregressive integrated moving average (ARIMA) gain their popularity not only from their high accuracy, but also because they are suitable for non-expert users in that they are robust, efficient, and automatic. In these areas, RNNs have still a long way to go. We present an extensive empirical study and an open-source software framework of existing RNN architectures for forecasting, and we develop guidelines and best practices for their use. For example, we conclude that RNNs are capable of modelling seasonality directly if the series in the dataset possess homogeneous seasonal patterns; otherwise, we recommend a deseasonalisation step. Comparisons against ETS and ARIMA demonstrate that (semi-) automatic RNN models are not silver bullets, but they are nevertheless competitive alternatives in many situations.","container-title":"International Journal of Forecasting","DOI":"10.1016/j.ijforecast.2020.06.008","ISSN":"01692070","issue":"1","journalAbbreviation":"International Journal of Forecasting","language":"en","page":"388-427","source":"DOI.org (Crossref)","title":"Recurrent Neural Networks for Time Series Forecasting: Current status and future directions","title-short":"Recurrent Neural Networks for Time Series Forecasting","volume":"37","author":[{"family":"Hewamalage","given":"Hansika"},{"family":"Bergmeir","given":"Christoph"},{"family":"Bandara","given":"Kasun"}],"issued":{"date-parts":[["2021",1]]}}},{"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C61AD1">
        <w:rPr>
          <w:rFonts w:ascii="Cambria" w:hAnsi="Cambria"/>
        </w:rPr>
        <w:fldChar w:fldCharType="separate"/>
      </w:r>
      <w:r w:rsidR="00C61AD1" w:rsidRPr="00C61AD1">
        <w:rPr>
          <w:rFonts w:ascii="Cambria" w:hAnsi="Cambria"/>
        </w:rPr>
        <w:t>(Hewamalage et al., 2021, 2022)</w:t>
      </w:r>
      <w:r w:rsidR="00C61AD1">
        <w:rPr>
          <w:rFonts w:ascii="Cambria" w:hAnsi="Cambria"/>
        </w:rPr>
        <w:fldChar w:fldCharType="end"/>
      </w:r>
      <w:r w:rsidR="00C61AD1">
        <w:rPr>
          <w:rFonts w:ascii="Cambria" w:hAnsi="Cambria"/>
        </w:rPr>
        <w:t xml:space="preserve">. </w:t>
      </w:r>
      <w:r w:rsidRPr="001726A5">
        <w:rPr>
          <w:rFonts w:ascii="Cambria" w:hAnsi="Cambria"/>
        </w:rPr>
        <w:t>We explore whether data protection with random noise can achieve this same regularization at meaningful levels of privacy</w:t>
      </w:r>
      <w:r w:rsidR="00C61AD1">
        <w:rPr>
          <w:rFonts w:ascii="Cambria" w:hAnsi="Cambria"/>
        </w:rPr>
        <w:t>.</w:t>
      </w:r>
    </w:p>
    <w:p w14:paraId="028A2773" w14:textId="09180893" w:rsidR="001726A5" w:rsidRDefault="001726A5" w:rsidP="001726A5">
      <w:pPr>
        <w:rPr>
          <w:rFonts w:ascii="Cambria" w:hAnsi="Cambria"/>
        </w:rPr>
      </w:pPr>
    </w:p>
    <w:p w14:paraId="4AAAA1B5" w14:textId="4967A9F9" w:rsidR="001726A5" w:rsidRPr="00753FD1" w:rsidRDefault="001726A5" w:rsidP="001726A5">
      <w:pPr>
        <w:rPr>
          <w:rFonts w:ascii="Cambria" w:eastAsiaTheme="minorEastAsia" w:hAnsi="Cambria"/>
        </w:rPr>
      </w:pPr>
      <w:r w:rsidRPr="001726A5">
        <w:rPr>
          <w:rFonts w:ascii="Cambria" w:hAnsi="Cambria"/>
        </w:rPr>
        <w:t xml:space="preserve">Another </w:t>
      </w:r>
      <w:r w:rsidR="00C61AD1">
        <w:rPr>
          <w:rFonts w:ascii="Cambria" w:hAnsi="Cambria"/>
        </w:rPr>
        <w:t xml:space="preserve">type of </w:t>
      </w:r>
      <w:r w:rsidRPr="001726A5">
        <w:rPr>
          <w:rFonts w:ascii="Cambria" w:hAnsi="Cambria"/>
        </w:rPr>
        <w:t xml:space="preserve">privacy method is </w:t>
      </w:r>
      <w:r w:rsidR="00C61AD1">
        <w:rPr>
          <w:rFonts w:ascii="Cambria" w:hAnsi="Cambria"/>
        </w:rPr>
        <w:t>generalization,</w:t>
      </w:r>
      <w:r w:rsidRPr="001726A5">
        <w:rPr>
          <w:rFonts w:ascii="Cambria" w:hAnsi="Cambria"/>
        </w:rPr>
        <w:t xml:space="preserve"> where data records are generalized to create equivalence classes of identical records. This privacy method is particularly popular for tabular data. The principle of </w:t>
      </w:r>
      <w:r w:rsidR="00C61AD1">
        <w:rPr>
          <w:rFonts w:ascii="Cambria" w:hAnsi="Cambria"/>
          <w:i/>
          <w:iCs/>
        </w:rPr>
        <w:t>k-</w:t>
      </w:r>
      <w:r w:rsidRPr="001726A5">
        <w:rPr>
          <w:rFonts w:ascii="Cambria" w:hAnsi="Cambria"/>
        </w:rPr>
        <w:t>anonymity</w:t>
      </w:r>
      <w:r w:rsidR="00C61AD1">
        <w:rPr>
          <w:rFonts w:ascii="Cambria" w:hAnsi="Cambria"/>
        </w:rPr>
        <w:t xml:space="preserve"> </w:t>
      </w:r>
      <w:r w:rsidR="00C61AD1">
        <w:rPr>
          <w:rFonts w:ascii="Cambria" w:hAnsi="Cambria"/>
        </w:rPr>
        <w:fldChar w:fldCharType="begin"/>
      </w:r>
      <w:r w:rsidR="00E50F68">
        <w:rPr>
          <w:rFonts w:ascii="Cambria" w:hAnsi="Cambria"/>
        </w:rPr>
        <w:instrText xml:space="preserve"> ADDIN ZOTERO_ITEM CSL_CITATION {"citationID":"NwzhIGRQ","properties":{"formattedCitation":"(Sweeney, 2002)","plainCitation":"(Sweeney, 2002)","noteIndex":0},"citationItems":[{"id":126,"uris":["http://zotero.org/users/8556523/items/CZGWWS53"],"itemData":{"id":126,"type":"article-journal","abstract":"Consider a data holder, such as a hospital or a bank, that has a privately held collection of person-specific, field structured data. Suppose the data holder wants to share a version of the data with researchers. How can a data holder release a version of its private data with scientific guarantees that the individuals who are the subjects of the data cannot be re-identified while the data remain practically useful? The solution provided in this paper includes a formal protection model named k-anonymity and a set of accompanying policies for deployment. A release provides k-anonymity protection if the information for each person contained in the release cannot be distinguished from at least k-1 individuals whose information also appears in the release. This paper also examines re-identification attacks that can be realized on releases that adhere to kanonymity unless accompanying policies are respected. The k-anonymity protection model is important because it forms the basis on which the real-world systems known as Datafly, µ-Argus and k-Similar provide guarantees of privacy protection.","container-title":"International Journal of Uncertainty, Fuzziness and Knowledge-Based Systems","DOI":"10.1142/S0218488502001648","ISSN":"0218-4885, 1793-6411","issue":"05","journalAbbreviation":"Int. J. Unc. Fuzz. Knowl. Based Syst.","language":"en","page":"557-570","source":"DOI.org (Crossref)","title":"k-ANONYMITY: A MODEL FOR PROTECTING PRIVACY","title-short":"k-ANONYMITY","volume":"10","author":[{"family":"Sweeney","given":"Latanya"}],"issued":{"date-parts":[["2002",10]]}}}],"schema":"https://github.com/citation-style-language/schema/raw/master/csl-citation.json"} </w:instrText>
      </w:r>
      <w:r w:rsidR="00C61AD1">
        <w:rPr>
          <w:rFonts w:ascii="Cambria" w:hAnsi="Cambria"/>
        </w:rPr>
        <w:fldChar w:fldCharType="separate"/>
      </w:r>
      <w:r w:rsidR="00E50F68" w:rsidRPr="00E50F68">
        <w:rPr>
          <w:rFonts w:ascii="Cambria" w:hAnsi="Cambria"/>
        </w:rPr>
        <w:t>(Sweeney, 2002)</w:t>
      </w:r>
      <w:r w:rsidR="00C61AD1">
        <w:rPr>
          <w:rFonts w:ascii="Cambria" w:hAnsi="Cambria"/>
        </w:rPr>
        <w:fldChar w:fldCharType="end"/>
      </w:r>
      <w:r w:rsidRPr="001726A5">
        <w:rPr>
          <w:rFonts w:ascii="Cambria" w:hAnsi="Cambria"/>
        </w:rPr>
        <w:t xml:space="preserve"> is used to describe when every record (or time series) is identical to at least </w:t>
      </w:r>
      <m:oMath>
        <m:r>
          <w:rPr>
            <w:rFonts w:ascii="Cambria Math" w:hAnsi="Cambria Math"/>
          </w:rPr>
          <m:t>k – 1</m:t>
        </m:r>
      </m:oMath>
      <w:r w:rsidR="00E50F68">
        <w:rPr>
          <w:rFonts w:ascii="Cambria" w:eastAsiaTheme="minorEastAsia" w:hAnsi="Cambria"/>
        </w:rPr>
        <w:t xml:space="preserve"> </w:t>
      </w:r>
      <w:r w:rsidRPr="001726A5">
        <w:rPr>
          <w:rFonts w:ascii="Cambria" w:hAnsi="Cambria"/>
        </w:rPr>
        <w:t>other records on a pre-determined set of attributes (or time periods).</w:t>
      </w:r>
      <w:r w:rsidR="00E50F68">
        <w:rPr>
          <w:rFonts w:ascii="Cambria" w:hAnsi="Cambria"/>
        </w:rPr>
        <w:t xml:space="preserve"> </w:t>
      </w:r>
      <w:r w:rsidR="00E50F68">
        <w:rPr>
          <w:rFonts w:ascii="Cambria" w:hAnsi="Cambria"/>
        </w:rPr>
        <w:fldChar w:fldCharType="begin"/>
      </w:r>
      <w:r w:rsidR="00E50F68">
        <w:rPr>
          <w:rFonts w:ascii="Cambria" w:hAnsi="Cambria"/>
        </w:rPr>
        <w:instrText xml:space="preserve"> ADDIN ZOTERO_ITEM CSL_CITATION {"citationID":"JoshjGIu","properties":{"formattedCitation":"(Nin &amp; Torra, 2009)","plainCitation":"(Nin &amp; Torra, 2009)","noteIndex":0},"citationItems":[{"id":88,"uris":["http://zotero.org/users/8556523/items/AIM5PAZP"],"itemData":{"id":88,"type":"article-journal","abstract":"The goal of statistical disclosure control (SDC) is to modify statistical data so that it can be published without releasing conﬁdential information that may be linked to speciﬁc respondents. The challenge for SDC is to achieve this variation with minimum loss of the detail and accuracy sought by ﬁnal users. There are many approaches to evaluate the quality of a protection method. However, all these measures are only applicable to numerical or categorical attributes.","container-title":"Information Sciences","DOI":"10.1016/j.ins.2009.01.024","ISSN":"00200255","issue":"11","journalAbbreviation":"Information Sciences","language":"en","page":"1663-1677","source":"DOI.org (Crossref)","title":"Towards the evaluation of time series protection methods","volume":"179","author":[{"family":"Nin","given":"Jordi"},{"family":"Torra","given":"Vicenç"}],"issued":{"date-parts":[["2009",5,13]]}}}],"schema":"https://github.com/citation-style-language/schema/raw/master/csl-citation.json"} </w:instrText>
      </w:r>
      <w:r w:rsidR="00E50F68">
        <w:rPr>
          <w:rFonts w:ascii="Cambria" w:hAnsi="Cambria"/>
        </w:rPr>
        <w:fldChar w:fldCharType="separate"/>
      </w:r>
      <w:r w:rsidR="00E50F68" w:rsidRPr="00E50F68">
        <w:rPr>
          <w:rFonts w:ascii="Cambria" w:hAnsi="Cambria"/>
        </w:rPr>
        <w:t>(Nin &amp; Torra, 2009)</w:t>
      </w:r>
      <w:r w:rsidR="00E50F68">
        <w:rPr>
          <w:rFonts w:ascii="Cambria" w:hAnsi="Cambria"/>
        </w:rPr>
        <w:fldChar w:fldCharType="end"/>
      </w:r>
      <w:r w:rsidR="00E50F68">
        <w:rPr>
          <w:rFonts w:ascii="Cambria" w:hAnsi="Cambria"/>
        </w:rPr>
        <w:t xml:space="preserve"> </w:t>
      </w:r>
      <w:r w:rsidRPr="001726A5">
        <w:rPr>
          <w:rFonts w:ascii="Cambria" w:hAnsi="Cambria"/>
        </w:rPr>
        <w:t xml:space="preserve">evaluate the change in forecast accuracy for simple exponential smoothing, double exponential smoothing, linear regression, multiple linear regression, and polynomial regression applied to </w:t>
      </w:r>
      <w:r w:rsidRPr="00753FD1">
        <w:rPr>
          <w:rFonts w:ascii="Cambria" w:hAnsi="Cambria"/>
          <w:i/>
          <w:iCs/>
        </w:rPr>
        <w:t>k</w:t>
      </w:r>
      <w:r w:rsidRPr="001726A5">
        <w:rPr>
          <w:rFonts w:ascii="Cambria" w:hAnsi="Cambria"/>
        </w:rPr>
        <w:t>-anonymized data. The authors find an overall reduction in forecast accuracy even for</w:t>
      </w:r>
      <w:r w:rsidR="00753FD1">
        <w:rPr>
          <w:rFonts w:ascii="Cambria" w:hAnsi="Cambria"/>
        </w:rPr>
        <w:t xml:space="preserve"> </w:t>
      </w:r>
      <m:oMath>
        <m:r>
          <w:rPr>
            <w:rFonts w:ascii="Cambria Math" w:hAnsi="Cambria Math"/>
          </w:rPr>
          <m:t>k = 2</m:t>
        </m:r>
      </m:oMath>
      <w:r w:rsidR="00753FD1">
        <w:rPr>
          <w:rFonts w:ascii="Cambria" w:eastAsiaTheme="minorEastAsia" w:hAnsi="Cambria"/>
        </w:rPr>
        <w:t xml:space="preserve"> </w:t>
      </w:r>
      <w:r w:rsidRPr="001726A5">
        <w:rPr>
          <w:rFonts w:ascii="Cambria" w:hAnsi="Cambria"/>
        </w:rPr>
        <w:t>but do not provide the accuracy of each model individually.</w:t>
      </w:r>
    </w:p>
    <w:p w14:paraId="0F0A7BC4" w14:textId="77777777" w:rsidR="001726A5" w:rsidRPr="001726A5" w:rsidRDefault="001726A5" w:rsidP="001726A5">
      <w:pPr>
        <w:rPr>
          <w:rFonts w:ascii="Cambria" w:hAnsi="Cambria"/>
        </w:rPr>
      </w:pPr>
    </w:p>
    <w:p w14:paraId="203ACDF8" w14:textId="20C0A855" w:rsidR="001726A5" w:rsidRPr="00753FD1" w:rsidRDefault="001726A5" w:rsidP="001726A5">
      <w:pPr>
        <w:rPr>
          <w:rFonts w:ascii="Cambria" w:eastAsiaTheme="minorEastAsia" w:hAnsi="Cambria"/>
        </w:rPr>
      </w:pPr>
      <w:r w:rsidRPr="001726A5">
        <w:rPr>
          <w:rFonts w:ascii="Cambria" w:hAnsi="Cambria"/>
        </w:rPr>
        <w:t xml:space="preserve">There are also privacy methods which are commonly used in practice but have not been studied in the forecasting literature. Top- and bottom-coding are used to replace the top (bottom) </w:t>
      </w:r>
      <w:r w:rsidR="00753FD1" w:rsidRPr="00753FD1">
        <w:rPr>
          <w:rFonts w:ascii="Cambria" w:hAnsi="Cambria"/>
          <w:i/>
          <w:iCs/>
        </w:rPr>
        <w:t>p</w:t>
      </w:r>
      <w:r w:rsidR="00753FD1">
        <w:rPr>
          <w:rFonts w:ascii="Cambria" w:hAnsi="Cambria"/>
        </w:rPr>
        <w:t xml:space="preserve"> </w:t>
      </w:r>
      <w:r w:rsidRPr="00753FD1">
        <w:rPr>
          <w:rFonts w:ascii="Cambria" w:hAnsi="Cambria"/>
        </w:rPr>
        <w:t>percent</w:t>
      </w:r>
      <w:r w:rsidRPr="001726A5">
        <w:rPr>
          <w:rFonts w:ascii="Cambria" w:hAnsi="Cambria"/>
        </w:rPr>
        <w:t xml:space="preserve"> of observations with the </w:t>
      </w:r>
      <m:oMath>
        <m:r>
          <w:rPr>
            <w:rFonts w:ascii="Cambria Math" w:hAnsi="Cambria Math"/>
          </w:rPr>
          <m:t>1 – p</m:t>
        </m:r>
      </m:oMath>
      <w:r w:rsidR="00753FD1">
        <w:rPr>
          <w:rFonts w:ascii="Cambria" w:eastAsiaTheme="minorEastAsia" w:hAnsi="Cambria"/>
        </w:rPr>
        <w:t xml:space="preserve"> </w:t>
      </w:r>
      <m:oMath>
        <m:d>
          <m:dPr>
            <m:ctrlPr>
              <w:rPr>
                <w:rFonts w:ascii="Cambria Math" w:eastAsiaTheme="minorEastAsia" w:hAnsi="Cambria Math"/>
                <w:i/>
              </w:rPr>
            </m:ctrlPr>
          </m:dPr>
          <m:e>
            <m:r>
              <w:rPr>
                <w:rFonts w:ascii="Cambria Math" w:eastAsiaTheme="minorEastAsia" w:hAnsi="Cambria Math"/>
              </w:rPr>
              <m:t>p</m:t>
            </m:r>
          </m:e>
        </m:d>
      </m:oMath>
      <w:r w:rsidR="00753FD1">
        <w:rPr>
          <w:rFonts w:ascii="Cambria" w:eastAsiaTheme="minorEastAsia" w:hAnsi="Cambria"/>
        </w:rPr>
        <w:t xml:space="preserve"> quantile. </w:t>
      </w:r>
      <w:r w:rsidRPr="001726A5">
        <w:rPr>
          <w:rFonts w:ascii="Cambria" w:hAnsi="Cambria"/>
        </w:rPr>
        <w:t xml:space="preserve">These </w:t>
      </w:r>
      <w:r w:rsidR="00753FD1">
        <w:rPr>
          <w:rFonts w:ascii="Cambria" w:hAnsi="Cambria"/>
        </w:rPr>
        <w:t>methods</w:t>
      </w:r>
      <w:r w:rsidRPr="001726A5">
        <w:rPr>
          <w:rFonts w:ascii="Cambria" w:hAnsi="Cambria"/>
        </w:rPr>
        <w:t xml:space="preserve"> are useful for protecting data with sensitive values in the tails of distributions, such as income levels or smart meter data.</w:t>
      </w:r>
      <w:r w:rsidR="00753FD1">
        <w:rPr>
          <w:rFonts w:ascii="Cambria" w:hAnsi="Cambria"/>
        </w:rPr>
        <w:t xml:space="preserve"> </w:t>
      </w:r>
      <w:r w:rsidR="00753FD1">
        <w:rPr>
          <w:rFonts w:ascii="Cambria" w:hAnsi="Cambria"/>
        </w:rPr>
        <w:fldChar w:fldCharType="begin"/>
      </w:r>
      <w:r w:rsidR="00753FD1">
        <w:rPr>
          <w:rFonts w:ascii="Cambria" w:hAnsi="Cambria"/>
        </w:rPr>
        <w:instrText xml:space="preserve"> ADDIN ZOTERO_ITEM CSL_CITATION {"citationID":"SC8I58tu","properties":{"formattedCitation":"(Crimi &amp; Eddy, 2014)","plainCitation":"(Crimi &amp; Eddy, 2014)","noteIndex":0},"citationItems":[{"id":90,"uris":["http://zotero.org/users/8556523/items/2KHXMC8R"],"itemData":{"id":90,"type":"article-journal","abstract":"Public Use Microdata Samples (PUMS) released by the U.S. Census Bureau and other data providers undergo various privacy protection transformations prior to public release of the individual records.  We briefly review these methods but focus our attention on \"top-coding\" as implemented by the Census Bureau.  In particular, we provide a brief analysis of the method used for top-coding of records within a hierarchy.  We also show that top-coding artificially moves the correlation between two variables (at least one of which is top-coded) closer to zero by the transformation.  We then discuss our attempts to recover the un-transformed data, or at least the original correlations, which all failed.  In the final section we briefly discuss methods of disclosure avoidance in PUMS files which preserve joint probability distributions.","container-title":"Journal of Privacy and Confidentiality","DOI":"10.29012/jpc.v6i2.639","ISSN":"2575-8527","issue":"2","journalAbbreviation":"JPC","language":"en","source":"DOI.org (Crossref)","title":"Top-Coding and Public Use Microdata Samples from the U.S. Census Bureau","URL":"https://journalprivacyconfidentiality.org/index.php/jpc/article/view/639","volume":"6","author":[{"family":"Crimi","given":"Nicole"},{"family":"Eddy","given":"William"}],"accessed":{"date-parts":[["2022",4,22]]},"issued":{"date-parts":[["2014",12,30]]}}}],"schema":"https://github.com/citation-style-language/schema/raw/master/csl-citation.json"} </w:instrText>
      </w:r>
      <w:r w:rsidR="00753FD1">
        <w:rPr>
          <w:rFonts w:ascii="Cambria" w:hAnsi="Cambria"/>
        </w:rPr>
        <w:fldChar w:fldCharType="separate"/>
      </w:r>
      <w:r w:rsidR="00753FD1" w:rsidRPr="00753FD1">
        <w:rPr>
          <w:rFonts w:ascii="Cambria" w:hAnsi="Cambria"/>
        </w:rPr>
        <w:t>(Crimi &amp; Eddy, 2014)</w:t>
      </w:r>
      <w:r w:rsidR="00753FD1">
        <w:rPr>
          <w:rFonts w:ascii="Cambria" w:hAnsi="Cambria"/>
        </w:rPr>
        <w:fldChar w:fldCharType="end"/>
      </w:r>
      <w:r w:rsidR="00753FD1">
        <w:rPr>
          <w:rFonts w:ascii="Cambria" w:hAnsi="Cambria"/>
        </w:rPr>
        <w:t xml:space="preserve"> </w:t>
      </w:r>
      <w:r w:rsidRPr="001726A5">
        <w:rPr>
          <w:rFonts w:ascii="Cambria" w:hAnsi="Cambria"/>
        </w:rPr>
        <w:t xml:space="preserve">study the effect of top coding the Census’ Public Use Microdata Samples on analyses of interest. They find that the sample correlation between two variables </w:t>
      </w:r>
      <w:proofErr w:type="gramStart"/>
      <w:r w:rsidRPr="001726A5">
        <w:rPr>
          <w:rFonts w:ascii="Cambria" w:hAnsi="Cambria"/>
        </w:rPr>
        <w:t>is shrunk</w:t>
      </w:r>
      <w:proofErr w:type="gramEnd"/>
      <w:r w:rsidRPr="001726A5">
        <w:rPr>
          <w:rFonts w:ascii="Cambria" w:hAnsi="Cambria"/>
        </w:rPr>
        <w:t xml:space="preserve"> towards zero when one or both of the variables are top coded. This may be relevant to multivariate forecasting model accuracy, which relies on the correlations between time series, and may be negatively affected when series are top- or bottom-coded. On the other hand, top- and bottom-coding could have an </w:t>
      </w:r>
      <w:r w:rsidRPr="001726A5">
        <w:rPr>
          <w:rFonts w:ascii="Cambria" w:hAnsi="Cambria"/>
        </w:rPr>
        <w:lastRenderedPageBreak/>
        <w:t>effect similar to adjusting for outliers, which can improve forecast accuracy when the outliers are close to the forecast origin</w:t>
      </w:r>
      <w:r w:rsidR="00753FD1">
        <w:rPr>
          <w:rFonts w:ascii="Cambria" w:hAnsi="Cambria"/>
        </w:rPr>
        <w:t xml:space="preserve"> </w:t>
      </w:r>
      <w:r w:rsidR="00753FD1">
        <w:rPr>
          <w:rFonts w:ascii="Cambria" w:hAnsi="Cambria"/>
        </w:rPr>
        <w:fldChar w:fldCharType="begin"/>
      </w:r>
      <w:r w:rsidR="00753FD1">
        <w:rPr>
          <w:rFonts w:ascii="Cambria" w:hAnsi="Cambria"/>
        </w:rPr>
        <w:instrText xml:space="preserve"> ADDIN ZOTERO_ITEM CSL_CITATION {"citationID":"Mvm9Z9kL","properties":{"formattedCitation":"(Chen &amp; Liu, 1993)","plainCitation":"(Chen &amp; Liu, 1993)","noteIndex":0},"citationItems":[{"id":59,"uris":["http://zotero.org/users/8556523/items/CJUREGJI"],"itemData":{"id":59,"type":"article-journal","abstract":"Time-series data are often contaminated with outliers due to the influence of unusual and non-repetitive events. Forecast accuracy in such situations is reduced due to (1) a carry-over effect of the outlier on the point forecast and (2) a bias in the estimates of model parameters. Hillmer (1984) and Ledolter (1989) studied the effect of additive outliers o n forecasts. It was found that forecast intervals are quite sensitive to additive outliers, but that point forecasts are largely unaffected unless the outlier occurs near the forecast origin. In such a situation the carry-over effect of the outlier can be quite substantial. In this study, we investigate the issues of forecasting when outliers occur near or at the forecast origin. We propose a strategy which first estimates the model parameters and outlier effects using &amp;he procedure of Chen and Liu (1993) to reduce the bias in the parameter estimates, and then uses a lower critical value to detect outliers near the forecast origin in the forecasting stage. One aspect of this study is on the carry-over effects of outliers on forecasts. Four types of outliers are considered: innovational outlier, additive outlier, temporary change, and level shift. The effects due to a misidentification of an outlier type are examined. The performance of the outlier detection procedure is studied for cases where outliers are near the end of the series. In such cases, we demonstrate that statistical procedures may not be able to effectively determine the outlier types due to insufficient information. Some strategies are recommended to reduce potential difficulties caused by incorrectly detected outlier types. These findings may serve as a justification for forecasting in conjunction with judgment. Two real examples are employed to illustrate the issues discussed.","container-title":"Journal of Forecasting","DOI":"10.1002/for.3980120103","ISSN":"02776693, 1099131X","issue":"1","journalAbbreviation":"J. Forecast.","language":"en","page":"13-35","source":"DOI.org (Crossref)","title":"Forecasting time series with outliers","volume":"12","author":[{"family":"Chen","given":"Chung"},{"family":"Liu","given":"Lon-Mu"}],"issued":{"date-parts":[["1993",1]]}}}],"schema":"https://github.com/citation-style-language/schema/raw/master/csl-citation.json"} </w:instrText>
      </w:r>
      <w:r w:rsidR="00753FD1">
        <w:rPr>
          <w:rFonts w:ascii="Cambria" w:hAnsi="Cambria"/>
        </w:rPr>
        <w:fldChar w:fldCharType="separate"/>
      </w:r>
      <w:r w:rsidR="00753FD1" w:rsidRPr="00753FD1">
        <w:rPr>
          <w:rFonts w:ascii="Cambria" w:hAnsi="Cambria"/>
        </w:rPr>
        <w:t>(Chen &amp; Liu, 1993)</w:t>
      </w:r>
      <w:r w:rsidR="00753FD1">
        <w:rPr>
          <w:rFonts w:ascii="Cambria" w:hAnsi="Cambria"/>
        </w:rPr>
        <w:fldChar w:fldCharType="end"/>
      </w:r>
      <w:r w:rsidR="00753FD1">
        <w:rPr>
          <w:rFonts w:ascii="Cambria" w:hAnsi="Cambria"/>
        </w:rPr>
        <w:t>.</w:t>
      </w:r>
    </w:p>
    <w:p w14:paraId="0AFC6CAD" w14:textId="77777777" w:rsidR="001726A5" w:rsidRPr="001726A5" w:rsidRDefault="001726A5" w:rsidP="001726A5">
      <w:pPr>
        <w:rPr>
          <w:rFonts w:ascii="Cambria" w:hAnsi="Cambria"/>
        </w:rPr>
      </w:pPr>
    </w:p>
    <w:p w14:paraId="7A0D9FCE" w14:textId="36790AA3" w:rsidR="001726A5" w:rsidRDefault="001726A5" w:rsidP="001726A5">
      <w:pPr>
        <w:rPr>
          <w:rFonts w:ascii="Cambria" w:hAnsi="Cambria"/>
        </w:rPr>
      </w:pPr>
      <w:r w:rsidRPr="001726A5">
        <w:rPr>
          <w:rFonts w:ascii="Cambria" w:hAnsi="Cambria"/>
        </w:rPr>
        <w:t>Overall, while recent attention has been paid to privacy preserving collaborative forecasting, our interest is in forecasting using a single protected dataset. There has been no work which compares multiple forecasting models' accuracies when forecasting for a single protected dataset, or a comparison of models' accuracies under various privacy methods. The works which have shown that data protection degrades forecast accuracy have also not given detailed explanations as to why model performance is worse on protected data. Finally, there exist no privacy methods which are specifically designed with forecasters in mind</w:t>
      </w:r>
      <w:r w:rsidR="00753FD1">
        <w:rPr>
          <w:rFonts w:ascii="Cambria" w:hAnsi="Cambria"/>
        </w:rPr>
        <w:t>, which our work remedies.</w:t>
      </w:r>
    </w:p>
    <w:p w14:paraId="30036845" w14:textId="0DC3E7C0" w:rsidR="001726A5" w:rsidRDefault="001726A5" w:rsidP="001726A5">
      <w:pPr>
        <w:rPr>
          <w:rFonts w:ascii="Cambria" w:hAnsi="Cambria"/>
        </w:rPr>
      </w:pPr>
      <w:commentRangeStart w:id="417"/>
    </w:p>
    <w:p w14:paraId="13582E05" w14:textId="47CC99C6" w:rsidR="001726A5" w:rsidRDefault="001726A5" w:rsidP="001726A5">
      <w:pPr>
        <w:pStyle w:val="ListParagraph"/>
        <w:numPr>
          <w:ilvl w:val="1"/>
          <w:numId w:val="1"/>
        </w:numPr>
        <w:rPr>
          <w:rFonts w:ascii="Cambria" w:hAnsi="Cambria"/>
          <w:i/>
          <w:iCs/>
        </w:rPr>
      </w:pPr>
      <w:r>
        <w:rPr>
          <w:rFonts w:ascii="Cambria" w:hAnsi="Cambria"/>
          <w:i/>
          <w:iCs/>
        </w:rPr>
        <w:t>Privacy Adjusted Forecasts</w:t>
      </w:r>
      <w:commentRangeEnd w:id="417"/>
      <w:r w:rsidR="00C02BDD">
        <w:rPr>
          <w:rStyle w:val="CommentReference"/>
        </w:rPr>
        <w:commentReference w:id="417"/>
      </w:r>
    </w:p>
    <w:p w14:paraId="0F342C61" w14:textId="1A3953F1" w:rsidR="001726A5" w:rsidRDefault="001726A5" w:rsidP="001726A5">
      <w:pPr>
        <w:rPr>
          <w:rFonts w:ascii="Cambria" w:hAnsi="Cambria"/>
        </w:rPr>
      </w:pPr>
    </w:p>
    <w:p w14:paraId="7AF179BD" w14:textId="7DB973CE" w:rsidR="00753FD1" w:rsidRPr="00753FD1" w:rsidRDefault="00753FD1" w:rsidP="00753FD1">
      <w:pPr>
        <w:rPr>
          <w:rFonts w:ascii="Cambria" w:hAnsi="Cambria"/>
        </w:rPr>
      </w:pPr>
      <w:r w:rsidRPr="00753FD1">
        <w:rPr>
          <w:rFonts w:ascii="Cambria" w:hAnsi="Cambria"/>
        </w:rPr>
        <w:t xml:space="preserve">Judgmental adjustments to forecasts can improve accuracy by accounting for information that was not incorporated into a forecasting model </w:t>
      </w:r>
      <w:r w:rsidR="00C80F13">
        <w:rPr>
          <w:rFonts w:ascii="Cambria" w:hAnsi="Cambria"/>
        </w:rPr>
        <w:fldChar w:fldCharType="begin"/>
      </w:r>
      <w:r w:rsidR="00C80F13">
        <w:rPr>
          <w:rFonts w:ascii="Cambria" w:hAnsi="Cambria"/>
        </w:rPr>
        <w:instrText xml:space="preserve"> ADDIN ZOTERO_ITEM CSL_CITATION {"citationID":"Ffs0Sq2h","properties":{"formattedCitation":"(Fildes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 xml:space="preserve">. </w:t>
      </w:r>
      <w:r w:rsidRPr="00753FD1">
        <w:rPr>
          <w:rFonts w:ascii="Cambria" w:hAnsi="Cambria"/>
        </w:rPr>
        <w:t xml:space="preserve">Incorporating the intuition and experience of the adjuster, knowledge of special events, or insider or confidential information can add information with high </w:t>
      </w:r>
      <w:proofErr w:type="spellStart"/>
      <w:r w:rsidRPr="00753FD1">
        <w:rPr>
          <w:rFonts w:ascii="Cambria" w:hAnsi="Cambria"/>
        </w:rPr>
        <w:t>diagnosticity</w:t>
      </w:r>
      <w:proofErr w:type="spellEnd"/>
      <w:r w:rsidRPr="00753FD1">
        <w:rPr>
          <w:rFonts w:ascii="Cambria" w:hAnsi="Cambria"/>
        </w:rPr>
        <w:t xml:space="preserve"> that is useful for forecasting. However, adding information with low </w:t>
      </w:r>
      <w:proofErr w:type="spellStart"/>
      <w:r w:rsidRPr="00753FD1">
        <w:rPr>
          <w:rFonts w:ascii="Cambria" w:hAnsi="Cambria"/>
        </w:rPr>
        <w:t>diagnosticity</w:t>
      </w:r>
      <w:proofErr w:type="spellEnd"/>
      <w:r w:rsidRPr="00753FD1">
        <w:rPr>
          <w:rFonts w:ascii="Cambria" w:hAnsi="Cambria"/>
        </w:rPr>
        <w:t xml:space="preserve"> can degrade forecast accuracy</w:t>
      </w:r>
      <w:r w:rsidR="00C80F13">
        <w:rPr>
          <w:rFonts w:ascii="Cambria" w:hAnsi="Cambria"/>
        </w:rPr>
        <w:t xml:space="preserve"> </w:t>
      </w:r>
      <w:r w:rsidR="00C80F13">
        <w:rPr>
          <w:rFonts w:ascii="Cambria" w:hAnsi="Cambria"/>
        </w:rPr>
        <w:fldChar w:fldCharType="begin"/>
      </w:r>
      <w:r w:rsidR="00C80F13">
        <w:rPr>
          <w:rFonts w:ascii="Cambria" w:hAnsi="Cambria"/>
        </w:rPr>
        <w:instrText xml:space="preserve"> ADDIN ZOTERO_ITEM CSL_CITATION {"citationID":"mZ3r6I7m","properties":{"formattedCitation":"(Fildes et al., 2019)","plainCitation":"(Fildes et al., 2019)","noteIndex":0},"citationItems":[{"id":98,"uris":["http://zotero.org/users/8556523/items/5XXXKU73"],"itemData":{"id":98,"type":"article-journal","abstract":"Demand forecasting is critical to sales and operations planning (S&amp;OP), but the effects of sales promotions can be difficult to forecast. Typically, a baseline statistical forecast is judgmentally adjusted on receipt of information from different departments. However, much of this information either has no predictive value or its value is unknown. Research into base rate discounting has suggested that such information may distract forecasters from the average uplift and reduce accuracy. This has been investigated in situations in which forecasters were able to adjust the statistical forecasts for promotions via a forecasting support system (FSS). In two ecologically valid experiments, forecasters were provided with the mean level of promotion uplift, a baseline statistical forecast, and quantitative and qualitative information. However, the forecasters were distracted from the base rate and misinterpreted the information available to them. These findings have important implications for the design of organizational S&amp;OP processes, and for the implementation of FSSs.","container-title":"International Journal of Forecasting","DOI":"10.1016/j.ijforecast.2017.12.006","ISSN":"01692070","issue":"1","journalAbbreviation":"International Journal of Forecasting","language":"en","page":"144-156","source":"DOI.org (Crossref)","title":"Use and misuse of information in supply chain forecasting of promotion effects","volume":"35","author":[{"family":"Fildes","given":"Robert"},{"family":"Goodwin","given":"Paul"},{"family":"Önkal","given":"Dilek"}],"issued":{"date-parts":[["2019",1]]}}}],"schema":"https://github.com/citation-style-language/schema/raw/master/csl-citation.json"}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2019)</w:t>
      </w:r>
      <w:r w:rsidR="00C80F13">
        <w:rPr>
          <w:rFonts w:ascii="Cambria" w:hAnsi="Cambria"/>
        </w:rPr>
        <w:fldChar w:fldCharType="end"/>
      </w:r>
      <w:r w:rsidR="00C80F13">
        <w:rPr>
          <w:rFonts w:ascii="Cambria" w:hAnsi="Cambria"/>
        </w:rPr>
        <w:t>.</w:t>
      </w:r>
      <w:r w:rsidRPr="00753FD1">
        <w:rPr>
          <w:rFonts w:ascii="Cambria" w:hAnsi="Cambria"/>
        </w:rPr>
        <w:t xml:space="preserve"> Adjusting forecasts for the sake of gaining control of the forecasting process, incorporating practitioner expectations, and compensating for judgmental biases can be detrimental to forecast accuracy (</w:t>
      </w:r>
      <w:r w:rsidR="00C80F13">
        <w:rPr>
          <w:rFonts w:ascii="Cambria" w:hAnsi="Cambria"/>
        </w:rPr>
        <w:fldChar w:fldCharType="begin"/>
      </w:r>
      <w:r w:rsidR="00C80F13">
        <w:rPr>
          <w:rFonts w:ascii="Cambria" w:hAnsi="Cambria"/>
        </w:rPr>
        <w:instrText xml:space="preserve"> ADDIN ZOTERO_ITEM CSL_CITATION {"citationID":"kk8A5rSk","properties":{"formattedCitation":"(Petropoulos et al., 2022)","plainCitation":"(Petropoulos et al., 2022)","noteIndex":0},"citationItems":[{"id":102,"uris":["http://zotero.org/users/8556523/items/DNAUJFLD"],"itemData":{"id":102,"type":"article-journal","language":"en","page":"167","source":"Zotero","title":"Forecasting: theory and practice","author":[{"family":"Petropoulos","given":"Fotios"},{"family":"Apiletti","given":"Daniele"},{"family":"Assimakopoulos","given":"Vassilios"},{"family":"Babai","given":"Mohamed Zied"},{"family":"Barrow","given":"Devon K"},{"family":"Taieb","given":"Souhaib Ben"},{"family":"Bergmeir","given":"Christoph"},{"family":"Bessa","given":"Ricardo J"},{"family":"Bijak","given":"Jakub"},{"family":"Boylan","given":"John E"},{"family":"Browell","given":"Jethro"},{"family":"Carnevale","given":"Claudio"},{"family":"Castle","given":"Jennifer L"},{"family":"Cirillo","given":"Pasquale"},{"family":"Clements","given":"Michael P"},{"family":"Cordeiro","given":"Clara"},{"family":"Oliveira","given":"Fernando Luiz Cyrino"},{"family":"Baets","given":"Shari De"},{"family":"Dokumentov","given":"Alexander"},{"family":"Ellison","given":"Joanne"},{"family":"Fiszeder","given":"Piotr"},{"family":"Franses","given":"Philip Hans"},{"family":"Frazier","given":"David T"},{"family":"Gilliland","given":"Michael"},{"family":"Gönül","given":"M Sinan"},{"family":"Goodwin","given":"Paul"},{"family":"Grossi","given":"Luigi"},{"family":"Grushka-Cockayne","given":"Yael"},{"family":"Guidolin","given":"Mariangela"},{"family":"Guidolin","given":"Massimo"},{"family":"Gunter","given":"Ulrich"},{"family":"Guo","given":"Xiaojia"},{"family":"Guseo","given":"Renato"},{"family":"Harvey","given":"Nigel"},{"family":"Hendry","given":"David F"},{"family":"Hollyman","given":"Ross"},{"family":"Januschowski","given":"Tim"},{"family":"Jeon","given":"Jooyoung"},{"family":"Jose","given":"Victor Richmond R"},{"family":"Kang","given":"Yanfei"},{"family":"Koehler","given":"Anne B"},{"family":"Kolassa","given":"Stephan"},{"family":"Kourentzes","given":"Nikolaos"},{"family":"Leva","given":"Sonia"},{"family":"Li","given":"Feng"},{"family":"Litsiou","given":"Konstantia"},{"family":"Makridakis","given":"Spyros"},{"family":"Martin","given":"Gael M"},{"family":"Martinez","given":"Andrew B"},{"family":"Meeran","given":"Sheik"},{"family":"Modis","given":"Theodore"},{"family":"Nikolopoulos","given":"Konstantinos"},{"family":"Önkal","given":"Dilek"},{"family":"Paccagnini","given":"Alessia"},{"family":"Panagiotelis","given":"Anastasios"},{"family":"Panapakidis","given":"Ioannis"},{"family":"Pavía","given":"Jose M"},{"family":"Pedio","given":"Manuela"},{"family":"Pedregal","given":"Diego J"},{"family":"Pinson","given":"Pierre"},{"family":"Ramos","given":"Patrícia"},{"family":"Rapach","given":"David E"},{"family":"Reade","given":"J James"},{"family":"Rostami-Tabar","given":"Bahman"},{"family":"Rubaszek","given":"Michał"},{"family":"Sermpinis","given":"Georgios"},{"family":"Shang","given":"Han Lin"},{"family":"Spiliotis","given":"Evangelos"},{"family":"Syntetos","given":"Aris A"},{"family":"Talagala","given":"Dilini"},{"family":"Talagala","given":"Thiyanga S"},{"family":"Tashman","given":"Len"},{"family":"Thomakos","given":"Dimitrios"},{"family":"Thorarinsdottir","given":"Thordis"},{"family":"Todini","given":"Ezio"},{"family":"Arenas","given":"Ramón Trapero"},{"family":"Wang","given":"Xiaoqian"},{"family":"Winkler","given":"Robert L"},{"family":"Yusupova","given":"Alisa"},{"family":"Ziel","given":"Florian"}],"issued":{"date-parts":[["2022"]]}}}],"schema":"https://github.com/citation-style-language/schema/raw/master/csl-citation.json"} </w:instrText>
      </w:r>
      <w:r w:rsidR="00C80F13">
        <w:rPr>
          <w:rFonts w:ascii="Cambria" w:hAnsi="Cambria"/>
        </w:rPr>
        <w:fldChar w:fldCharType="separate"/>
      </w:r>
      <w:r w:rsidR="00C80F13" w:rsidRPr="00C80F13">
        <w:rPr>
          <w:rFonts w:ascii="Cambria" w:hAnsi="Cambria"/>
        </w:rPr>
        <w:t>(Petropoulos et al., 2022)</w:t>
      </w:r>
      <w:r w:rsidR="00C80F13">
        <w:rPr>
          <w:rFonts w:ascii="Cambria" w:hAnsi="Cambria"/>
        </w:rPr>
        <w:fldChar w:fldCharType="end"/>
      </w:r>
      <w:r w:rsidR="00C80F13">
        <w:rPr>
          <w:rFonts w:ascii="Cambria" w:hAnsi="Cambria"/>
        </w:rPr>
        <w:t xml:space="preserve"> </w:t>
      </w:r>
      <w:r w:rsidRPr="00753FD1">
        <w:rPr>
          <w:rFonts w:ascii="Cambria" w:hAnsi="Cambria"/>
        </w:rPr>
        <w:t xml:space="preserve">section 3.7.3). Despite varying motivations for </w:t>
      </w:r>
      <w:r w:rsidR="00C80F13">
        <w:rPr>
          <w:rFonts w:ascii="Cambria" w:hAnsi="Cambria"/>
        </w:rPr>
        <w:t xml:space="preserve">judgmentally </w:t>
      </w:r>
      <w:r w:rsidRPr="00753FD1">
        <w:rPr>
          <w:rFonts w:ascii="Cambria" w:hAnsi="Cambria"/>
        </w:rPr>
        <w:t xml:space="preserve">adjusting forecasts, </w:t>
      </w:r>
      <w:r w:rsidR="00C80F13">
        <w:rPr>
          <w:rFonts w:ascii="Cambria" w:hAnsi="Cambria"/>
        </w:rPr>
        <w:t xml:space="preserve">these </w:t>
      </w:r>
      <w:r w:rsidRPr="00753FD1">
        <w:rPr>
          <w:rFonts w:ascii="Cambria" w:hAnsi="Cambria"/>
        </w:rPr>
        <w:t xml:space="preserve">adjustments have been found to improve the accuracy of monthly demand forecasts from statistical models by an average of 10% </w:t>
      </w:r>
      <w:r w:rsidR="00C80F13">
        <w:rPr>
          <w:rFonts w:ascii="Cambria" w:hAnsi="Cambria"/>
        </w:rPr>
        <w:fldChar w:fldCharType="begin"/>
      </w:r>
      <w:r w:rsidR="00C80F13">
        <w:rPr>
          <w:rFonts w:ascii="Cambria" w:hAnsi="Cambria"/>
        </w:rPr>
        <w:instrText xml:space="preserve"> ADDIN ZOTERO_ITEM CSL_CITATION {"citationID":"2fLGUf8c","properties":{"formattedCitation":"(Davydenko &amp; Fildes, 2013)","plainCitation":"(Davydenko &amp; Fildes, 2013)","noteIndex":0},"citationItems":[{"id":92,"uris":["http://zotero.org/users/8556523/items/U5UFPWL8"],"itemData":{"id":92,"type":"article-journal","abstract":"Forecast adjustment commonly occurs when organizational forecasters adjust a statistical forecast of demand to take into account factors which are excluded from the statistical calculation. This paper addresses the question of how to measure the accuracy of such adjustments. We show that many existing error measures are generally not suited to the task, due to specific features of the demand data. Alongside the well-known weaknesses of existing measures, a number of additional effects are demonstrated that complicate the interpretation of measurement results and can even lead to false conclusions being drawn. In order to ensure an interpretable and unambiguous evaluation, we recommend the use of a metric based on aggregating performance ratios across time series using the weighted geometric mean. We illustrate that this measure has the advantage of treating over- and under-forecasting even-handedly, has a more symmetric distribution, and is robust.","container-title":"International Journal of Forecasting","DOI":"10.1016/j.ijforecast.2012.09.002","ISSN":"01692070","issue":"3","journalAbbreviation":"International Journal of Forecasting","language":"en","page":"510-522","source":"DOI.org (Crossref)","title":"Measuring forecasting accuracy: The case of judgmental adjustments to SKU-level demand forecasts","title-short":"Measuring forecasting accuracy","volume":"29","author":[{"family":"Davydenko","given":"Andrey"},{"family":"Fildes","given":"Robert"}],"issued":{"date-parts":[["2013",7]]}}}],"schema":"https://github.com/citation-style-language/schema/raw/master/csl-citation.json"} </w:instrText>
      </w:r>
      <w:r w:rsidR="00C80F13">
        <w:rPr>
          <w:rFonts w:ascii="Cambria" w:hAnsi="Cambria"/>
        </w:rPr>
        <w:fldChar w:fldCharType="separate"/>
      </w:r>
      <w:r w:rsidR="00C80F13" w:rsidRPr="00C80F13">
        <w:rPr>
          <w:rFonts w:ascii="Cambria" w:hAnsi="Cambria"/>
        </w:rPr>
        <w:t>(Davydenko &amp; Fildes, 2013)</w:t>
      </w:r>
      <w:r w:rsidR="00C80F13">
        <w:rPr>
          <w:rFonts w:ascii="Cambria" w:hAnsi="Cambria"/>
        </w:rPr>
        <w:fldChar w:fldCharType="end"/>
      </w:r>
      <w:r w:rsidR="00C80F13">
        <w:rPr>
          <w:rFonts w:ascii="Cambria" w:hAnsi="Cambria"/>
        </w:rPr>
        <w:t xml:space="preserve">. </w:t>
      </w:r>
      <w:r w:rsidRPr="00753FD1">
        <w:rPr>
          <w:rFonts w:ascii="Cambria" w:hAnsi="Cambria"/>
        </w:rPr>
        <w:t xml:space="preserve">The accuracy improvements are greater for low volatility time series which are easier to forecast </w:t>
      </w:r>
      <w:r w:rsidR="00C80F13">
        <w:rPr>
          <w:rFonts w:ascii="Cambria" w:hAnsi="Cambria"/>
        </w:rPr>
        <w:fldChar w:fldCharType="begin"/>
      </w:r>
      <w:r w:rsidR="00C80F13">
        <w:rPr>
          <w:rFonts w:ascii="Cambria" w:hAnsi="Cambria"/>
        </w:rPr>
        <w:instrText xml:space="preserve"> ADDIN ZOTERO_ITEM CSL_CITATION {"citationID":"6OUhaFZm","properties":{"formattedCitation":"(Fildes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w:t>
      </w:r>
    </w:p>
    <w:p w14:paraId="1CD84B3D" w14:textId="77777777" w:rsidR="00753FD1" w:rsidRPr="00753FD1" w:rsidRDefault="00753FD1" w:rsidP="00753FD1">
      <w:pPr>
        <w:rPr>
          <w:rFonts w:ascii="Cambria" w:hAnsi="Cambria"/>
        </w:rPr>
      </w:pPr>
    </w:p>
    <w:p w14:paraId="30CB1523" w14:textId="6BFCDB81" w:rsidR="00753FD1" w:rsidRPr="00753FD1" w:rsidRDefault="00753FD1" w:rsidP="00753FD1">
      <w:pPr>
        <w:rPr>
          <w:rFonts w:ascii="Cambria" w:hAnsi="Cambria"/>
        </w:rPr>
      </w:pPr>
      <w:r w:rsidRPr="00753FD1">
        <w:rPr>
          <w:rFonts w:ascii="Cambria" w:hAnsi="Cambria"/>
        </w:rPr>
        <w:t>The characteristics of adjustments have an effect on forecast accurac</w:t>
      </w:r>
      <w:r w:rsidR="00C80F13">
        <w:rPr>
          <w:rFonts w:ascii="Cambria" w:hAnsi="Cambria"/>
        </w:rPr>
        <w:t>y</w:t>
      </w:r>
      <w:r w:rsidRPr="00753FD1">
        <w:rPr>
          <w:rFonts w:ascii="Cambria" w:hAnsi="Cambria"/>
        </w:rPr>
        <w:t xml:space="preserve">. Both positive and negative adjustments can improve accuracy, but positive adjustments tend to give only a marginal improvement </w:t>
      </w:r>
      <w:r w:rsidR="00C80F13">
        <w:rPr>
          <w:rFonts w:ascii="Cambria" w:hAnsi="Cambria"/>
        </w:rPr>
        <w:fldChar w:fldCharType="begin"/>
      </w:r>
      <w:r w:rsidR="00C80F13">
        <w:rPr>
          <w:rFonts w:ascii="Cambria" w:hAnsi="Cambria"/>
        </w:rPr>
        <w:instrText xml:space="preserve"> ADDIN ZOTERO_ITEM CSL_CITATION {"citationID":"T3LuY1cZ","properties":{"formattedCitation":"(Davydenko &amp; Fildes, 2013)","plainCitation":"(Davydenko &amp; Fildes, 2013)","noteIndex":0},"citationItems":[{"id":92,"uris":["http://zotero.org/users/8556523/items/U5UFPWL8"],"itemData":{"id":92,"type":"article-journal","abstract":"Forecast adjustment commonly occurs when organizational forecasters adjust a statistical forecast of demand to take into account factors which are excluded from the statistical calculation. This paper addresses the question of how to measure the accuracy of such adjustments. We show that many existing error measures are generally not suited to the task, due to specific features of the demand data. Alongside the well-known weaknesses of existing measures, a number of additional effects are demonstrated that complicate the interpretation of measurement results and can even lead to false conclusions being drawn. In order to ensure an interpretable and unambiguous evaluation, we recommend the use of a metric based on aggregating performance ratios across time series using the weighted geometric mean. We illustrate that this measure has the advantage of treating over- and under-forecasting even-handedly, has a more symmetric distribution, and is robust.","container-title":"International Journal of Forecasting","DOI":"10.1016/j.ijforecast.2012.09.002","ISSN":"01692070","issue":"3","journalAbbreviation":"International Journal of Forecasting","language":"en","page":"510-522","source":"DOI.org (Crossref)","title":"Measuring forecasting accuracy: The case of judgmental adjustments to SKU-level demand forecasts","title-short":"Measuring forecasting accuracy","volume":"29","author":[{"family":"Davydenko","given":"Andrey"},{"family":"Fildes","given":"Robert"}],"issued":{"date-parts":[["2013",7]]}}}],"schema":"https://github.com/citation-style-language/schema/raw/master/csl-citation.json"} </w:instrText>
      </w:r>
      <w:r w:rsidR="00C80F13">
        <w:rPr>
          <w:rFonts w:ascii="Cambria" w:hAnsi="Cambria"/>
        </w:rPr>
        <w:fldChar w:fldCharType="separate"/>
      </w:r>
      <w:r w:rsidR="00C80F13" w:rsidRPr="00C80F13">
        <w:rPr>
          <w:rFonts w:ascii="Cambria" w:hAnsi="Cambria"/>
        </w:rPr>
        <w:t>(Davydenko &amp; Fildes, 2013)</w:t>
      </w:r>
      <w:r w:rsidR="00C80F13">
        <w:rPr>
          <w:rFonts w:ascii="Cambria" w:hAnsi="Cambria"/>
        </w:rPr>
        <w:fldChar w:fldCharType="end"/>
      </w:r>
      <w:r w:rsidR="00C80F13">
        <w:rPr>
          <w:rFonts w:ascii="Cambria" w:hAnsi="Cambria"/>
        </w:rPr>
        <w:t xml:space="preserve">. </w:t>
      </w:r>
      <w:r w:rsidRPr="00753FD1">
        <w:rPr>
          <w:rFonts w:ascii="Cambria" w:hAnsi="Cambria"/>
        </w:rPr>
        <w:t xml:space="preserve">Forecast bias can be reduced by negative adjustments, whereas positive adjustments maintain bias or exacerbate it </w:t>
      </w:r>
      <w:r w:rsidR="00C80F13">
        <w:rPr>
          <w:rFonts w:ascii="Cambria" w:hAnsi="Cambria"/>
        </w:rPr>
        <w:fldChar w:fldCharType="begin"/>
      </w:r>
      <w:r w:rsidR="00C80F13">
        <w:rPr>
          <w:rFonts w:ascii="Cambria" w:hAnsi="Cambria"/>
        </w:rPr>
        <w:instrText xml:space="preserve"> ADDIN ZOTERO_ITEM CSL_CITATION {"citationID":"2DounY6w","properties":{"formattedCitation":"(Fildes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w:t>
      </w:r>
      <w:r w:rsidRPr="00753FD1">
        <w:rPr>
          <w:rFonts w:ascii="Cambria" w:hAnsi="Cambria"/>
        </w:rPr>
        <w:t xml:space="preserve"> The magnitude of judgmental adjustments is positively associated with the size of accuracy improvements, which can occur when larger adjustments are made by adjusters who are confident in reliable information</w:t>
      </w:r>
      <w:r w:rsidR="00C80F13">
        <w:rPr>
          <w:rFonts w:ascii="Cambria" w:hAnsi="Cambria"/>
        </w:rPr>
        <w:t xml:space="preserve"> </w:t>
      </w:r>
      <w:r w:rsidR="00C80F13">
        <w:rPr>
          <w:rFonts w:ascii="Cambria" w:hAnsi="Cambria"/>
        </w:rPr>
        <w:fldChar w:fldCharType="begin"/>
      </w:r>
      <w:r w:rsidR="00C80F13">
        <w:rPr>
          <w:rFonts w:ascii="Cambria" w:hAnsi="Cambria"/>
        </w:rPr>
        <w:instrText xml:space="preserve"> ADDIN ZOTERO_ITEM CSL_CITATION {"citationID":"l66Zly8N","properties":{"formattedCitation":"(Fildes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C80F13">
        <w:rPr>
          <w:rFonts w:ascii="Cambria" w:hAnsi="Cambria"/>
        </w:rPr>
        <w:fldChar w:fldCharType="separate"/>
      </w:r>
      <w:r w:rsidR="00C80F13" w:rsidRPr="00C80F13">
        <w:rPr>
          <w:rFonts w:ascii="Cambria" w:hAnsi="Cambria"/>
        </w:rPr>
        <w:t>(Fildes et al., 2009)</w:t>
      </w:r>
      <w:r w:rsidR="00C80F13">
        <w:rPr>
          <w:rFonts w:ascii="Cambria" w:hAnsi="Cambria"/>
        </w:rPr>
        <w:fldChar w:fldCharType="end"/>
      </w:r>
      <w:r w:rsidR="00C80F13">
        <w:rPr>
          <w:rFonts w:ascii="Cambria" w:hAnsi="Cambria"/>
        </w:rPr>
        <w:t>.</w:t>
      </w:r>
    </w:p>
    <w:p w14:paraId="5F177A23" w14:textId="77777777" w:rsidR="00986467" w:rsidRDefault="00986467" w:rsidP="00753FD1">
      <w:pPr>
        <w:rPr>
          <w:rFonts w:ascii="Cambria" w:hAnsi="Cambria"/>
        </w:rPr>
      </w:pPr>
    </w:p>
    <w:p w14:paraId="158F6B44" w14:textId="1B1B160D" w:rsidR="00753FD1" w:rsidRDefault="00753FD1" w:rsidP="00753FD1">
      <w:pPr>
        <w:rPr>
          <w:rFonts w:ascii="Cambria" w:hAnsi="Cambria"/>
        </w:rPr>
      </w:pPr>
      <w:r w:rsidRPr="00753FD1">
        <w:rPr>
          <w:rFonts w:ascii="Cambria" w:hAnsi="Cambria"/>
        </w:rPr>
        <w:t xml:space="preserve">Regardless of the motivation for data protection, privacy adjusted forecasts arise from changes to the data, which are made without regard to the effects on forecast accuracy. Privacy methods based on random noise add information with low </w:t>
      </w:r>
      <w:proofErr w:type="spellStart"/>
      <w:proofErr w:type="gramStart"/>
      <w:r w:rsidRPr="00753FD1">
        <w:rPr>
          <w:rFonts w:ascii="Cambria" w:hAnsi="Cambria"/>
        </w:rPr>
        <w:t>diagnosticity</w:t>
      </w:r>
      <w:proofErr w:type="spellEnd"/>
      <w:r w:rsidRPr="00753FD1">
        <w:rPr>
          <w:rFonts w:ascii="Cambria" w:hAnsi="Cambria"/>
        </w:rPr>
        <w:t>, and</w:t>
      </w:r>
      <w:proofErr w:type="gramEnd"/>
      <w:r w:rsidRPr="00753FD1">
        <w:rPr>
          <w:rFonts w:ascii="Cambria" w:hAnsi="Cambria"/>
        </w:rPr>
        <w:t xml:space="preserve"> are likely to reduce forecast accuracy. While the direction of adjustment is purposefully chosen in judgmental forecasting, the direction of privacy adjustments will occur indirectly via data protection. Under data protection, the adjustment size will again be determined by the forecasting models' responses to data protection. These responses are likely related to the strength of data protection, where stronger data protection results in larger changes to the data.</w:t>
      </w:r>
    </w:p>
    <w:p w14:paraId="3A12CDAB" w14:textId="2B868664" w:rsidR="00753FD1" w:rsidRDefault="00753FD1" w:rsidP="00753FD1">
      <w:pPr>
        <w:rPr>
          <w:rFonts w:ascii="Cambria" w:hAnsi="Cambria"/>
        </w:rPr>
      </w:pPr>
    </w:p>
    <w:p w14:paraId="1ABC0BE8" w14:textId="7DE951DE" w:rsidR="00A856BA" w:rsidRDefault="00B55980" w:rsidP="00753FD1">
      <w:pPr>
        <w:rPr>
          <w:rFonts w:ascii="Cambria" w:hAnsi="Cambria"/>
        </w:rPr>
      </w:pPr>
      <w:r>
        <w:rPr>
          <w:rFonts w:ascii="Cambria" w:hAnsi="Cambria"/>
        </w:rPr>
        <w:t>Data protection will affect time series characteristics that are important for forecast accuracy</w:t>
      </w:r>
      <w:r w:rsidR="00A856BA">
        <w:rPr>
          <w:rFonts w:ascii="Cambria" w:hAnsi="Cambria"/>
        </w:rPr>
        <w:t xml:space="preserve">, which we can use to understand why accuracy changes under data protection. There are thousands of </w:t>
      </w:r>
      <w:r w:rsidR="00AD7266">
        <w:rPr>
          <w:rFonts w:ascii="Cambria" w:hAnsi="Cambria"/>
        </w:rPr>
        <w:t>time series features</w:t>
      </w:r>
      <w:r w:rsidR="00A856BA">
        <w:rPr>
          <w:rFonts w:ascii="Cambria" w:hAnsi="Cambria"/>
        </w:rPr>
        <w:t xml:space="preserve"> which </w:t>
      </w:r>
      <w:r w:rsidR="00AD7266">
        <w:rPr>
          <w:rFonts w:ascii="Cambria" w:hAnsi="Cambria"/>
        </w:rPr>
        <w:t xml:space="preserve">have been </w:t>
      </w:r>
      <w:r w:rsidR="00A856BA">
        <w:rPr>
          <w:rFonts w:ascii="Cambria" w:hAnsi="Cambria"/>
        </w:rPr>
        <w:t>used</w:t>
      </w:r>
      <w:r w:rsidR="00AD7266">
        <w:rPr>
          <w:rFonts w:ascii="Cambria" w:hAnsi="Cambria"/>
        </w:rPr>
        <w:t xml:space="preserve"> for time series classification</w:t>
      </w:r>
      <w:r w:rsidR="00A856BA">
        <w:rPr>
          <w:rFonts w:ascii="Cambria" w:hAnsi="Cambria"/>
        </w:rPr>
        <w:t xml:space="preserve"> </w:t>
      </w:r>
      <w:r w:rsidR="00A856BA">
        <w:rPr>
          <w:rFonts w:ascii="Cambria" w:hAnsi="Cambria"/>
        </w:rPr>
        <w:fldChar w:fldCharType="begin"/>
      </w:r>
      <w:r w:rsidR="00A856BA">
        <w:rPr>
          <w:rFonts w:ascii="Cambria" w:hAnsi="Cambria"/>
        </w:rPr>
        <w:instrText xml:space="preserve"> ADDIN ZOTERO_ITEM CSL_CITATION {"citationID":"86a8W1Ez","properties":{"formattedCitation":"(Fulcher &amp; Jones, 2014)","plainCitation":"(Fulcher &amp; Jones, 2014)","noteIndex":0},"citationItems":[{"id":171,"uris":["http://zotero.org/users/8556523/items/XAH5BTKT"],"itemData":{"id":171,"type":"article-journal","abstract":"A highly comparative, feature-based approach to time series classiﬁcation is introduced that uses an extensive database of algorithms to extract thousands of interpretable features from time series. These features are derived from across the scientiﬁc time-series analysis literature, and include summaries of time series in terms of their correlation structure, distribution, entropy, stationarity, scaling properties, and ﬁts to a range of time-series models. After computing thousands of features for each time series in a training set, those that are most informative of the class structure are selected using greedy forward feature selection with a linear classiﬁer. The resulting feature-based classiﬁers automatically learn the differences between classes using a reduced number of time-series properties, and circumvent the need to calculate distances between time series. Representing time series in this way results in orders of magnitude of dimensionality reduction, allowing the method to perform well on very large data sets containing long time series or time series of different lengths. For many of the data sets studied, classiﬁcation performance exceeded that of conventional instance-based classiﬁers, including one nearest neighbor classiﬁers using euclidean distances and dynamic time warping and, most importantly, the features selected provide an understanding of the properties of the data set, insight that can guide further scientiﬁc investigation.","container-title":"IEEE Transactions on Knowledge and Data Engineering","DOI":"10.1109/TKDE.2014.2316504","ISSN":"1041-4347, 1558-2191, 2326-3865","issue":"12","journalAbbreviation":"IEEE Trans. Knowl. Data Eng.","language":"en","page":"3026-3037","source":"DOI.org (Crossref)","title":"Highly Comparative Feature-Based Time-Series Classification","volume":"26","author":[{"family":"Fulcher","given":"Ben D."},{"family":"Jones","given":"Nick S."}],"issued":{"date-parts":[["2014",12,1]]}}}],"schema":"https://github.com/citation-style-language/schema/raw/master/csl-citation.json"} </w:instrText>
      </w:r>
      <w:r w:rsidR="00A856BA">
        <w:rPr>
          <w:rFonts w:ascii="Cambria" w:hAnsi="Cambria"/>
        </w:rPr>
        <w:fldChar w:fldCharType="separate"/>
      </w:r>
      <w:r w:rsidR="00A856BA" w:rsidRPr="00A856BA">
        <w:rPr>
          <w:rFonts w:ascii="Cambria" w:hAnsi="Cambria"/>
        </w:rPr>
        <w:t>(Fulcher &amp; Jones, 2014)</w:t>
      </w:r>
      <w:r w:rsidR="00A856BA">
        <w:rPr>
          <w:rFonts w:ascii="Cambria" w:hAnsi="Cambria"/>
        </w:rPr>
        <w:fldChar w:fldCharType="end"/>
      </w:r>
      <w:r w:rsidR="00A856BA">
        <w:rPr>
          <w:rFonts w:ascii="Cambria" w:hAnsi="Cambria"/>
        </w:rPr>
        <w:t>. A smaller</w:t>
      </w:r>
      <w:r w:rsidR="00A856BA" w:rsidRPr="00A856BA">
        <w:rPr>
          <w:rFonts w:ascii="Cambria" w:hAnsi="Cambria"/>
        </w:rPr>
        <w:t xml:space="preserve"> set of interpretable features </w:t>
      </w:r>
      <w:r w:rsidR="00182A20">
        <w:rPr>
          <w:rFonts w:ascii="Cambria" w:hAnsi="Cambria"/>
        </w:rPr>
        <w:t xml:space="preserve">was </w:t>
      </w:r>
      <w:r w:rsidR="00A856BA" w:rsidRPr="00A856BA">
        <w:rPr>
          <w:rFonts w:ascii="Cambria" w:hAnsi="Cambria"/>
        </w:rPr>
        <w:t xml:space="preserve">used by </w:t>
      </w:r>
      <w:r w:rsidR="00A856BA">
        <w:rPr>
          <w:rFonts w:ascii="Cambria" w:hAnsi="Cambria"/>
        </w:rPr>
        <w:fldChar w:fldCharType="begin"/>
      </w:r>
      <w:r w:rsidR="00182A20">
        <w:rPr>
          <w:rFonts w:ascii="Cambria" w:hAnsi="Cambria"/>
        </w:rPr>
        <w:instrText xml:space="preserve"> ADDIN ZOTERO_ITEM CSL_CITATION {"citationID":"s5gRIFeJ","properties":{"formattedCitation":"(Bandara et al., 2018)","plainCitation":"(Bandara et al., 2018)","noteIndex":0},"citationItems":[{"id":49,"uris":["http://zotero.org/users/8556523/items/HPSG6YNG"],"itemData":{"id":49,"type":"article-journal","abstract":"With the advent of Big Data, nowadays in many applications databases containing large quantities of similar time series are available. Forecasting time series in these domains with traditional univariate forecasting procedures leaves great potentials for producing accurate forecasts untapped. Recurrent neural networks (RNNs), and in particular Long Short Term Memory (LSTM) networks, have proven recently that they are able to outperform stateof-the-art univariate time series forecasting methods in this context, when trained across all available time series. However, if the time series database is heterogeneous, accuracy may degenerate, so that on the way towards fully automatic forecasting methods in this space, a notion of similarity between the time series needs to be built into the methods. To this end, we present a prediction model that can be used with diﬀerent types of RNN models on subgroups of similar time series, which are identiﬁed by time series clustering techniques. We assess our proposed methodology using LSTM networks, a widely popular RNN variant. Our method achieves competitive results on benchmarking datasets under competition evaluation procedures. In particular, in terms of mean sMAPE accuracy it consistently outperforms the baseline LSTM model, and outperforms all other methods on the CIF2016 forecasting competition dataset.","container-title":"arXiv:1710.03222 [cs, econ, stat]","language":"en","note":"arXiv: 1710.03222","source":"arXiv.org","title":"Forecasting Across Time Series Databases using Recurrent Neural Networks on Groups of Similar Series: A Clustering Approach","title-short":"Forecasting Across Time Series Databases using Recurrent Neural Networks on Groups of Similar Series","URL":"http://arxiv.org/abs/1710.03222","author":[{"family":"Bandara","given":"Kasun"},{"family":"Bergmeir","given":"Christoph"},{"family":"Smyl","given":"Slawek"}],"accessed":{"date-parts":[["2022",3,8]]},"issued":{"date-parts":[["2018",9,12]]}}}],"schema":"https://github.com/citation-style-language/schema/raw/master/csl-citation.json"} </w:instrText>
      </w:r>
      <w:r w:rsidR="00A856BA">
        <w:rPr>
          <w:rFonts w:ascii="Cambria" w:hAnsi="Cambria"/>
        </w:rPr>
        <w:fldChar w:fldCharType="separate"/>
      </w:r>
      <w:r w:rsidR="00182A20" w:rsidRPr="00182A20">
        <w:rPr>
          <w:rFonts w:ascii="Cambria" w:hAnsi="Cambria"/>
        </w:rPr>
        <w:t>(Bandara et al., 2018)</w:t>
      </w:r>
      <w:r w:rsidR="00A856BA">
        <w:rPr>
          <w:rFonts w:ascii="Cambria" w:hAnsi="Cambria"/>
        </w:rPr>
        <w:fldChar w:fldCharType="end"/>
      </w:r>
      <w:r w:rsidR="00182A20">
        <w:rPr>
          <w:rFonts w:ascii="Cambria" w:hAnsi="Cambria"/>
        </w:rPr>
        <w:t xml:space="preserve"> for </w:t>
      </w:r>
      <w:r w:rsidR="00A856BA" w:rsidRPr="00A856BA">
        <w:rPr>
          <w:rFonts w:ascii="Cambria" w:hAnsi="Cambria"/>
        </w:rPr>
        <w:t>clustering and forecasting similar time series,</w:t>
      </w:r>
      <w:r w:rsidR="00182A20">
        <w:rPr>
          <w:rFonts w:ascii="Cambria" w:hAnsi="Cambria"/>
        </w:rPr>
        <w:t xml:space="preserve"> which improved the accuracy of recurrent neural network models. </w:t>
      </w:r>
      <w:r w:rsidR="00AD7266">
        <w:rPr>
          <w:rFonts w:ascii="Cambria" w:hAnsi="Cambria"/>
        </w:rPr>
        <w:t>Our</w:t>
      </w:r>
      <w:r w:rsidR="00182A20">
        <w:rPr>
          <w:rFonts w:ascii="Cambria" w:hAnsi="Cambria"/>
        </w:rPr>
        <w:t xml:space="preserve"> focus is on features which are predictive of forecast accuracy, since privacy methods which alter these features will be most detrimental for forecasting.</w:t>
      </w:r>
    </w:p>
    <w:p w14:paraId="4F770910" w14:textId="77777777" w:rsidR="00A856BA" w:rsidRDefault="00A856BA" w:rsidP="00753FD1">
      <w:pPr>
        <w:rPr>
          <w:rFonts w:ascii="Cambria" w:hAnsi="Cambria"/>
        </w:rPr>
      </w:pPr>
    </w:p>
    <w:p w14:paraId="2F4109E2" w14:textId="6EF082B8" w:rsidR="0031756A" w:rsidRDefault="006C42B9" w:rsidP="00753FD1">
      <w:pPr>
        <w:rPr>
          <w:rFonts w:ascii="Cambria" w:hAnsi="Cambria"/>
        </w:rPr>
      </w:pPr>
      <w:r>
        <w:rPr>
          <w:rFonts w:ascii="Cambria" w:hAnsi="Cambria"/>
        </w:rPr>
        <w:lastRenderedPageBreak/>
        <w:t>The initial results</w:t>
      </w:r>
      <w:r w:rsidR="00FB610B">
        <w:rPr>
          <w:rFonts w:ascii="Cambria" w:hAnsi="Cambria"/>
        </w:rPr>
        <w:t xml:space="preserve"> from the M4 competition </w:t>
      </w:r>
      <w:r>
        <w:rPr>
          <w:rFonts w:ascii="Cambria" w:hAnsi="Cambria"/>
        </w:rPr>
        <w:t>suggested</w:t>
      </w:r>
      <w:r w:rsidR="00FB610B">
        <w:rPr>
          <w:rFonts w:ascii="Cambria" w:hAnsi="Cambria"/>
        </w:rPr>
        <w:t xml:space="preserve"> that the randomness and linearity of time series </w:t>
      </w:r>
      <w:r w:rsidR="00AD7266">
        <w:rPr>
          <w:rFonts w:ascii="Cambria" w:hAnsi="Cambria"/>
        </w:rPr>
        <w:t>were</w:t>
      </w:r>
      <w:r w:rsidR="00FB610B">
        <w:rPr>
          <w:rFonts w:ascii="Cambria" w:hAnsi="Cambria"/>
        </w:rPr>
        <w:t xml:space="preserve"> the most important determinants of forecast accuracy, and that seasonal time series (which are typically less noisy) are easier to forecast</w:t>
      </w:r>
      <w:r w:rsidR="00E8301B">
        <w:rPr>
          <w:rFonts w:ascii="Cambria" w:hAnsi="Cambria"/>
        </w:rPr>
        <w:t xml:space="preserve"> </w:t>
      </w:r>
      <w:r w:rsidR="00E8301B">
        <w:rPr>
          <w:rFonts w:ascii="Cambria" w:hAnsi="Cambria"/>
        </w:rPr>
        <w:fldChar w:fldCharType="begin"/>
      </w:r>
      <w:r w:rsidR="00E8301B">
        <w:rPr>
          <w:rFonts w:ascii="Cambria" w:hAnsi="Cambria"/>
        </w:rPr>
        <w:instrText xml:space="preserve"> ADDIN ZOTERO_ITEM CSL_CITATION {"citationID":"eYx2BetI","properties":{"formattedCitation":"(Makridakis et al., 2018)","plainCitation":"(Makridakis et al., 2018)","noteIndex":0},"citationItems":[{"id":151,"uris":["http://zotero.org/users/8556523/items/KR5QUEMU"],"itemData":{"id":151,"type":"article-journal","abstract":"The M4 competition is the continuation of three previous competitions started more than 45 years ago whose purpose was to learn how to improve forecasting accuracy, and how such learning can be applied to advance the theory and practice of forecasting. The purpose of M4 was to replicate the results of the previous ones and extend them into three directions: First significantly increase the number of series, second include Machine Learning (ML) forecasting methods, and third evaluate both point forecasts and prediction intervals. The five major findings of the M4 Competitions are: 1. Out Of the 17 most accurate methods, 12 were ‘‘combinations’’ of mostly statistical approaches. 2. The biggest surprise was a ‘‘hybrid’’ approach that utilized both statistical and ML features. This method’s average sMAPE was close to 10% more accurate than the combination benchmark used to compare the submitted methods. 3. The second most accurate method was a combination of seven statistical methods and one ML one, with the weights for the averaging being calculated by a ML algorithm that was trained to minimize the forecasting. 4. The two most accurate methods also achieved an amazing success in specifying the 95% prediction intervals correctly. 5. The six pure ML methods performed poorly, with none of them being more accurate than the combination benchmark and only one being more accurate than Naïve2. This paper presents some initial results of M4, its major findings and a logical conclusion. Finally, it outlines what the authors consider to be the way forward for the field of forecasting.","container-title":"International Journal of Forecasting","DOI":"10.1016/j.ijforecast.2018.06.001","ISSN":"01692070","issue":"4","journalAbbreviation":"International Journal of Forecasting","language":"en","page":"802-808","source":"DOI.org (Crossref)","title":"The M4 Competition: Results, findings, conclusion and way forward","title-short":"The M4 Competition","volume":"34","author":[{"family":"Makridakis","given":"Spyros"},{"family":"Spiliotis","given":"Evangelos"},{"family":"Assimakopoulos","given":"Vassilios"}],"issued":{"date-parts":[["2018",10]]}}}],"schema":"https://github.com/citation-style-language/schema/raw/master/csl-citation.json"} </w:instrText>
      </w:r>
      <w:r w:rsidR="00E8301B">
        <w:rPr>
          <w:rFonts w:ascii="Cambria" w:hAnsi="Cambria"/>
        </w:rPr>
        <w:fldChar w:fldCharType="separate"/>
      </w:r>
      <w:r w:rsidR="00E8301B" w:rsidRPr="00E8301B">
        <w:rPr>
          <w:rFonts w:ascii="Cambria" w:hAnsi="Cambria"/>
        </w:rPr>
        <w:t>(Makridakis et al., 2018)</w:t>
      </w:r>
      <w:r w:rsidR="00E8301B">
        <w:rPr>
          <w:rFonts w:ascii="Cambria" w:hAnsi="Cambria"/>
        </w:rPr>
        <w:fldChar w:fldCharType="end"/>
      </w:r>
      <w:r w:rsidR="00E8301B">
        <w:rPr>
          <w:rFonts w:ascii="Cambria" w:hAnsi="Cambria"/>
        </w:rPr>
        <w:t>.</w:t>
      </w:r>
      <w:r w:rsidR="0031756A">
        <w:rPr>
          <w:rFonts w:ascii="Cambria" w:hAnsi="Cambria"/>
        </w:rPr>
        <w:t xml:space="preserve"> In a follow-up study, </w:t>
      </w:r>
      <w:r w:rsidR="0031756A">
        <w:rPr>
          <w:rFonts w:ascii="Cambria" w:hAnsi="Cambria"/>
        </w:rPr>
        <w:fldChar w:fldCharType="begin"/>
      </w:r>
      <w:r w:rsidR="0031756A">
        <w:rPr>
          <w:rFonts w:ascii="Cambria" w:hAnsi="Cambria"/>
        </w:rPr>
        <w:instrText xml:space="preserve"> ADDIN ZOTERO_ITEM CSL_CITATION {"citationID":"LvlWnc4o","properties":{"formattedCitation":"(Spiliotis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sidR="0031756A">
        <w:rPr>
          <w:rFonts w:ascii="Cambria" w:hAnsi="Cambria"/>
        </w:rPr>
        <w:fldChar w:fldCharType="separate"/>
      </w:r>
      <w:r w:rsidR="0031756A" w:rsidRPr="0031756A">
        <w:rPr>
          <w:rFonts w:ascii="Cambria" w:hAnsi="Cambria"/>
        </w:rPr>
        <w:t>(Spiliotis et al., 2020)</w:t>
      </w:r>
      <w:r w:rsidR="0031756A">
        <w:rPr>
          <w:rFonts w:ascii="Cambria" w:hAnsi="Cambria"/>
        </w:rPr>
        <w:fldChar w:fldCharType="end"/>
      </w:r>
      <w:r w:rsidR="008F2D08">
        <w:rPr>
          <w:rFonts w:ascii="Cambria" w:hAnsi="Cambria"/>
        </w:rPr>
        <w:t xml:space="preserve"> </w:t>
      </w:r>
      <w:r w:rsidR="009C6C94">
        <w:rPr>
          <w:rFonts w:ascii="Cambria" w:hAnsi="Cambria"/>
        </w:rPr>
        <w:t>used multiple linear regression to confirm the</w:t>
      </w:r>
      <w:r w:rsidR="008F2D08">
        <w:rPr>
          <w:rFonts w:ascii="Cambria" w:hAnsi="Cambria"/>
        </w:rPr>
        <w:t xml:space="preserve"> importance of randomness, linearity, and seasonal strength in predicting the MASE values of the ETS, ARIMA, Theta, and Naïve 2</w:t>
      </w:r>
      <w:r w:rsidR="00AD7266">
        <w:rPr>
          <w:rFonts w:ascii="Cambria" w:hAnsi="Cambria"/>
        </w:rPr>
        <w:t xml:space="preserve"> (random walk applied to seasonally adjusted data)</w:t>
      </w:r>
      <w:r w:rsidR="008F2D08">
        <w:rPr>
          <w:rFonts w:ascii="Cambria" w:hAnsi="Cambria"/>
        </w:rPr>
        <w:t xml:space="preserve"> models from the M4 competition.</w:t>
      </w:r>
      <w:r w:rsidR="005D7D6C">
        <w:rPr>
          <w:rFonts w:ascii="Cambria" w:hAnsi="Cambria"/>
        </w:rPr>
        <w:t xml:space="preserve"> On average, increasing the</w:t>
      </w:r>
      <w:r w:rsidR="00987250">
        <w:rPr>
          <w:rFonts w:ascii="Cambria" w:hAnsi="Cambria"/>
        </w:rPr>
        <w:t xml:space="preserve"> frequency</w:t>
      </w:r>
      <w:r w:rsidR="008F2D08">
        <w:rPr>
          <w:rFonts w:ascii="Cambria" w:hAnsi="Cambria"/>
        </w:rPr>
        <w:t>, kurtosis, linearity, and seasonal strength of time series contribute</w:t>
      </w:r>
      <w:r w:rsidR="005D7D6C">
        <w:rPr>
          <w:rFonts w:ascii="Cambria" w:hAnsi="Cambria"/>
        </w:rPr>
        <w:t>d</w:t>
      </w:r>
      <w:r w:rsidR="008F2D08">
        <w:rPr>
          <w:rFonts w:ascii="Cambria" w:hAnsi="Cambria"/>
        </w:rPr>
        <w:t xml:space="preserve"> to improved forecast accuracy. However,</w:t>
      </w:r>
      <w:r w:rsidR="005D7D6C">
        <w:rPr>
          <w:rFonts w:ascii="Cambria" w:hAnsi="Cambria"/>
        </w:rPr>
        <w:t xml:space="preserve"> increasing</w:t>
      </w:r>
      <w:r w:rsidR="008F2D08">
        <w:rPr>
          <w:rFonts w:ascii="Cambria" w:hAnsi="Cambria"/>
        </w:rPr>
        <w:t xml:space="preserve"> skewness, self-similarity, </w:t>
      </w:r>
      <w:r w:rsidR="005D7D6C">
        <w:rPr>
          <w:rFonts w:ascii="Cambria" w:hAnsi="Cambria"/>
        </w:rPr>
        <w:t xml:space="preserve">and </w:t>
      </w:r>
      <w:r w:rsidR="008F2D08">
        <w:rPr>
          <w:rFonts w:ascii="Cambria" w:hAnsi="Cambria"/>
        </w:rPr>
        <w:t>randomness affect</w:t>
      </w:r>
      <w:r w:rsidR="005D7D6C">
        <w:rPr>
          <w:rFonts w:ascii="Cambria" w:hAnsi="Cambria"/>
        </w:rPr>
        <w:t>ed</w:t>
      </w:r>
      <w:r w:rsidR="008F2D08">
        <w:rPr>
          <w:rFonts w:ascii="Cambria" w:hAnsi="Cambria"/>
        </w:rPr>
        <w:t xml:space="preserve"> accuracy negatively. </w:t>
      </w:r>
      <w:r w:rsidR="005D7D6C">
        <w:rPr>
          <w:rFonts w:ascii="Cambria" w:hAnsi="Cambria"/>
        </w:rPr>
        <w:t xml:space="preserve">While </w:t>
      </w:r>
      <w:r w:rsidR="00987250">
        <w:rPr>
          <w:rFonts w:ascii="Cambria" w:hAnsi="Cambria"/>
        </w:rPr>
        <w:t xml:space="preserve">strength of seasonality improved the accuracy of all models, strength of trend had no statistically significant effect on accuracy for ETS, ARIMA, and Theta, while hurting accuracy for Naïve 2, which has no means of </w:t>
      </w:r>
      <w:r w:rsidR="005D7D6C">
        <w:rPr>
          <w:rFonts w:ascii="Cambria" w:hAnsi="Cambria"/>
        </w:rPr>
        <w:t xml:space="preserve">accounting for </w:t>
      </w:r>
      <w:r w:rsidR="00987250">
        <w:rPr>
          <w:rFonts w:ascii="Cambria" w:hAnsi="Cambria"/>
        </w:rPr>
        <w:t>trend.</w:t>
      </w:r>
    </w:p>
    <w:p w14:paraId="6D004B52" w14:textId="34C80376" w:rsidR="00D943A2" w:rsidRDefault="00D943A2" w:rsidP="00753FD1">
      <w:pPr>
        <w:rPr>
          <w:rFonts w:ascii="Cambria" w:hAnsi="Cambria"/>
        </w:rPr>
      </w:pPr>
    </w:p>
    <w:p w14:paraId="4C41707B" w14:textId="27291A36" w:rsidR="00D943A2" w:rsidRPr="00753FD1" w:rsidRDefault="00D943A2" w:rsidP="00D943A2">
      <w:pPr>
        <w:rPr>
          <w:rFonts w:ascii="Cambria" w:hAnsi="Cambria"/>
        </w:rPr>
      </w:pPr>
      <w:r>
        <w:rPr>
          <w:rFonts w:ascii="Cambria" w:hAnsi="Cambria"/>
        </w:rPr>
        <w:t>Outside of predicting forecast accuracy,</w:t>
      </w:r>
      <w:r w:rsidR="00987250">
        <w:rPr>
          <w:rFonts w:ascii="Cambria" w:hAnsi="Cambria"/>
        </w:rPr>
        <w:t xml:space="preserve"> time series characteristics</w:t>
      </w:r>
      <w:r w:rsidR="009C6C94">
        <w:rPr>
          <w:rFonts w:ascii="Cambria" w:hAnsi="Cambria"/>
        </w:rPr>
        <w:t xml:space="preserve"> can be used as a basis for making and combining forecasts.</w:t>
      </w:r>
      <w:r w:rsidR="00987250">
        <w:rPr>
          <w:rFonts w:ascii="Cambria" w:hAnsi="Cambria"/>
        </w:rPr>
        <w:t xml:space="preserve"> </w:t>
      </w:r>
      <w:r w:rsidR="009C6C94">
        <w:rPr>
          <w:rFonts w:ascii="Cambria" w:hAnsi="Cambria"/>
        </w:rPr>
        <w:t>Features such as the strength</w:t>
      </w:r>
      <w:r w:rsidR="00987250">
        <w:rPr>
          <w:rFonts w:ascii="Cambria" w:hAnsi="Cambria"/>
        </w:rPr>
        <w:t xml:space="preserve"> of trend and seasonality have been used </w:t>
      </w:r>
      <w:r w:rsidR="005D7D6C">
        <w:rPr>
          <w:rFonts w:ascii="Cambria" w:hAnsi="Cambria"/>
        </w:rPr>
        <w:t xml:space="preserve">in </w:t>
      </w:r>
      <w:r>
        <w:rPr>
          <w:rFonts w:ascii="Cambria" w:hAnsi="Cambria"/>
        </w:rPr>
        <w:t>e</w:t>
      </w:r>
      <w:r w:rsidR="00182A20">
        <w:rPr>
          <w:rFonts w:ascii="Cambria" w:hAnsi="Cambria"/>
        </w:rPr>
        <w:t xml:space="preserve">xponential </w:t>
      </w:r>
      <w:r w:rsidR="00E8301B">
        <w:rPr>
          <w:rFonts w:ascii="Cambria" w:hAnsi="Cambria"/>
        </w:rPr>
        <w:t xml:space="preserve">smoothing model selection </w:t>
      </w:r>
      <w:r w:rsidR="00E8301B">
        <w:rPr>
          <w:rFonts w:ascii="Cambria" w:hAnsi="Cambria"/>
        </w:rPr>
        <w:fldChar w:fldCharType="begin"/>
      </w:r>
      <w:r w:rsidR="00E8301B">
        <w:rPr>
          <w:rFonts w:ascii="Cambria" w:hAnsi="Cambria"/>
        </w:rPr>
        <w:instrText xml:space="preserve"> ADDIN ZOTERO_ITEM CSL_CITATION {"citationID":"VCmHujEM","properties":{"formattedCitation":"(Qi et al., 2022)","plainCitation":"(Qi et al., 2022)","noteIndex":0},"citationItems":[{"id":167,"uris":["http://zotero.org/users/8556523/items/84EULXHS"],"itemData":{"id":167,"type":"article-journal","abstract":"The well-developed ETS (ExponenTial Smoothing, or Error, Trend, Seasonality) method incorporates a family of exponential smoothing models in state space representation and is widely used for automatic forecasting. The existing ETS method uses information criteria for model selection by choosing an optimal model with the smallest information criterion among all models fitted to a given time series. The ETS method under such a model selection scheme suffers from computational complexity when applied to largescale time series data. To tackle this issue, we propose an efficient approach to ETS model selection by training classifiers on simulated data to predict appropriate model component forms for a given time series. We provide a simulation study to show the model selection ability of the proposed approach on simulated data. We evaluate our approach on the widely used M4 forecasting competition dataset in terms of both point forecasts and prediction intervals. To demonstrate the practical value of our method, we showcase the performance improvements from our approach on a monthly hospital dataset.","container-title":"International Journal of Forecasting","DOI":"10.1016/j.ijforecast.2022.06.004","ISSN":"01692070","journalAbbreviation":"International Journal of Forecasting","language":"en","page":"S0169207022000954","source":"DOI.org (Crossref)","title":"fETSmcs: Feature-based ETS model component selection","title-short":"fETSmcs","author":[{"family":"Qi","given":"Lingzhi"},{"family":"Li","given":"Xixi"},{"family":"Wang","given":"Qiang"},{"family":"Jia","given":"Suling"}],"issued":{"date-parts":[["2022",7]]}}}],"schema":"https://github.com/citation-style-language/schema/raw/master/csl-citation.json"} </w:instrText>
      </w:r>
      <w:r w:rsidR="00E8301B">
        <w:rPr>
          <w:rFonts w:ascii="Cambria" w:hAnsi="Cambria"/>
        </w:rPr>
        <w:fldChar w:fldCharType="separate"/>
      </w:r>
      <w:r w:rsidR="00E8301B" w:rsidRPr="00E8301B">
        <w:rPr>
          <w:rFonts w:ascii="Cambria" w:hAnsi="Cambria"/>
        </w:rPr>
        <w:t>(Qi et al., 2022)</w:t>
      </w:r>
      <w:r w:rsidR="00E8301B">
        <w:rPr>
          <w:rFonts w:ascii="Cambria" w:hAnsi="Cambria"/>
        </w:rPr>
        <w:fldChar w:fldCharType="end"/>
      </w:r>
      <w:r w:rsidR="00987250">
        <w:rPr>
          <w:rFonts w:ascii="Cambria" w:hAnsi="Cambria"/>
        </w:rPr>
        <w:t xml:space="preserve">. </w:t>
      </w:r>
      <w:r w:rsidR="00523574">
        <w:rPr>
          <w:rFonts w:ascii="Cambria" w:hAnsi="Cambria"/>
        </w:rPr>
        <w:t>Forecasts based on this</w:t>
      </w:r>
      <w:r w:rsidR="00043F81">
        <w:rPr>
          <w:rFonts w:ascii="Cambria" w:hAnsi="Cambria"/>
        </w:rPr>
        <w:t xml:space="preserve"> feature-based model selection</w:t>
      </w:r>
      <w:r w:rsidR="00523574">
        <w:rPr>
          <w:rFonts w:ascii="Cambria" w:hAnsi="Cambria"/>
        </w:rPr>
        <w:t xml:space="preserve"> had lower MASE, </w:t>
      </w:r>
      <w:proofErr w:type="spellStart"/>
      <w:r w:rsidR="00523574">
        <w:rPr>
          <w:rFonts w:ascii="Cambria" w:hAnsi="Cambria"/>
        </w:rPr>
        <w:t>sMAPE</w:t>
      </w:r>
      <w:proofErr w:type="spellEnd"/>
      <w:r w:rsidR="00523574">
        <w:rPr>
          <w:rFonts w:ascii="Cambria" w:hAnsi="Cambria"/>
        </w:rPr>
        <w:t>, and MSIS than information-based selection</w:t>
      </w:r>
      <w:r w:rsidR="005D7D6C">
        <w:rPr>
          <w:rFonts w:ascii="Cambria" w:hAnsi="Cambria"/>
        </w:rPr>
        <w:t xml:space="preserve"> methods</w:t>
      </w:r>
      <w:r w:rsidR="00523574">
        <w:rPr>
          <w:rFonts w:ascii="Cambria" w:hAnsi="Cambria"/>
        </w:rPr>
        <w:t xml:space="preserve"> for the majority of forecast horizons. </w:t>
      </w:r>
      <w:r w:rsidR="00043F81">
        <w:rPr>
          <w:rFonts w:ascii="Cambria" w:hAnsi="Cambria"/>
        </w:rPr>
        <w:t xml:space="preserve">Time series characteristics have also been used to select optimal model and forecast combinations </w:t>
      </w:r>
      <w:r w:rsidR="00550395">
        <w:rPr>
          <w:rFonts w:ascii="Cambria" w:hAnsi="Cambria"/>
        </w:rPr>
        <w:fldChar w:fldCharType="begin"/>
      </w:r>
      <w:r w:rsidR="00550395">
        <w:rPr>
          <w:rFonts w:ascii="Cambria" w:hAnsi="Cambria"/>
        </w:rPr>
        <w:instrText xml:space="preserve"> ADDIN ZOTERO_ITEM CSL_CITATION {"citationID":"pODEZd2G","properties":{"formattedCitation":"(Li et al., 2022; Talagala et al., 2022)","plainCitation":"(Li et al., 2022; Talagala et al., 2022)","noteIndex":0},"citationItems":[{"id":145,"uris":["http://zotero.org/users/8556523/items/TTCUW9FA"],"itemData":{"id":145,"type":"article-journal","abstract":"In this work, we propose a novel framework for density forecast combination by constructing time-varying weights based on time-varying features. Our framework estimates weights in the forecast combination via Bayesian log predictive scores, in which the optimal forecast combination is determined by time series features from historical information. In particular, we use an automatic Bayesian variable selection method to identify the importance of different features. To this end, our approach has better interpretability compared to other black-box forecasting combination schemes. We apply our framework to stock market data and M3 competition data. Based on our structure, a simple maximum-a-posteriori scheme outperforms benchmark methods, and Bayesian variable selection can further enhance the accuracy for both point forecasts and density forecasts.","container-title":"International Journal of Forecasting","DOI":"10.1016/j.ijforecast.2022.06.002","ISSN":"01692070","journalAbbreviation":"International Journal of Forecasting","language":"en","page":"S0169207022000930","source":"DOI.org (Crossref)","title":"Bayesian forecast combination using time-varying features","author":[{"family":"Li","given":"Li"},{"family":"Kang","given":"Yanfei"},{"family":"Li","given":"Feng"}],"issued":{"date-parts":[["2022",7]]}}},{"id":147,"uris":["http://zotero.org/users/8556523/items/VKAB3GPX"],"itemData":{"id":147,"type":"article-journal","abstract":"This paper introduces a novel meta-learning algorithm for time series forecast model performance prediction. We model the forecast error as a function of time series features calculated from historical time series with an efficient Bayesian multivariate surface regression approach. The minimum predicted forecast error is then used to identify an individual model or a combination of models to produce the final forecasts. It is well known that the performance of most meta-learning models depends on the representativeness of the reference dataset used for training. In such circumstances, we augment the reference dataset with a feature-based time series simulation approach, namely GRATIS, to generate a rich and representative time series collection. The proposed framework is tested using the M4 competition data and is compared against commonly used forecasting approaches. Our approach provides comparable performance to other model selection and combination approaches but at a lower computational cost and a higher degree of interpretability, which is important for supporting decisions. We also provide useful insights regarding which forecasting models are expected to work better for particular types of time series, the intrinsic mechanisms of the meta-learners, and how the forecasting performance is affected by various factors.","container-title":"International Journal of Forecasting","DOI":"10.1016/j.ijforecast.2021.07.002","ISSN":"01692070","issue":"3","journalAbbreviation":"International Journal of Forecasting","language":"en","page":"920-943","source":"DOI.org (Crossref)","title":"FFORMPP: Feature-based forecast model performance prediction","title-short":"FFORMPP","volume":"38","author":[{"family":"Talagala","given":"Thiyanga S."},{"family":"Li","given":"Feng"},{"family":"Kang","given":"Yanfei"}],"issued":{"date-parts":[["2022",7]]}}}],"schema":"https://github.com/citation-style-language/schema/raw/master/csl-citation.json"} </w:instrText>
      </w:r>
      <w:r w:rsidR="00550395">
        <w:rPr>
          <w:rFonts w:ascii="Cambria" w:hAnsi="Cambria"/>
        </w:rPr>
        <w:fldChar w:fldCharType="separate"/>
      </w:r>
      <w:r w:rsidR="00550395" w:rsidRPr="00550395">
        <w:rPr>
          <w:rFonts w:ascii="Cambria" w:hAnsi="Cambria"/>
        </w:rPr>
        <w:t>(Li et al., 2022; Talagala et al., 2022)</w:t>
      </w:r>
      <w:r w:rsidR="00550395">
        <w:rPr>
          <w:rFonts w:ascii="Cambria" w:hAnsi="Cambria"/>
        </w:rPr>
        <w:fldChar w:fldCharType="end"/>
      </w:r>
      <w:r w:rsidR="00B55980">
        <w:rPr>
          <w:rFonts w:ascii="Cambria" w:hAnsi="Cambria"/>
        </w:rPr>
        <w:t>.</w:t>
      </w:r>
      <w:r w:rsidR="00043F81">
        <w:rPr>
          <w:rFonts w:ascii="Cambria" w:hAnsi="Cambria"/>
        </w:rPr>
        <w:t xml:space="preserve"> </w:t>
      </w:r>
      <w:r w:rsidR="00523574">
        <w:rPr>
          <w:rFonts w:ascii="Cambria" w:hAnsi="Cambria"/>
        </w:rPr>
        <w:t>Model</w:t>
      </w:r>
      <w:r w:rsidR="00043F81">
        <w:rPr>
          <w:rFonts w:ascii="Cambria" w:hAnsi="Cambria"/>
        </w:rPr>
        <w:t xml:space="preserve"> selection based on the representativeness of forecasts</w:t>
      </w:r>
      <w:r w:rsidR="00523574">
        <w:rPr>
          <w:rFonts w:ascii="Cambria" w:hAnsi="Cambria"/>
        </w:rPr>
        <w:t xml:space="preserve"> </w:t>
      </w:r>
      <w:r w:rsidR="00523574">
        <w:rPr>
          <w:rFonts w:ascii="Cambria" w:hAnsi="Cambria"/>
        </w:rPr>
        <w:fldChar w:fldCharType="begin"/>
      </w:r>
      <w:r w:rsidR="00523574">
        <w:rPr>
          <w:rFonts w:ascii="Cambria" w:hAnsi="Cambria"/>
        </w:rPr>
        <w:instrText xml:space="preserve"> ADDIN ZOTERO_ITEM CSL_CITATION {"citationID":"fdU9L0b2","properties":{"formattedCitation":"(Petropoulos &amp; Siemsen, 2022)","plainCitation":"(Petropoulos &amp; Siemsen, 2022)","noteIndex":0},"citationItems":[{"id":163,"uris":["http://zotero.org/users/8556523/items/4335Y5SJ"],"itemData":{"id":163,"type":"article-journal","abstract":"Effective approaches to forecast model selection are crucial to improve forecast accuracy and to facilitate the use of forecasts for decision-making processes. Information criteria or cross-validation are common approaches of forecast model selection. Both methods compare forecasts with the respective actual realizations. However, no existing selection method assesses out-of-sample forecasts before the actual values become available—a technique used in human judgment in this context. Research in judgmental model selection emphasizes that human judgment can be superior to statistical selection procedures in evaluating the quality of forecasting models. We, therefore, propose a new way of statistical model selection based on these insights from human judgment. Our approach relies on an asynchronous comparison of forecasts and actual values, allowing for an ex ante evaluation of forecasts via representativeness. We test this criterion on numerous time series. Results from our analyses provide evidence that forecast performance can be improved when models are selected based on their representativeness.","container-title":"Management Science","DOI":"10.1287/mnsc.2022.4485","ISSN":"0025-1909, 1526-5501","journalAbbreviation":"Management Science","language":"en","page":"mnsc.2022.4485","source":"DOI.org (Crossref)","title":"Forecast Selection and Representativeness","author":[{"family":"Petropoulos","given":"Fotios"},{"family":"Siemsen","given":"Enno"}],"issued":{"date-parts":[["2022",7,18]]}}}],"schema":"https://github.com/citation-style-language/schema/raw/master/csl-citation.json"} </w:instrText>
      </w:r>
      <w:r w:rsidR="00523574">
        <w:rPr>
          <w:rFonts w:ascii="Cambria" w:hAnsi="Cambria"/>
        </w:rPr>
        <w:fldChar w:fldCharType="separate"/>
      </w:r>
      <w:r w:rsidR="00523574" w:rsidRPr="00523574">
        <w:rPr>
          <w:rFonts w:ascii="Cambria" w:hAnsi="Cambria"/>
        </w:rPr>
        <w:t>(Petropoulos &amp; Siemsen, 2022)</w:t>
      </w:r>
      <w:r w:rsidR="00523574">
        <w:rPr>
          <w:rFonts w:ascii="Cambria" w:hAnsi="Cambria"/>
        </w:rPr>
        <w:fldChar w:fldCharType="end"/>
      </w:r>
      <w:r w:rsidR="00987250">
        <w:rPr>
          <w:rFonts w:ascii="Cambria" w:hAnsi="Cambria"/>
        </w:rPr>
        <w:t xml:space="preserve"> </w:t>
      </w:r>
      <w:r w:rsidR="00043F81">
        <w:rPr>
          <w:rFonts w:ascii="Cambria" w:hAnsi="Cambria"/>
        </w:rPr>
        <w:t xml:space="preserve">selects models with trend and seasonality components when the respective signals of these components are strong, </w:t>
      </w:r>
      <w:r w:rsidR="00987250">
        <w:rPr>
          <w:rFonts w:ascii="Cambria" w:hAnsi="Cambria"/>
        </w:rPr>
        <w:t xml:space="preserve">and </w:t>
      </w:r>
      <w:r w:rsidR="00043F81">
        <w:rPr>
          <w:rFonts w:ascii="Cambria" w:hAnsi="Cambria"/>
        </w:rPr>
        <w:t xml:space="preserve">has </w:t>
      </w:r>
      <w:r w:rsidR="00C86113">
        <w:rPr>
          <w:rFonts w:ascii="Cambria" w:hAnsi="Cambria"/>
        </w:rPr>
        <w:t>been shown to outperform information criteria-based and cross-validation based model selection.</w:t>
      </w:r>
    </w:p>
    <w:p w14:paraId="1C7CAAB0" w14:textId="77777777" w:rsidR="00753FD1" w:rsidRPr="00753FD1" w:rsidRDefault="00753FD1" w:rsidP="00D943A2">
      <w:pPr>
        <w:rPr>
          <w:rFonts w:ascii="Cambria" w:hAnsi="Cambria"/>
        </w:rPr>
      </w:pPr>
    </w:p>
    <w:p w14:paraId="75ACD7F5" w14:textId="2D30313A" w:rsidR="00753FD1" w:rsidRPr="00753FD1" w:rsidRDefault="00753FD1" w:rsidP="00753FD1">
      <w:pPr>
        <w:rPr>
          <w:rFonts w:ascii="Cambria" w:hAnsi="Cambria"/>
        </w:rPr>
      </w:pPr>
      <w:r w:rsidRPr="00753FD1">
        <w:rPr>
          <w:rFonts w:ascii="Cambria" w:hAnsi="Cambria"/>
        </w:rPr>
        <w:t>Our contributions are two-fold. First, we analyze privacy adjusted forecasts for multiple forecasting models and privacy methods, giving detailed explanations as to why model performance changes on protected data. To explain the improvement and/or degradation of forecast accuracy from data protection, we analyze privacy adjusted forecasts from two perspectives: (1) How data protection changes time series characteristics which translate into changes in forecast accuracy, and (2) How changes to forecasts are related to changes in forecast accuracy. To address (1), we extract</w:t>
      </w:r>
      <w:r w:rsidR="005D7D6C">
        <w:rPr>
          <w:rFonts w:ascii="Cambria" w:hAnsi="Cambria"/>
        </w:rPr>
        <w:t xml:space="preserve"> time series features which are predictive of forecast accuracy </w:t>
      </w:r>
      <w:r w:rsidR="00DA5C4A">
        <w:rPr>
          <w:rFonts w:ascii="Cambria" w:hAnsi="Cambria"/>
        </w:rPr>
        <w:t xml:space="preserve">and </w:t>
      </w:r>
      <w:r w:rsidRPr="00753FD1">
        <w:rPr>
          <w:rFonts w:ascii="Cambria" w:hAnsi="Cambria"/>
        </w:rPr>
        <w:t xml:space="preserve">show </w:t>
      </w:r>
      <w:r w:rsidR="00DA5C4A">
        <w:rPr>
          <w:rFonts w:ascii="Cambria" w:hAnsi="Cambria"/>
        </w:rPr>
        <w:t>how these features</w:t>
      </w:r>
      <w:r w:rsidR="00DA5C4A" w:rsidRPr="00753FD1">
        <w:rPr>
          <w:rFonts w:ascii="Cambria" w:hAnsi="Cambria"/>
        </w:rPr>
        <w:t xml:space="preserve"> </w:t>
      </w:r>
      <w:r w:rsidRPr="00753FD1">
        <w:rPr>
          <w:rFonts w:ascii="Cambria" w:hAnsi="Cambria"/>
        </w:rPr>
        <w:t>change</w:t>
      </w:r>
      <w:r w:rsidR="00DA5C4A">
        <w:rPr>
          <w:rFonts w:ascii="Cambria" w:hAnsi="Cambria"/>
        </w:rPr>
        <w:t xml:space="preserve"> under</w:t>
      </w:r>
      <w:r w:rsidRPr="00753FD1">
        <w:rPr>
          <w:rFonts w:ascii="Cambria" w:hAnsi="Cambria"/>
        </w:rPr>
        <w:t xml:space="preserve"> data protection</w:t>
      </w:r>
      <w:r w:rsidR="00DA5C4A">
        <w:rPr>
          <w:rFonts w:ascii="Cambria" w:hAnsi="Cambria"/>
        </w:rPr>
        <w:t xml:space="preserve">. This examination informs </w:t>
      </w:r>
      <w:r w:rsidRPr="00753FD1">
        <w:rPr>
          <w:rFonts w:ascii="Cambria" w:hAnsi="Cambria"/>
        </w:rPr>
        <w:t xml:space="preserve">why certain models perform better than others on protected data. To address (2), we measure whether forecasts are positively or negatively adjusted under data protection as well as the magnitude of each adjustment. Similar to </w:t>
      </w:r>
      <w:r w:rsidR="00986467">
        <w:rPr>
          <w:rFonts w:ascii="Cambria" w:hAnsi="Cambria"/>
        </w:rPr>
        <w:fldChar w:fldCharType="begin"/>
      </w:r>
      <w:r w:rsidR="00986467">
        <w:rPr>
          <w:rFonts w:ascii="Cambria" w:hAnsi="Cambria"/>
        </w:rPr>
        <w:instrText xml:space="preserve"> ADDIN ZOTERO_ITEM CSL_CITATION {"citationID":"gI3CQuoB","properties":{"formattedCitation":"(Fildes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986467">
        <w:rPr>
          <w:rFonts w:ascii="Cambria" w:hAnsi="Cambria"/>
        </w:rPr>
        <w:fldChar w:fldCharType="separate"/>
      </w:r>
      <w:r w:rsidR="00986467" w:rsidRPr="00986467">
        <w:rPr>
          <w:rFonts w:ascii="Cambria" w:hAnsi="Cambria"/>
        </w:rPr>
        <w:t>(Fildes et al., 2009)</w:t>
      </w:r>
      <w:r w:rsidR="00986467">
        <w:rPr>
          <w:rFonts w:ascii="Cambria" w:hAnsi="Cambria"/>
        </w:rPr>
        <w:fldChar w:fldCharType="end"/>
      </w:r>
      <w:r w:rsidR="00986467">
        <w:rPr>
          <w:rFonts w:ascii="Cambria" w:hAnsi="Cambria"/>
        </w:rPr>
        <w:t xml:space="preserve"> </w:t>
      </w:r>
      <w:r w:rsidRPr="00753FD1">
        <w:rPr>
          <w:rFonts w:ascii="Cambria" w:hAnsi="Cambria"/>
        </w:rPr>
        <w:t>and</w:t>
      </w:r>
      <w:r w:rsidR="00DA5C4A">
        <w:rPr>
          <w:rFonts w:ascii="Cambria" w:hAnsi="Cambria"/>
        </w:rPr>
        <w:t xml:space="preserve"> </w:t>
      </w:r>
      <w:r w:rsidR="00DA5C4A">
        <w:rPr>
          <w:rFonts w:ascii="Cambria" w:hAnsi="Cambria"/>
        </w:rPr>
        <w:fldChar w:fldCharType="begin"/>
      </w:r>
      <w:r w:rsidR="00DA5C4A">
        <w:rPr>
          <w:rFonts w:ascii="Cambria" w:hAnsi="Cambria"/>
        </w:rPr>
        <w:instrText xml:space="preserve"> ADDIN ZOTERO_ITEM CSL_CITATION {"citationID":"uyEqiskW","properties":{"formattedCitation":"(Khosrowabadi et al., 2022)","plainCitation":"(Khosrowabadi et al., 2022)","noteIndex":0},"citationItems":[{"id":149,"uris":["http://zotero.org/users/8556523/items/LQV3J8WX"],"itemData":{"id":149,"type":"article-journal","container-title":"European Journal of Operational Research","DOI":"10.1016/j.ejor.2022.03.017","ISSN":"03772217","issue":"3","journalAbbreviation":"European Journal of Operational Research","language":"en","page":"1151-1167","source":"DOI.org (Crossref)","title":"Evaluating human behaviour in response to AI recommendations for judgemental forecasting","volume":"303","author":[{"family":"Khosrowabadi","given":"Naghmeh"},{"family":"Hoberg","given":"Kai"},{"family":"Imdahl","given":"Christina"}],"issued":{"date-parts":[["2022",12]]}}}],"schema":"https://github.com/citation-style-language/schema/raw/master/csl-citation.json"} </w:instrText>
      </w:r>
      <w:r w:rsidR="00DA5C4A">
        <w:rPr>
          <w:rFonts w:ascii="Cambria" w:hAnsi="Cambria"/>
        </w:rPr>
        <w:fldChar w:fldCharType="separate"/>
      </w:r>
      <w:r w:rsidR="00DA5C4A" w:rsidRPr="00DA5C4A">
        <w:rPr>
          <w:rFonts w:ascii="Cambria" w:hAnsi="Cambria"/>
        </w:rPr>
        <w:t>(Khosrowabadi et al., 2022)</w:t>
      </w:r>
      <w:r w:rsidR="00DA5C4A">
        <w:rPr>
          <w:rFonts w:ascii="Cambria" w:hAnsi="Cambria"/>
        </w:rPr>
        <w:fldChar w:fldCharType="end"/>
      </w:r>
      <w:r w:rsidR="00DA5C4A">
        <w:rPr>
          <w:rFonts w:ascii="Cambria" w:hAnsi="Cambria"/>
        </w:rPr>
        <w:t>,</w:t>
      </w:r>
      <w:r w:rsidRPr="00753FD1">
        <w:rPr>
          <w:rFonts w:ascii="Cambria" w:hAnsi="Cambria"/>
        </w:rPr>
        <w:t xml:space="preserve"> we classify privacy adjusted forecasts as either improving or degrading </w:t>
      </w:r>
      <w:commentRangeStart w:id="418"/>
      <w:r w:rsidRPr="00753FD1">
        <w:rPr>
          <w:rFonts w:ascii="Cambria" w:hAnsi="Cambria"/>
        </w:rPr>
        <w:t xml:space="preserve">forecast accuracy.  We use the random forest approach of </w:t>
      </w:r>
      <w:r w:rsidR="009F3BE9">
        <w:rPr>
          <w:rFonts w:ascii="Cambria" w:hAnsi="Cambria"/>
        </w:rPr>
        <w:fldChar w:fldCharType="begin"/>
      </w:r>
      <w:r w:rsidR="009F3BE9">
        <w:rPr>
          <w:rFonts w:ascii="Cambria" w:hAnsi="Cambria"/>
        </w:rPr>
        <w:instrText xml:space="preserve"> ADDIN ZOTERO_ITEM CSL_CITATION {"citationID":"xIH3mk86","properties":{"formattedCitation":"(Khosrowabadi et al., 2022)","plainCitation":"(Khosrowabadi et al., 2022)","noteIndex":0},"citationItems":[{"id":149,"uris":["http://zotero.org/users/8556523/items/LQV3J8WX"],"itemData":{"id":149,"type":"article-journal","container-title":"European Journal of Operational Research","DOI":"10.1016/j.ejor.2022.03.017","ISSN":"03772217","issue":"3","journalAbbreviation":"European Journal of Operational Research","language":"en","page":"1151-1167","source":"DOI.org (Crossref)","title":"Evaluating human behaviour in response to AI recommendations for judgemental forecasting","volume":"303","author":[{"family":"Khosrowabadi","given":"Naghmeh"},{"family":"Hoberg","given":"Kai"},{"family":"Imdahl","given":"Christina"}],"issued":{"date-parts":[["2022",12]]}}}],"schema":"https://github.com/citation-style-language/schema/raw/master/csl-citation.json"} </w:instrText>
      </w:r>
      <w:r w:rsidR="009F3BE9">
        <w:rPr>
          <w:rFonts w:ascii="Cambria" w:hAnsi="Cambria"/>
        </w:rPr>
        <w:fldChar w:fldCharType="separate"/>
      </w:r>
      <w:r w:rsidR="009F3BE9" w:rsidRPr="009F3BE9">
        <w:rPr>
          <w:rFonts w:ascii="Cambria" w:hAnsi="Cambria"/>
        </w:rPr>
        <w:t>(Khosrowabadi et al., 2022)</w:t>
      </w:r>
      <w:r w:rsidR="009F3BE9">
        <w:rPr>
          <w:rFonts w:ascii="Cambria" w:hAnsi="Cambria"/>
        </w:rPr>
        <w:fldChar w:fldCharType="end"/>
      </w:r>
      <w:r w:rsidR="009F3BE9">
        <w:rPr>
          <w:rFonts w:ascii="Cambria" w:hAnsi="Cambria"/>
        </w:rPr>
        <w:t xml:space="preserve"> </w:t>
      </w:r>
      <w:r w:rsidRPr="00753FD1">
        <w:rPr>
          <w:rFonts w:ascii="Cambria" w:hAnsi="Cambria"/>
        </w:rPr>
        <w:t>to identify the time series characteristics and adjustment features that are predictive of whether privacy adjusted forecasts improve or degrade accuracy.</w:t>
      </w:r>
      <w:commentRangeEnd w:id="418"/>
      <w:r w:rsidR="00C02BDD">
        <w:rPr>
          <w:rStyle w:val="CommentReference"/>
        </w:rPr>
        <w:commentReference w:id="418"/>
      </w:r>
    </w:p>
    <w:p w14:paraId="02E5D0C9" w14:textId="77777777" w:rsidR="00753FD1" w:rsidRPr="00753FD1" w:rsidRDefault="00753FD1" w:rsidP="00753FD1">
      <w:pPr>
        <w:rPr>
          <w:rFonts w:ascii="Cambria" w:hAnsi="Cambria"/>
        </w:rPr>
      </w:pPr>
    </w:p>
    <w:p w14:paraId="24560896" w14:textId="40B276EA" w:rsidR="001726A5" w:rsidRDefault="00753FD1" w:rsidP="00753FD1">
      <w:pPr>
        <w:rPr>
          <w:rFonts w:ascii="Cambria" w:hAnsi="Cambria"/>
        </w:rPr>
      </w:pPr>
      <w:r w:rsidRPr="00753FD1">
        <w:rPr>
          <w:rFonts w:ascii="Cambria" w:hAnsi="Cambria"/>
        </w:rPr>
        <w:t>For our second contribution, we propose a novel privacy method designed with forecasters in mind.</w:t>
      </w:r>
      <w:r w:rsidR="00DA5C4A">
        <w:rPr>
          <w:rFonts w:ascii="Cambria" w:hAnsi="Cambria"/>
        </w:rPr>
        <w:t xml:space="preserve"> We </w:t>
      </w:r>
      <w:r w:rsidRPr="00753FD1">
        <w:rPr>
          <w:rFonts w:ascii="Cambria" w:hAnsi="Cambria"/>
        </w:rPr>
        <w:t>implement a matrix-based privacy method which swaps the values of time series with similar characteristics to help maintain forecast accuracy. Results show that our method... We describe our proposed method next.</w:t>
      </w:r>
    </w:p>
    <w:p w14:paraId="1988D4EA" w14:textId="1368CACC" w:rsidR="00436C56" w:rsidRDefault="00436C56" w:rsidP="00753FD1">
      <w:pPr>
        <w:rPr>
          <w:rFonts w:ascii="Cambria" w:hAnsi="Cambria"/>
        </w:rPr>
      </w:pPr>
    </w:p>
    <w:p w14:paraId="3638BEF7" w14:textId="2ABD8415" w:rsidR="00436C56" w:rsidRDefault="00436C56" w:rsidP="00436C56">
      <w:pPr>
        <w:pStyle w:val="ListParagraph"/>
        <w:numPr>
          <w:ilvl w:val="0"/>
          <w:numId w:val="1"/>
        </w:numPr>
        <w:rPr>
          <w:rFonts w:ascii="Cambria" w:hAnsi="Cambria"/>
          <w:b/>
          <w:bCs/>
        </w:rPr>
      </w:pPr>
      <w:commentRangeStart w:id="419"/>
      <w:commentRangeStart w:id="420"/>
      <w:r>
        <w:rPr>
          <w:rFonts w:ascii="Cambria" w:hAnsi="Cambria"/>
          <w:b/>
          <w:bCs/>
        </w:rPr>
        <w:t>Time Series Features</w:t>
      </w:r>
      <w:commentRangeEnd w:id="419"/>
      <w:r w:rsidR="00C02BDD">
        <w:rPr>
          <w:rStyle w:val="CommentReference"/>
        </w:rPr>
        <w:commentReference w:id="419"/>
      </w:r>
      <w:commentRangeEnd w:id="420"/>
      <w:r w:rsidR="00C02BDD">
        <w:rPr>
          <w:rStyle w:val="CommentReference"/>
        </w:rPr>
        <w:commentReference w:id="420"/>
      </w:r>
    </w:p>
    <w:p w14:paraId="5924C822" w14:textId="77777777" w:rsidR="00436C56" w:rsidRDefault="00436C56" w:rsidP="00436C56">
      <w:pPr>
        <w:tabs>
          <w:tab w:val="left" w:pos="1152"/>
        </w:tabs>
        <w:rPr>
          <w:rFonts w:ascii="Cambria" w:hAnsi="Cambria"/>
          <w:i/>
          <w:iCs/>
        </w:rPr>
      </w:pPr>
    </w:p>
    <w:p w14:paraId="731EB1CA" w14:textId="77777777" w:rsidR="00436C56" w:rsidRDefault="00436C56" w:rsidP="00436C56">
      <w:pPr>
        <w:tabs>
          <w:tab w:val="left" w:pos="1152"/>
        </w:tabs>
        <w:rPr>
          <w:rFonts w:ascii="Cambria" w:hAnsi="Cambria"/>
        </w:rPr>
      </w:pPr>
      <w:r>
        <w:rPr>
          <w:rFonts w:ascii="Cambria" w:hAnsi="Cambria"/>
        </w:rPr>
        <w:t xml:space="preserve">In this section, we describe the time series features which have been demonstrated to have a relationship with forecast accuracy. We let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Pr>
          <w:rFonts w:ascii="Cambria" w:eastAsiaTheme="minorEastAsia" w:hAnsi="Cambria"/>
        </w:rPr>
        <w:t xml:space="preserve"> denote a univariate stationary time series with a finite mean and constant variance. The spectral density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oMath>
      <w:r>
        <w:rPr>
          <w:rFonts w:ascii="Cambria" w:eastAsiaTheme="minorEastAsia" w:hAnsi="Cambria"/>
        </w:rPr>
        <w:t xml:space="preserve">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estimated as the scaled fourier transform of the autocovariance function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k</m:t>
            </m:r>
          </m:e>
        </m:d>
      </m:oMath>
      <w:r>
        <w:rPr>
          <w:rFonts w:ascii="Cambria" w:eastAsiaTheme="minorEastAsia" w:hAnsi="Cambria"/>
        </w:rPr>
        <w:t xml:space="preserve">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The spectral density can be thought of as the probability density function of a random variable </w:t>
      </w:r>
      <m:oMath>
        <m:r>
          <m:rPr>
            <m:sty m:val="p"/>
          </m:rPr>
          <w:rPr>
            <w:rFonts w:ascii="Cambria Math" w:eastAsiaTheme="minorEastAsia" w:hAnsi="Cambria Math"/>
          </w:rPr>
          <m:t>Λ</m:t>
        </m:r>
      </m:oMath>
      <w:r>
        <w:rPr>
          <w:rFonts w:ascii="Cambria" w:eastAsiaTheme="minorEastAsia" w:hAnsi="Cambria"/>
        </w:rPr>
        <w:t xml:space="preserve"> on the unit circle </w:t>
      </w:r>
      <w:r>
        <w:rPr>
          <w:rFonts w:ascii="Cambria" w:eastAsiaTheme="minorEastAsia" w:hAnsi="Cambria"/>
        </w:rPr>
        <w:fldChar w:fldCharType="begin"/>
      </w:r>
      <w:r>
        <w:rPr>
          <w:rFonts w:ascii="Cambria" w:eastAsiaTheme="minorEastAsia" w:hAnsi="Cambria"/>
        </w:rPr>
        <w:instrText xml:space="preserve"> ADDIN ZOTERO_ITEM CSL_CITATION {"citationID":"7os1eD5z","properties":{"formattedCitation":"(Goerg, n.d.)","plainCitation":"(Goerg, n.d.)","noteIndex":0},"citationItems":[{"id":175,"uris":["http://zotero.org/users/8556523/items/J3GCIPQJ"],"itemData":{"id":175,"type":"article-journal","abstract":"I introduce Forecastable Component Analysis (ForeCA), a novel dimension reduction technique for temporally dependent signals. Based on a new forecastability measure, ForeCA ﬁnds an optimal transformation to separate a multivariate time series into a forecastable and an orthogonal white noise space. I present a converging algorithm with a fast eigenvector solution. Applications to ﬁnancial and macro-economic time series show that ForeCA can successfully discover informative structure, which can be used for forecasting as well as classiﬁcation.","language":"en","page":"9","source":"Zotero","title":"Forecastable Component Analysis","author":[{"family":"Goerg","given":"Georg M"}]}}],"schema":"https://github.com/citation-style-language/schema/raw/master/csl-citation.json"} </w:instrText>
      </w:r>
      <w:r>
        <w:rPr>
          <w:rFonts w:ascii="Cambria" w:eastAsiaTheme="minorEastAsia" w:hAnsi="Cambria"/>
        </w:rPr>
        <w:fldChar w:fldCharType="separate"/>
      </w:r>
      <w:r w:rsidRPr="00703581">
        <w:rPr>
          <w:rFonts w:ascii="Cambria" w:hAnsi="Cambria"/>
        </w:rPr>
        <w:t>(Goerg, n.d.)</w:t>
      </w:r>
      <w:r>
        <w:rPr>
          <w:rFonts w:ascii="Cambria" w:eastAsiaTheme="minorEastAsia" w:hAnsi="Cambria"/>
        </w:rPr>
        <w:fldChar w:fldCharType="end"/>
      </w:r>
      <w:r>
        <w:rPr>
          <w:rFonts w:ascii="Cambria" w:eastAsiaTheme="minorEastAsia" w:hAnsi="Cambria"/>
        </w:rPr>
        <w:t>, where for a non-</w:t>
      </w:r>
      <w:r>
        <w:rPr>
          <w:rFonts w:ascii="Cambria" w:eastAsiaTheme="minorEastAsia" w:hAnsi="Cambria"/>
        </w:rPr>
        <w:lastRenderedPageBreak/>
        <w:t xml:space="preserve">zero integer </w:t>
      </w:r>
      <m:oMath>
        <m:r>
          <w:rPr>
            <w:rFonts w:ascii="Cambria Math" w:eastAsiaTheme="minorEastAsia" w:hAnsi="Cambria Math"/>
          </w:rPr>
          <m:t>k</m:t>
        </m:r>
      </m:oMath>
      <w:r>
        <w:rPr>
          <w:rFonts w:ascii="Cambria" w:eastAsiaTheme="minorEastAsia" w:hAnsi="Cambria"/>
        </w:rPr>
        <w:t xml:space="preserve">, when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0</m:t>
        </m:r>
      </m:oMath>
      <w:r>
        <w:rPr>
          <w:rFonts w:ascii="Cambria" w:eastAsiaTheme="minorEastAsia" w:hAnsi="Cambria"/>
        </w:rPr>
        <w:t xml:space="preserve">, the spectral density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oMath>
      <w:r>
        <w:rPr>
          <w:rFonts w:ascii="Cambria" w:eastAsiaTheme="minorEastAsia" w:hAnsi="Cambria"/>
        </w:rPr>
        <w:t xml:space="preserve"> will have a peak at the corresponding frequency </w:t>
      </w:r>
      <m:oMath>
        <m:r>
          <m:rPr>
            <m:sty m:val="p"/>
          </m:rPr>
          <w:rPr>
            <w:rFonts w:ascii="Cambria Math" w:eastAsiaTheme="minorEastAsia" w:hAnsi="Cambria Math"/>
          </w:rPr>
          <m:t>λ</m:t>
        </m:r>
      </m:oMath>
      <w:r>
        <w:rPr>
          <w:rFonts w:ascii="Cambria" w:eastAsiaTheme="minorEastAsia" w:hAnsi="Cambria"/>
        </w:rPr>
        <w:t xml:space="preserve">. </w:t>
      </w:r>
      <w:r>
        <w:rPr>
          <w:rFonts w:ascii="Cambria" w:hAnsi="Cambria"/>
        </w:rPr>
        <w:t>T</w:t>
      </w:r>
      <w:r>
        <w:rPr>
          <w:rFonts w:ascii="Cambria" w:eastAsiaTheme="minorEastAsia" w:hAnsi="Cambria"/>
        </w:rPr>
        <w:t xml:space="preserve">he </w:t>
      </w:r>
      <w:proofErr w:type="spellStart"/>
      <w:r>
        <w:rPr>
          <w:rFonts w:ascii="Cambria" w:eastAsiaTheme="minorEastAsia" w:hAnsi="Cambria"/>
        </w:rPr>
        <w:t>forecastability</w:t>
      </w:r>
      <w:proofErr w:type="spellEnd"/>
      <w:r>
        <w:rPr>
          <w:rFonts w:ascii="Cambria" w:eastAsiaTheme="minorEastAsia" w:hAnsi="Cambria"/>
        </w:rPr>
        <w:t xml:space="preserve">, or spectral entropy, of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measured using the Shannon entropy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oMath>
      <w:r>
        <w:rPr>
          <w:rFonts w:ascii="Cambria" w:eastAsiaTheme="minorEastAsia" w:hAnsi="Cambria"/>
        </w:rPr>
        <w:t>, given by</w:t>
      </w:r>
    </w:p>
    <w:p w14:paraId="7B9792BB" w14:textId="77777777" w:rsidR="00436C56" w:rsidRDefault="00436C56" w:rsidP="00436C56">
      <w:pPr>
        <w:tabs>
          <w:tab w:val="left" w:pos="1152"/>
        </w:tabs>
        <w:rPr>
          <w:rFonts w:ascii="Cambria" w:hAnsi="Cambria"/>
        </w:rPr>
      </w:pPr>
    </w:p>
    <w:p w14:paraId="00E515FC" w14:textId="77777777" w:rsidR="00436C56" w:rsidRPr="0053699F" w:rsidRDefault="00436C56" w:rsidP="00436C56">
      <w:pPr>
        <w:tabs>
          <w:tab w:val="left" w:pos="1152"/>
        </w:tabs>
        <w:rPr>
          <w:rFonts w:ascii="Cambria" w:eastAsiaTheme="minorEastAsia" w:hAnsi="Cambria"/>
        </w:rPr>
      </w:pPr>
      <m:oMathPara>
        <m:oMath>
          <m:r>
            <w:rPr>
              <w:rFonts w:ascii="Cambria Math" w:eastAsiaTheme="minorEastAsia" w:hAnsi="Cambria Math"/>
            </w:rPr>
            <m:t>SpecEntropy=-</m:t>
          </m:r>
          <m:nary>
            <m:naryPr>
              <m:ctrlPr>
                <w:rPr>
                  <w:rFonts w:ascii="Cambria Math" w:eastAsiaTheme="minorEastAsia" w:hAnsi="Cambria Math"/>
                </w:rPr>
              </m:ctrlPr>
            </m:naryPr>
            <m:sub>
              <m:r>
                <w:rPr>
                  <w:rFonts w:ascii="Cambria Math" w:eastAsiaTheme="minorEastAsia" w:hAnsi="Cambria Math"/>
                </w:rPr>
                <m:t>-</m:t>
              </m:r>
              <m:r>
                <m:rPr>
                  <m:sty m:val="p"/>
                </m:rPr>
                <w:rPr>
                  <w:rFonts w:ascii="Cambria Math" w:eastAsiaTheme="minorEastAsia" w:hAnsi="Cambria Math"/>
                </w:rPr>
                <m:t>π</m:t>
              </m:r>
              <m:ctrlPr>
                <w:rPr>
                  <w:rFonts w:ascii="Cambria Math" w:eastAsiaTheme="minorEastAsia" w:hAnsi="Cambria Math"/>
                  <w:i/>
                </w:rPr>
              </m:ctrlPr>
            </m:sub>
            <m:sup>
              <m:r>
                <m:rPr>
                  <m:sty m:val="p"/>
                </m:rPr>
                <w:rPr>
                  <w:rFonts w:ascii="Cambria Math" w:eastAsiaTheme="minorEastAsia" w:hAnsi="Cambria Math"/>
                </w:rPr>
                <m:t>π</m:t>
              </m:r>
              <m:ctrlPr>
                <w:rPr>
                  <w:rFonts w:ascii="Cambria Math" w:eastAsiaTheme="minorEastAsia" w:hAnsi="Cambria Math"/>
                  <w:i/>
                </w:rPr>
              </m:ctrlPr>
            </m:sup>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x</m:t>
                      </m:r>
                    </m:sub>
                  </m:sSub>
                </m:e>
              </m:acc>
              <m:d>
                <m:dPr>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log</m:t>
              </m:r>
              <m:ctrlPr>
                <w:rPr>
                  <w:rFonts w:ascii="Cambria Math" w:eastAsiaTheme="minorEastAsia" w:hAnsi="Cambria Math"/>
                  <w:i/>
                </w:rPr>
              </m:ctrlPr>
            </m:e>
          </m:nary>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x</m:t>
                  </m:r>
                </m:sub>
              </m:sSub>
            </m:e>
          </m:acc>
          <m:d>
            <m:dPr>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d</m:t>
          </m:r>
        </m:oMath>
      </m:oMathPara>
    </w:p>
    <w:p w14:paraId="6F89165F" w14:textId="77777777" w:rsidR="00436C56" w:rsidRPr="0053699F" w:rsidRDefault="00436C56" w:rsidP="00436C56">
      <w:pPr>
        <w:tabs>
          <w:tab w:val="left" w:pos="1152"/>
        </w:tabs>
        <w:rPr>
          <w:rFonts w:ascii="Cambria" w:eastAsiaTheme="minorEastAsia" w:hAnsi="Cambria"/>
        </w:rPr>
      </w:pPr>
    </w:p>
    <w:p w14:paraId="2FA1C988" w14:textId="77777777" w:rsidR="00436C56" w:rsidRDefault="00436C56" w:rsidP="00436C56">
      <w:pPr>
        <w:tabs>
          <w:tab w:val="left" w:pos="1152"/>
        </w:tabs>
        <w:rPr>
          <w:rFonts w:ascii="Cambria" w:hAnsi="Cambria"/>
        </w:rPr>
      </w:pPr>
    </w:p>
    <w:p w14:paraId="6CBD2B6A" w14:textId="77777777" w:rsidR="00436C56" w:rsidRPr="00223089" w:rsidRDefault="00436C56" w:rsidP="00436C56">
      <w:pPr>
        <w:tabs>
          <w:tab w:val="left" w:pos="1152"/>
        </w:tabs>
        <w:rPr>
          <w:rFonts w:ascii="Cambria" w:eastAsiaTheme="minorEastAsia" w:hAnsi="Cambria"/>
        </w:rPr>
      </w:pPr>
      <w:r>
        <w:rPr>
          <w:rFonts w:ascii="Cambria" w:eastAsiaTheme="minorEastAsia" w:hAnsi="Cambria"/>
        </w:rPr>
        <w:t xml:space="preserve">where the maximum entropy is attained when </w:t>
      </w:r>
      <m:oMath>
        <m:r>
          <m:rPr>
            <m:sty m:val="p"/>
          </m:rPr>
          <w:rPr>
            <w:rFonts w:ascii="Cambria Math" w:eastAsiaTheme="minorEastAsia" w:hAnsi="Cambria Math"/>
          </w:rPr>
          <m:t>Λ</m:t>
        </m:r>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r>
              <m:rPr>
                <m:sty m:val="p"/>
              </m:rPr>
              <w:rPr>
                <w:rFonts w:ascii="Cambria Math" w:eastAsiaTheme="minorEastAsia" w:hAnsi="Cambria Math"/>
              </w:rPr>
              <m:t>π</m:t>
            </m:r>
          </m:e>
        </m:d>
      </m:oMath>
      <w:r>
        <w:rPr>
          <w:rFonts w:ascii="Cambria" w:eastAsiaTheme="minorEastAsia" w:hAnsi="Cambria"/>
        </w:rPr>
        <w:t xml:space="preserve">. In practice, estimates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Pr>
          <w:rFonts w:ascii="Cambria" w:eastAsiaTheme="minorEastAsia" w:hAnsi="Cambria"/>
        </w:rPr>
        <w:t xml:space="preserve">, where high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ascii="Cambria" w:eastAsiaTheme="minorEastAsia" w:hAnsi="Cambria"/>
        </w:rPr>
        <w:t xml:space="preserve"> values represent a low signal-to-noise ratio, indicating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difficult to forecast </w:t>
      </w:r>
      <w:r>
        <w:rPr>
          <w:rFonts w:ascii="Cambria" w:eastAsiaTheme="minorEastAsia" w:hAnsi="Cambria"/>
        </w:rPr>
        <w:fldChar w:fldCharType="begin"/>
      </w:r>
      <w:r>
        <w:rPr>
          <w:rFonts w:ascii="Cambria" w:eastAsiaTheme="minorEastAsia" w:hAnsi="Cambria"/>
        </w:rPr>
        <w:instrText xml:space="preserve"> ADDIN ZOTERO_ITEM CSL_CITATION {"citationID":"DGd8JzJn","properties":{"formattedCitation":"(Kang et al., 2017)","plainCitation":"(Kang et al., 2017)","noteIndex":0},"citationItems":[{"id":84,"uris":["http://zotero.org/users/8556523/items/DBVM9BBE"],"itemData":{"id":84,"type":"article-journal","abstract":"It is common practice to evaluate the strength of forecasting methods using collections of well-studied time series datasets, such as the M3 data. The question is, though, how diverse and challenging are these time series, and do they enable us to study the unique strengths and weaknesses of different forecasting methods? This paper proposes a visualisation method for collections of time series that enables a time series to be represented as a point in a two-dimensional instance space. The effectiveness of different forecasting methods across this space is easy to visualise, and the diversity of the time series in an existing collection can be assessed. Noting that the diversity of the M3 dataset has been questioned, this paper also proposes a method for generating new time series with controllable characteristics in order to fill in and spread out the instance space, making our generalisations of forecasting method performances as robust as possible.","container-title":"International Journal of Forecasting","DOI":"10.1016/j.ijforecast.2016.09.004","ISSN":"01692070","issue":"2","journalAbbreviation":"International Journal of Forecasting","language":"en","page":"345-358","source":"DOI.org (Crossref)","title":"Visualising forecasting algorithm performance using time series instance spaces","volume":"33","author":[{"family":"Kang","given":"Yanfei"},{"family":"Hyndman","given":"Rob J."},{"family":"Smith-Miles","given":"Kate"}],"issued":{"date-parts":[["2017",4]]}}}],"schema":"https://github.com/citation-style-language/schema/raw/master/csl-citation.json"} </w:instrText>
      </w:r>
      <w:r>
        <w:rPr>
          <w:rFonts w:ascii="Cambria" w:eastAsiaTheme="minorEastAsia" w:hAnsi="Cambria"/>
        </w:rPr>
        <w:fldChar w:fldCharType="separate"/>
      </w:r>
      <w:r w:rsidRPr="00ED7C4D">
        <w:rPr>
          <w:rFonts w:ascii="Cambria" w:hAnsi="Cambria"/>
        </w:rPr>
        <w:t>(Kang et al., 2017)</w:t>
      </w:r>
      <w:r>
        <w:rPr>
          <w:rFonts w:ascii="Cambria" w:eastAsiaTheme="minorEastAsia" w:hAnsi="Cambria"/>
        </w:rPr>
        <w:fldChar w:fldCharType="end"/>
      </w:r>
      <w:r>
        <w:rPr>
          <w:rFonts w:ascii="Cambria" w:eastAsiaTheme="minorEastAsia" w:hAnsi="Cambria"/>
        </w:rPr>
        <w:t>.</w:t>
      </w:r>
    </w:p>
    <w:p w14:paraId="30376683" w14:textId="77777777" w:rsidR="00436C56" w:rsidRDefault="00436C56" w:rsidP="00436C56">
      <w:pPr>
        <w:tabs>
          <w:tab w:val="left" w:pos="1152"/>
        </w:tabs>
        <w:rPr>
          <w:rFonts w:ascii="Cambria" w:eastAsiaTheme="minorEastAsia" w:hAnsi="Cambria"/>
        </w:rPr>
      </w:pPr>
    </w:p>
    <w:p w14:paraId="586483BC" w14:textId="77777777" w:rsidR="00436C56" w:rsidRPr="00B14387" w:rsidRDefault="00436C56" w:rsidP="00436C56">
      <w:pPr>
        <w:tabs>
          <w:tab w:val="left" w:pos="1152"/>
        </w:tabs>
        <w:rPr>
          <w:rFonts w:ascii="Cambria" w:eastAsiaTheme="minorEastAsia" w:hAnsi="Cambria"/>
        </w:rPr>
      </w:pPr>
      <w:r>
        <w:rPr>
          <w:rFonts w:ascii="Cambria" w:eastAsiaTheme="minorEastAsia" w:hAnsi="Cambria"/>
        </w:rPr>
        <w:t xml:space="preserve">Next, we consider the self-similarity feature quantified using the Hurst parameter </w:t>
      </w:r>
      <w:r>
        <w:rPr>
          <w:rFonts w:ascii="Cambria" w:eastAsiaTheme="minorEastAsia" w:hAnsi="Cambria"/>
        </w:rPr>
        <w:fldChar w:fldCharType="begin"/>
      </w:r>
      <w:r>
        <w:rPr>
          <w:rFonts w:ascii="Cambria" w:eastAsiaTheme="minorEastAsia" w:hAnsi="Cambria"/>
        </w:rPr>
        <w:instrText xml:space="preserve"> ADDIN ZOTERO_ITEM CSL_CITATION {"citationID":"YRxSP7OM","properties":{"formattedCitation":"(Wang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E5081D">
        <w:rPr>
          <w:rFonts w:ascii="Cambria" w:hAnsi="Cambria"/>
        </w:rPr>
        <w:t>(Wang et al., 2006)</w:t>
      </w:r>
      <w:r>
        <w:rPr>
          <w:rFonts w:ascii="Cambria" w:eastAsiaTheme="minorEastAsia" w:hAnsi="Cambria"/>
        </w:rPr>
        <w:fldChar w:fldCharType="end"/>
      </w:r>
      <w:r>
        <w:rPr>
          <w:rFonts w:ascii="Cambria" w:eastAsiaTheme="minorEastAsia" w:hAnsi="Cambria"/>
        </w:rPr>
        <w:t>, which measures the long-range dependence of a time series. This feature had the largest magnitude effect on forecast accuracy in the study of the M4 data performed by (</w:t>
      </w:r>
      <w:proofErr w:type="spellStart"/>
      <w:r>
        <w:rPr>
          <w:rFonts w:ascii="Cambria" w:eastAsiaTheme="minorEastAsia" w:hAnsi="Cambria"/>
        </w:rPr>
        <w:t>Spiliotis</w:t>
      </w:r>
      <w:proofErr w:type="spellEnd"/>
      <w:r>
        <w:rPr>
          <w:rFonts w:ascii="Cambria" w:eastAsiaTheme="minorEastAsia" w:hAnsi="Cambria"/>
        </w:rPr>
        <w:t xml:space="preserve"> et al. 2020). We use the definition of self-similarity of a time series described by </w:t>
      </w:r>
      <w:r>
        <w:rPr>
          <w:rFonts w:ascii="Cambria" w:eastAsiaTheme="minorEastAsia" w:hAnsi="Cambria"/>
        </w:rPr>
        <w:fldChar w:fldCharType="begin"/>
      </w:r>
      <w:r>
        <w:rPr>
          <w:rFonts w:ascii="Cambria" w:eastAsiaTheme="minorEastAsia" w:hAnsi="Cambria"/>
        </w:rPr>
        <w:instrText xml:space="preserve"> ADDIN ZOTERO_ITEM CSL_CITATION {"citationID":"R3hYOkKE","properties":{"formattedCitation":"(Willinger et al., n.d.)","plainCitation":"(Willinger et al., n.d.)","noteIndex":0},"citationItems":[{"id":179,"uris":["http://zotero.org/users/8556523/items/QECVN7C7"],"itemData":{"id":179,"type":"article-journal","abstract":"High-resolution tra c measurements from modern communications networks provide unique opportunities for developing and validating mathematical models for aggregate tra c. To exploit these opportunities, we emphasize the need for structural models that take into account speci c physical features of the underlying communication network structure. This approach is in sharp contrast to the traditional black box modeling methodology from time series analysis that ignores, in general, speci c physical structures. We demonstrate, in particular, how the proposed structural modeling approach provides a direct link between the observed self-similarity characteristic of measured aggregate network tra c, and the strong empirical evidence in favor of heavy-tailed, in nite variance phenomena at the level of individual network connections.","language":"en","page":"26","source":"Zotero","title":"Self-Similarity and Heavy Tails: Structural Modeling of Network Tra c","author":[{"family":"Willinger","given":"Walter"},{"family":"Paxson","given":"Vern"},{"family":"Taqqu","given":"Murad S"},{"family":"Willinger","given":"W"}]}}],"schema":"https://github.com/citation-style-language/schema/raw/master/csl-citation.json"} </w:instrText>
      </w:r>
      <w:r>
        <w:rPr>
          <w:rFonts w:ascii="Cambria" w:eastAsiaTheme="minorEastAsia" w:hAnsi="Cambria"/>
        </w:rPr>
        <w:fldChar w:fldCharType="separate"/>
      </w:r>
      <w:r w:rsidRPr="00B05B54">
        <w:rPr>
          <w:rFonts w:ascii="Cambria" w:hAnsi="Cambria"/>
        </w:rPr>
        <w:t>(Willinger et al., n.d.)</w:t>
      </w:r>
      <w:r>
        <w:rPr>
          <w:rFonts w:ascii="Cambria" w:eastAsiaTheme="minorEastAsia" w:hAnsi="Cambria"/>
        </w:rPr>
        <w:fldChar w:fldCharType="end"/>
      </w:r>
      <w:r>
        <w:rPr>
          <w:rFonts w:ascii="Cambria" w:eastAsiaTheme="minorEastAsia" w:hAnsi="Cambria"/>
        </w:rPr>
        <w:t xml:space="preserve">. Suppose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the increment process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oMath>
    </w:p>
    <w:p w14:paraId="231E9C77"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An aggregated sequence, denoted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oMath>
      <w:r>
        <w:rPr>
          <w:rFonts w:ascii="Cambria" w:eastAsiaTheme="minorEastAsia" w:hAnsi="Cambria"/>
        </w:rPr>
        <w:t xml:space="preserve">, is created by averaging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over non-overlapping blocks of size </w:t>
      </w:r>
      <m:oMath>
        <m:r>
          <w:rPr>
            <w:rFonts w:ascii="Cambria Math" w:eastAsiaTheme="minorEastAsia" w:hAnsi="Cambria Math"/>
          </w:rPr>
          <m:t>m</m:t>
        </m:r>
      </m:oMath>
      <w:r>
        <w:rPr>
          <w:rFonts w:ascii="Cambria" w:eastAsiaTheme="minorEastAsia" w:hAnsi="Cambria"/>
        </w:rPr>
        <w:t xml:space="preserve">, </w:t>
      </w:r>
      <w:proofErr w:type="gramStart"/>
      <w:r>
        <w:rPr>
          <w:rFonts w:ascii="Cambria" w:eastAsiaTheme="minorEastAsia" w:hAnsi="Cambria"/>
        </w:rPr>
        <w:t>where</w:t>
      </w:r>
      <w:proofErr w:type="gramEnd"/>
    </w:p>
    <w:p w14:paraId="68653A8C" w14:textId="77777777" w:rsidR="00436C56" w:rsidRDefault="00436C56" w:rsidP="00436C56">
      <w:pPr>
        <w:tabs>
          <w:tab w:val="left" w:pos="1152"/>
        </w:tabs>
        <w:rPr>
          <w:rFonts w:ascii="Cambria" w:eastAsiaTheme="minorEastAsia" w:hAnsi="Cambria"/>
        </w:rPr>
      </w:pPr>
    </w:p>
    <w:p w14:paraId="0E840B57" w14:textId="77777777" w:rsidR="00436C56" w:rsidRPr="00B14387" w:rsidRDefault="00000000" w:rsidP="00436C56">
      <w:pPr>
        <w:tabs>
          <w:tab w:val="left" w:pos="1152"/>
        </w:tabs>
        <w:rPr>
          <w:rFonts w:ascii="Cambria" w:eastAsiaTheme="minorEastAsia" w:hAnsi="Cambr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j,k</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m</m:t>
          </m:r>
          <m:nary>
            <m:naryPr>
              <m:chr m:val="∑"/>
              <m:ctrlPr>
                <w:rPr>
                  <w:rFonts w:ascii="Cambria Math" w:eastAsiaTheme="minorEastAsia" w:hAnsi="Cambria Math"/>
                </w:rPr>
              </m:ctrlPr>
            </m:naryPr>
            <m: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m+1</m:t>
              </m:r>
              <m:ctrlPr>
                <w:rPr>
                  <w:rFonts w:ascii="Cambria Math" w:eastAsiaTheme="minorEastAsia" w:hAnsi="Cambria Math"/>
                  <w:i/>
                </w:rPr>
              </m:ctrlPr>
            </m:sub>
            <m:sup>
              <m:r>
                <w:rPr>
                  <w:rFonts w:ascii="Cambria Math" w:eastAsiaTheme="minorEastAsia" w:hAnsi="Cambria Math"/>
                </w:rPr>
                <m:t>km</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j,i</m:t>
                  </m:r>
                </m:sub>
                <m:sup>
                  <m:r>
                    <w:rPr>
                      <w:rFonts w:ascii="Cambria Math" w:eastAsiaTheme="minorEastAsia" w:hAnsi="Cambria Math"/>
                    </w:rPr>
                    <m:t>'</m:t>
                  </m:r>
                </m:sup>
              </m:sSubSup>
              <m:ctrlPr>
                <w:rPr>
                  <w:rFonts w:ascii="Cambria Math" w:eastAsiaTheme="minorEastAsia" w:hAnsi="Cambria Math"/>
                  <w:i/>
                </w:rPr>
              </m:ctrlPr>
            </m:e>
          </m:nary>
          <m:r>
            <w:rPr>
              <w:rFonts w:ascii="Cambria Math" w:eastAsiaTheme="minorEastAsia" w:hAnsi="Cambria Math"/>
            </w:rPr>
            <m:t>,   k=1,2,…</m:t>
          </m:r>
        </m:oMath>
      </m:oMathPara>
    </w:p>
    <w:p w14:paraId="7AB3D375" w14:textId="77777777" w:rsidR="00436C56" w:rsidRDefault="00436C56" w:rsidP="00436C56">
      <w:pPr>
        <w:tabs>
          <w:tab w:val="left" w:pos="1152"/>
        </w:tabs>
        <w:rPr>
          <w:rFonts w:ascii="Cambria" w:eastAsiaTheme="minorEastAsia" w:hAnsi="Cambria"/>
        </w:rPr>
      </w:pPr>
    </w:p>
    <w:p w14:paraId="5FC41AF3"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and </w:t>
      </w:r>
      <m:oMath>
        <m:r>
          <w:rPr>
            <w:rFonts w:ascii="Cambria Math" w:eastAsiaTheme="minorEastAsia" w:hAnsi="Cambria Math"/>
          </w:rPr>
          <m:t>k</m:t>
        </m:r>
      </m:oMath>
      <w:r>
        <w:rPr>
          <w:rFonts w:ascii="Cambria" w:eastAsiaTheme="minorEastAsia" w:hAnsi="Cambria"/>
        </w:rPr>
        <w:t xml:space="preserve"> indexes the block.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is a self-si</w:t>
      </w:r>
      <w:proofErr w:type="spellStart"/>
      <w:r>
        <w:rPr>
          <w:rFonts w:ascii="Cambria" w:eastAsiaTheme="minorEastAsia" w:hAnsi="Cambria"/>
        </w:rPr>
        <w:t>milar</w:t>
      </w:r>
      <w:proofErr w:type="spellEnd"/>
      <w:r>
        <w:rPr>
          <w:rFonts w:ascii="Cambria" w:eastAsiaTheme="minorEastAsia" w:hAnsi="Cambria"/>
        </w:rPr>
        <w:t xml:space="preserve"> time series, then </w:t>
      </w:r>
    </w:p>
    <w:p w14:paraId="014AC867" w14:textId="77777777" w:rsidR="00436C56" w:rsidRDefault="00436C56" w:rsidP="00436C56">
      <w:pPr>
        <w:tabs>
          <w:tab w:val="left" w:pos="1152"/>
        </w:tabs>
        <w:rPr>
          <w:rFonts w:ascii="Cambria" w:eastAsiaTheme="minorEastAsia" w:hAnsi="Cambria"/>
        </w:rPr>
      </w:pPr>
    </w:p>
    <w:p w14:paraId="2CF6CF04" w14:textId="77777777" w:rsidR="00436C56" w:rsidRPr="00B14387" w:rsidRDefault="00000000" w:rsidP="00436C56">
      <w:pPr>
        <w:tabs>
          <w:tab w:val="left" w:pos="1152"/>
        </w:tabs>
        <w:rPr>
          <w:rFonts w:ascii="Cambria" w:eastAsiaTheme="minorEastAsia" w:hAnsi="Cambr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1-H</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oMath>
      </m:oMathPara>
    </w:p>
    <w:p w14:paraId="13709DC1" w14:textId="77777777" w:rsidR="00436C56" w:rsidRDefault="00436C56" w:rsidP="00436C56">
      <w:pPr>
        <w:tabs>
          <w:tab w:val="left" w:pos="1152"/>
        </w:tabs>
        <w:rPr>
          <w:rFonts w:ascii="Cambria" w:eastAsiaTheme="minorEastAsia" w:hAnsi="Cambria"/>
        </w:rPr>
      </w:pPr>
    </w:p>
    <w:p w14:paraId="6260B729" w14:textId="77777777" w:rsidR="00436C56" w:rsidRPr="00F33381" w:rsidRDefault="00436C56" w:rsidP="00436C56">
      <w:pPr>
        <w:tabs>
          <w:tab w:val="left" w:pos="1152"/>
        </w:tabs>
        <w:rPr>
          <w:rFonts w:ascii="Cambria" w:eastAsiaTheme="minorEastAsia" w:hAnsi="Cambria"/>
        </w:rPr>
      </w:pPr>
      <w:r>
        <w:rPr>
          <w:rFonts w:ascii="Cambria" w:eastAsiaTheme="minorEastAsia" w:hAnsi="Cambria"/>
        </w:rPr>
        <w:t xml:space="preserve">for all integers </w:t>
      </w:r>
      <m:oMath>
        <m:r>
          <w:rPr>
            <w:rFonts w:ascii="Cambria Math" w:eastAsiaTheme="minorEastAsia" w:hAnsi="Cambria Math"/>
          </w:rPr>
          <m:t>m</m:t>
        </m:r>
      </m:oMath>
      <w:r>
        <w:rPr>
          <w:rFonts w:ascii="Cambria" w:eastAsiaTheme="minorEastAsia" w:hAnsi="Cambria"/>
        </w:rPr>
        <w:t xml:space="preserve">. We focus on the definition of second-order self-similarity, 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is exactly second-order self-similar if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1-H</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e>
            </m:d>
          </m:sup>
        </m:sSubSup>
      </m:oMath>
      <w:r>
        <w:rPr>
          <w:rFonts w:ascii="Cambria" w:eastAsiaTheme="minorEastAsia" w:hAnsi="Cambria"/>
        </w:rPr>
        <w:t xml:space="preserve"> has the same variance and autocorrelation as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oMath>
      <w:r>
        <w:rPr>
          <w:rFonts w:ascii="Cambria" w:eastAsiaTheme="minorEastAsia" w:hAnsi="Cambria"/>
        </w:rPr>
        <w:t xml:space="preserve"> for all val</w:t>
      </w:r>
      <w:proofErr w:type="spellStart"/>
      <w:r>
        <w:rPr>
          <w:rFonts w:ascii="Cambria" w:eastAsiaTheme="minorEastAsia" w:hAnsi="Cambria"/>
        </w:rPr>
        <w:t>ues</w:t>
      </w:r>
      <w:proofErr w:type="spellEnd"/>
      <w:r>
        <w:rPr>
          <w:rFonts w:ascii="Cambria" w:eastAsiaTheme="minorEastAsia" w:hAnsi="Cambria"/>
        </w:rPr>
        <w:t xml:space="preserve"> of </w:t>
      </w:r>
      <m:oMath>
        <m:r>
          <w:rPr>
            <w:rFonts w:ascii="Cambria Math" w:eastAsiaTheme="minorEastAsia" w:hAnsi="Cambria Math"/>
          </w:rPr>
          <m:t>m</m:t>
        </m:r>
      </m:oMath>
      <w:r>
        <w:rPr>
          <w:rFonts w:ascii="Cambria" w:eastAsiaTheme="minorEastAsia" w:hAnsi="Cambria"/>
        </w:rPr>
        <w:t xml:space="preserve">, or is asymptotically second-order self-similar if this holds as </w:t>
      </w:r>
      <m:oMath>
        <m:r>
          <w:rPr>
            <w:rFonts w:ascii="Cambria Math" w:eastAsiaTheme="minorEastAsia" w:hAnsi="Cambria Math"/>
          </w:rPr>
          <m:t>m → ∞</m:t>
        </m:r>
      </m:oMath>
      <w:r>
        <w:rPr>
          <w:rFonts w:ascii="Cambria" w:eastAsiaTheme="minorEastAsia" w:hAnsi="Cambria"/>
        </w:rPr>
        <w:t xml:space="preserve"> (Rose, n.d.). The parameter </w:t>
      </w:r>
      <m:oMath>
        <m:r>
          <w:rPr>
            <w:rFonts w:ascii="Cambria Math" w:eastAsiaTheme="minorEastAsia" w:hAnsi="Cambria Math"/>
          </w:rPr>
          <m:t>H</m:t>
        </m:r>
      </m:oMath>
      <w:r>
        <w:rPr>
          <w:rFonts w:ascii="Cambria" w:eastAsiaTheme="minorEastAsia" w:hAnsi="Cambria"/>
        </w:rPr>
        <w:t xml:space="preserve"> is the Hurst exponent, which is estimated using the differencing term </w:t>
      </w:r>
      <m:oMath>
        <m:r>
          <w:rPr>
            <w:rFonts w:ascii="Cambria Math" w:eastAsiaTheme="minorEastAsia" w:hAnsi="Cambria Math"/>
          </w:rPr>
          <m:t>d</m:t>
        </m:r>
      </m:oMath>
      <w:r>
        <w:rPr>
          <w:rFonts w:ascii="Cambria" w:eastAsiaTheme="minorEastAsia" w:hAnsi="Cambria"/>
        </w:rPr>
        <w:t xml:space="preserve"> from a fractional ARIMA model, i.e., FARIMA(0, </w:t>
      </w:r>
      <m:oMath>
        <m:r>
          <w:rPr>
            <w:rFonts w:ascii="Cambria Math" w:eastAsiaTheme="minorEastAsia" w:hAnsi="Cambria Math"/>
          </w:rPr>
          <m:t>d</m:t>
        </m:r>
      </m:oMath>
      <w:r>
        <w:rPr>
          <w:rFonts w:ascii="Cambria" w:eastAsiaTheme="minorEastAsia" w:hAnsi="Cambria"/>
        </w:rPr>
        <w:t xml:space="preserve">, 0) </w:t>
      </w:r>
      <w:r>
        <w:rPr>
          <w:rFonts w:ascii="Cambria" w:eastAsiaTheme="minorEastAsia" w:hAnsi="Cambria"/>
        </w:rPr>
        <w:fldChar w:fldCharType="begin"/>
      </w:r>
      <w:r>
        <w:rPr>
          <w:rFonts w:ascii="Cambria" w:eastAsiaTheme="minorEastAsia" w:hAnsi="Cambria"/>
        </w:rPr>
        <w:instrText xml:space="preserve"> ADDIN ZOTERO_ITEM CSL_CITATION {"citationID":"OmCrZUvd","properties":{"formattedCitation":"(Wang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0B2E93">
        <w:rPr>
          <w:rFonts w:ascii="Cambria" w:hAnsi="Cambria"/>
        </w:rPr>
        <w:t>(Wang et al., 2006)</w:t>
      </w:r>
      <w:r>
        <w:rPr>
          <w:rFonts w:ascii="Cambria" w:eastAsiaTheme="minorEastAsia" w:hAnsi="Cambria"/>
        </w:rPr>
        <w:fldChar w:fldCharType="end"/>
      </w:r>
      <w:r>
        <w:rPr>
          <w:rFonts w:ascii="Cambria" w:eastAsiaTheme="minorEastAsia" w:hAnsi="Cambria"/>
        </w:rPr>
        <w:t xml:space="preserve"> (Hyndman et al., 2022), where</w:t>
      </w:r>
    </w:p>
    <w:p w14:paraId="335F9160" w14:textId="77777777" w:rsidR="00436C56" w:rsidRDefault="00436C56" w:rsidP="00436C56">
      <w:pPr>
        <w:tabs>
          <w:tab w:val="left" w:pos="1152"/>
        </w:tabs>
        <w:rPr>
          <w:rFonts w:ascii="Cambria" w:eastAsiaTheme="minorEastAsia" w:hAnsi="Cambria"/>
        </w:rPr>
      </w:pPr>
    </w:p>
    <w:p w14:paraId="7458DA33" w14:textId="77777777" w:rsidR="00436C56" w:rsidRPr="00427445" w:rsidRDefault="00436C56" w:rsidP="00436C56">
      <w:pPr>
        <w:tabs>
          <w:tab w:val="left" w:pos="1152"/>
        </w:tabs>
        <w:jc w:val="center"/>
        <w:rPr>
          <w:rFonts w:ascii="Cambria" w:eastAsiaTheme="minorEastAsia" w:hAnsi="Cambria"/>
        </w:rPr>
      </w:pPr>
      <m:oMath>
        <m:r>
          <w:rPr>
            <w:rFonts w:ascii="Cambria Math" w:eastAsiaTheme="minorEastAsia" w:hAnsi="Cambria Math"/>
          </w:rPr>
          <m:t>Hurst =H=d+0.</m:t>
        </m:r>
      </m:oMath>
      <w:r>
        <w:rPr>
          <w:rFonts w:ascii="Cambria" w:eastAsiaTheme="minorEastAsia" w:hAnsi="Cambria"/>
        </w:rPr>
        <w:t>5.</w:t>
      </w:r>
    </w:p>
    <w:p w14:paraId="0FB7DDED" w14:textId="77777777" w:rsidR="00436C56" w:rsidRDefault="00436C56" w:rsidP="00436C56">
      <w:pPr>
        <w:tabs>
          <w:tab w:val="left" w:pos="1152"/>
        </w:tabs>
        <w:rPr>
          <w:rFonts w:ascii="Cambria" w:eastAsiaTheme="minorEastAsia" w:hAnsi="Cambria"/>
        </w:rPr>
      </w:pPr>
    </w:p>
    <w:p w14:paraId="1BC98945" w14:textId="77777777" w:rsidR="00436C56" w:rsidRPr="00D45676" w:rsidRDefault="00436C56" w:rsidP="00436C56">
      <w:pPr>
        <w:tabs>
          <w:tab w:val="left" w:pos="1152"/>
        </w:tabs>
        <w:rPr>
          <w:rFonts w:ascii="Cambria" w:eastAsiaTheme="minorEastAsia" w:hAnsi="Cambria"/>
        </w:rPr>
      </w:pPr>
      <w:r>
        <w:rPr>
          <w:rFonts w:ascii="Cambria" w:eastAsiaTheme="minorEastAsia" w:hAnsi="Cambria"/>
        </w:rPr>
        <w:t xml:space="preserve">Estimates of </w:t>
      </w:r>
      <m:oMath>
        <m:r>
          <w:rPr>
            <w:rFonts w:ascii="Cambria Math" w:eastAsiaTheme="minorEastAsia" w:hAnsi="Cambria Math"/>
          </w:rPr>
          <m:t>H</m:t>
        </m:r>
      </m:oMath>
      <w:r>
        <w:rPr>
          <w:rFonts w:ascii="Cambria" w:eastAsiaTheme="minorEastAsia" w:hAnsi="Cambria"/>
        </w:rPr>
        <w:t xml:space="preserve"> fall in the interval (0, 1), where </w:t>
      </w:r>
      <m:oMath>
        <m:r>
          <w:rPr>
            <w:rFonts w:ascii="Cambria Math" w:eastAsiaTheme="minorEastAsia" w:hAnsi="Cambria Math"/>
          </w:rPr>
          <m:t>H = 0.5</m:t>
        </m:r>
      </m:oMath>
      <w:r>
        <w:rPr>
          <w:rFonts w:ascii="Cambria" w:eastAsiaTheme="minorEastAsia" w:hAnsi="Cambria"/>
        </w:rPr>
        <w:t xml:space="preserve"> corresponds to a random walk </w:t>
      </w:r>
      <w:r>
        <w:rPr>
          <w:rFonts w:ascii="Cambria" w:eastAsiaTheme="minorEastAsia" w:hAnsi="Cambria"/>
        </w:rPr>
        <w:fldChar w:fldCharType="begin"/>
      </w:r>
      <w:r>
        <w:rPr>
          <w:rFonts w:ascii="Cambria" w:eastAsiaTheme="minorEastAsia" w:hAnsi="Cambria"/>
        </w:rPr>
        <w:instrText xml:space="preserve"> ADDIN ZOTERO_ITEM CSL_CITATION {"citationID":"GZcozxUA","properties":{"formattedCitation":"(Sobolev, 2017)","plainCitation":"(Sobolev, 2017)","noteIndex":0},"citationItems":[{"id":183,"uris":["http://zotero.org/users/8556523/items/GER8FBNR"],"itemData":{"id":183,"type":"article-journal","abstract":"Traders often employ judgmental methods when making financial forecasts. To characterize judgmental forecasts from graphically-presented time series, I propose the correlated response model, according to which the properties of judgmental forecasts are correlated with those of the forecasted series. In two experiments, participants were presented with graphs depicting synthetic price series. In Experiment 1, participants were asked to make point forecasts for different time horizons. Participants could control the graphs’ time scales. In Experiment 2, participants made multi-period forecasts, and could apply moving average filters to the graphs. The dispersion of point forecasts between participants (the standard deviation of participants’ point forecasts) and the variability of individual participant’s multi-period forecasts (local steepness and oscillation) were extracted. Both forecast measures were found to be significantly correlated with variability measures of the original, scaled, and smoothed data graphs. Thus, the results supported the correlated response model and provided insights into the forecasting process.","container-title":"International Journal of Forecasting","DOI":"10.1016/j.ijforecast.2017.01.009","ISSN":"01692070","issue":"3","journalAbbreviation":"International Journal of Forecasting","language":"en","page":"605-617","source":"DOI.org (Crossref)","title":"The effect of price volatility on judgmental forecasts: The correlated response model","title-short":"The effect of price volatility on judgmental forecasts","volume":"33","author":[{"family":"Sobolev","given":"Daphne"}],"issued":{"date-parts":[["2017",7]]}}}],"schema":"https://github.com/citation-style-language/schema/raw/master/csl-citation.json"} </w:instrText>
      </w:r>
      <w:r>
        <w:rPr>
          <w:rFonts w:ascii="Cambria" w:eastAsiaTheme="minorEastAsia" w:hAnsi="Cambria"/>
        </w:rPr>
        <w:fldChar w:fldCharType="separate"/>
      </w:r>
      <w:r w:rsidRPr="009B0C40">
        <w:rPr>
          <w:rFonts w:ascii="Cambria" w:hAnsi="Cambria"/>
        </w:rPr>
        <w:t>(Sobolev, 2017)</w:t>
      </w:r>
      <w:r>
        <w:rPr>
          <w:rFonts w:ascii="Cambria" w:eastAsiaTheme="minorEastAsia" w:hAnsi="Cambria"/>
        </w:rPr>
        <w:fldChar w:fldCharType="end"/>
      </w:r>
      <w:r>
        <w:rPr>
          <w:rFonts w:ascii="Cambria" w:eastAsiaTheme="minorEastAsia" w:hAnsi="Cambria"/>
        </w:rPr>
        <w:t xml:space="preserve">, </w:t>
      </w:r>
      <m:oMath>
        <m:r>
          <w:rPr>
            <w:rFonts w:ascii="Cambria Math" w:eastAsiaTheme="minorEastAsia" w:hAnsi="Cambria Math"/>
          </w:rPr>
          <m:t>H &lt; 0.5</m:t>
        </m:r>
      </m:oMath>
      <w:r>
        <w:rPr>
          <w:rFonts w:ascii="Cambria" w:eastAsiaTheme="minorEastAsia" w:hAnsi="Cambria"/>
        </w:rPr>
        <w:t xml:space="preserve"> corresponds to anti-persistent or mean-reverting series, and </w:t>
      </w:r>
      <m:oMath>
        <m:r>
          <w:rPr>
            <w:rFonts w:ascii="Cambria Math" w:eastAsiaTheme="minorEastAsia" w:hAnsi="Cambria Math"/>
          </w:rPr>
          <m:t>H &gt; 0.5</m:t>
        </m:r>
      </m:oMath>
      <w:r>
        <w:rPr>
          <w:rFonts w:ascii="Cambria" w:eastAsiaTheme="minorEastAsia" w:hAnsi="Cambria"/>
        </w:rPr>
        <w:t xml:space="preserve"> corresponds to persistent time series that are more likely to maintain their current trend. (Rose, n.d.) notes that a self-similar process has a spectral density that follows a power law near </w:t>
      </w:r>
      <m:oMath>
        <m:r>
          <m:rPr>
            <m:sty m:val="p"/>
          </m:rPr>
          <w:rPr>
            <w:rFonts w:ascii="Cambria Math" w:eastAsiaTheme="minorEastAsia" w:hAnsi="Cambria Math"/>
          </w:rPr>
          <m:t>λ</m:t>
        </m:r>
        <m:r>
          <w:rPr>
            <w:rFonts w:ascii="Cambria Math" w:eastAsiaTheme="minorEastAsia" w:hAnsi="Cambria Math"/>
          </w:rPr>
          <m:t>= 0</m:t>
        </m:r>
      </m:oMath>
      <w:r>
        <w:rPr>
          <w:rFonts w:ascii="Cambria" w:eastAsiaTheme="minorEastAsia" w:hAnsi="Cambr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m:rPr>
                <m:sty m:val="p"/>
              </m:rPr>
              <w:rPr>
                <w:rFonts w:ascii="Cambria Math" w:eastAsiaTheme="minorEastAsia" w:hAnsi="Cambria Math"/>
              </w:rPr>
              <m:t>λ</m:t>
            </m:r>
          </m:e>
        </m:d>
        <m:r>
          <w:rPr>
            <w:rFonts w:ascii="Cambria Math" w:eastAsiaTheme="minorEastAsia" w:hAnsi="Cambria Math"/>
          </w:rPr>
          <m:t xml:space="preserve"> ~ a</m:t>
        </m:r>
        <m:sSup>
          <m:sSupPr>
            <m:ctrlPr>
              <w:rPr>
                <w:rFonts w:ascii="Cambria Math" w:eastAsiaTheme="minorEastAsia" w:hAnsi="Cambria Math"/>
                <w:i/>
              </w:rPr>
            </m:ctrlPr>
          </m:sSupPr>
          <m:e>
            <m:r>
              <m:rPr>
                <m:sty m:val="p"/>
              </m:rPr>
              <w:rPr>
                <w:rFonts w:ascii="Cambria Math" w:eastAsiaTheme="minorEastAsia" w:hAnsi="Cambria Math"/>
              </w:rPr>
              <m:t>λ</m:t>
            </m:r>
          </m:e>
          <m:sup>
            <m:r>
              <w:rPr>
                <w:rFonts w:ascii="Cambria Math" w:eastAsiaTheme="minorEastAsia" w:hAnsi="Cambria Math"/>
              </w:rPr>
              <m:t>1-2H</m:t>
            </m:r>
          </m:sup>
        </m:sSup>
      </m:oMath>
      <w:r>
        <w:rPr>
          <w:rFonts w:ascii="Cambria" w:eastAsiaTheme="minorEastAsia" w:hAnsi="Cambria"/>
        </w:rPr>
        <w:t xml:space="preserve"> as </w:t>
      </w:r>
      <m:oMath>
        <m:r>
          <m:rPr>
            <m:sty m:val="p"/>
          </m:rPr>
          <w:rPr>
            <w:rFonts w:ascii="Cambria Math" w:eastAsiaTheme="minorEastAsia" w:hAnsi="Cambria Math"/>
          </w:rPr>
          <m:t>λ</m:t>
        </m:r>
        <m:r>
          <w:rPr>
            <w:rFonts w:ascii="Cambria Math" w:eastAsiaTheme="minorEastAsia" w:hAnsi="Cambria Math"/>
          </w:rPr>
          <m:t>→ 0</m:t>
        </m:r>
      </m:oMath>
      <w:r>
        <w:rPr>
          <w:rFonts w:ascii="Cambria" w:eastAsiaTheme="minorEastAsia" w:hAnsi="Cambria"/>
        </w:rPr>
        <w:t xml:space="preserve"> with </w:t>
      </w:r>
      <m:oMath>
        <m:r>
          <w:rPr>
            <w:rFonts w:ascii="Cambria Math" w:eastAsiaTheme="minorEastAsia" w:hAnsi="Cambria Math"/>
          </w:rPr>
          <m:t>0.5 &lt; H &lt; 1</m:t>
        </m:r>
      </m:oMath>
      <w:r>
        <w:rPr>
          <w:rFonts w:ascii="Cambria" w:eastAsiaTheme="minorEastAsia" w:hAnsi="Cambria"/>
        </w:rPr>
        <w:t xml:space="preserve">. When </w:t>
      </w:r>
      <m:oMath>
        <m:r>
          <w:rPr>
            <w:rFonts w:ascii="Cambria Math" w:eastAsiaTheme="minorEastAsia" w:hAnsi="Cambria Math"/>
          </w:rPr>
          <m:t>H ≈1</m:t>
        </m:r>
      </m:oMath>
      <w:r>
        <w:rPr>
          <w:rFonts w:ascii="Cambria" w:eastAsiaTheme="minorEastAsia" w:hAnsi="Cambria"/>
        </w:rPr>
        <w:t xml:space="preserve">, the spectral density increases rapidly as </w:t>
      </w:r>
      <m:oMath>
        <m:r>
          <m:rPr>
            <m:sty m:val="p"/>
          </m:rPr>
          <w:rPr>
            <w:rFonts w:ascii="Cambria Math" w:eastAsiaTheme="minorEastAsia" w:hAnsi="Cambria Math"/>
          </w:rPr>
          <m:t>λ→</m:t>
        </m:r>
        <m:r>
          <w:rPr>
            <w:rFonts w:ascii="Cambria Math" w:eastAsiaTheme="minorEastAsia" w:hAnsi="Cambria Math"/>
          </w:rPr>
          <m:t xml:space="preserve"> 0</m:t>
        </m:r>
      </m:oMath>
      <w:r>
        <w:rPr>
          <w:rFonts w:ascii="Cambria" w:eastAsiaTheme="minorEastAsia" w:hAnsi="Cambria"/>
        </w:rPr>
        <w:t xml:space="preserve"> and will tend to have low spectral entropy, whereas when </w:t>
      </w:r>
      <m:oMath>
        <m:r>
          <w:rPr>
            <w:rFonts w:ascii="Cambria Math" w:eastAsiaTheme="minorEastAsia" w:hAnsi="Cambria Math"/>
          </w:rPr>
          <m:t>H ≈ 0.5</m:t>
        </m:r>
      </m:oMath>
      <w:r>
        <w:rPr>
          <w:rFonts w:ascii="Cambria" w:eastAsiaTheme="minorEastAsia" w:hAnsi="Cambria"/>
        </w:rPr>
        <w:t xml:space="preserve">, the spectral density increases slowly as </w:t>
      </w:r>
      <m:oMath>
        <m:r>
          <m:rPr>
            <m:sty m:val="p"/>
          </m:rPr>
          <w:rPr>
            <w:rFonts w:ascii="Cambria Math" w:eastAsiaTheme="minorEastAsia" w:hAnsi="Cambria Math"/>
          </w:rPr>
          <m:t>λ→</m:t>
        </m:r>
        <m:r>
          <w:rPr>
            <w:rFonts w:ascii="Cambria Math" w:eastAsiaTheme="minorEastAsia" w:hAnsi="Cambria Math"/>
          </w:rPr>
          <m:t>0</m:t>
        </m:r>
      </m:oMath>
      <w:r>
        <w:rPr>
          <w:rFonts w:ascii="Cambria" w:eastAsiaTheme="minorEastAsia" w:hAnsi="Cambria"/>
        </w:rPr>
        <w:t xml:space="preserve"> and will tend to have high spectral entropy. For a random walk with </w:t>
      </w:r>
      <m:oMath>
        <m:r>
          <w:rPr>
            <w:rFonts w:ascii="Cambria Math" w:eastAsiaTheme="minorEastAsia" w:hAnsi="Cambria Math"/>
          </w:rPr>
          <m:t>H = 0.5</m:t>
        </m:r>
      </m:oMath>
      <w:r>
        <w:rPr>
          <w:rFonts w:ascii="Cambria" w:eastAsiaTheme="minorEastAsia" w:hAnsi="Cambria"/>
        </w:rPr>
        <w:t xml:space="preserve">, i.e., the spectral density is finite at the origin (Rose, n.d.). </w:t>
      </w:r>
    </w:p>
    <w:p w14:paraId="1DA3CA13" w14:textId="77777777" w:rsidR="00436C56" w:rsidRDefault="00436C56" w:rsidP="00436C56">
      <w:pPr>
        <w:tabs>
          <w:tab w:val="left" w:pos="1152"/>
        </w:tabs>
        <w:rPr>
          <w:rFonts w:ascii="Cambria" w:eastAsiaTheme="minorEastAsia" w:hAnsi="Cambria"/>
        </w:rPr>
      </w:pPr>
    </w:p>
    <w:p w14:paraId="2F8C029C"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We consider the remaining features from </w:t>
      </w:r>
      <w:r>
        <w:rPr>
          <w:rFonts w:ascii="Cambria" w:eastAsiaTheme="minorEastAsia" w:hAnsi="Cambria"/>
        </w:rPr>
        <w:fldChar w:fldCharType="begin"/>
      </w:r>
      <w:r>
        <w:rPr>
          <w:rFonts w:ascii="Cambria" w:eastAsiaTheme="minorEastAsia" w:hAnsi="Cambria"/>
        </w:rPr>
        <w:instrText xml:space="preserve"> ADDIN ZOTERO_ITEM CSL_CITATION {"citationID":"4QK3NIHI","properties":{"formattedCitation":"(Spiliotis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Pr>
          <w:rFonts w:ascii="Cambria" w:eastAsiaTheme="minorEastAsia" w:hAnsi="Cambria"/>
        </w:rPr>
        <w:fldChar w:fldCharType="separate"/>
      </w:r>
      <w:r w:rsidRPr="003C7CAB">
        <w:rPr>
          <w:rFonts w:ascii="Cambria" w:hAnsi="Cambria"/>
        </w:rPr>
        <w:t>(Spiliotis et al., 2020)</w:t>
      </w:r>
      <w:r>
        <w:rPr>
          <w:rFonts w:ascii="Cambria" w:eastAsiaTheme="minorEastAsia" w:hAnsi="Cambria"/>
        </w:rPr>
        <w:fldChar w:fldCharType="end"/>
      </w:r>
      <w:r>
        <w:rPr>
          <w:rFonts w:ascii="Cambria" w:eastAsiaTheme="minorEastAsia" w:hAnsi="Cambria"/>
        </w:rPr>
        <w:t xml:space="preserve"> which had the largest effects on forecast accuracy. Since none of the privacy methods we consider will change the time series’ frequency, we omit this feature from consideration, noting that higher frequencies are associated </w:t>
      </w:r>
      <w:r>
        <w:rPr>
          <w:rFonts w:ascii="Cambria" w:eastAsiaTheme="minorEastAsia" w:hAnsi="Cambria"/>
        </w:rPr>
        <w:lastRenderedPageBreak/>
        <w:t>with improved forecast accuracy. We include skewness and kurtosis which measure the shape of the distribution of time series’ values.</w:t>
      </w:r>
    </w:p>
    <w:p w14:paraId="294CEDFE" w14:textId="77777777" w:rsidR="00436C56" w:rsidRDefault="00436C56" w:rsidP="00436C56">
      <w:pPr>
        <w:tabs>
          <w:tab w:val="left" w:pos="1152"/>
        </w:tabs>
        <w:rPr>
          <w:rFonts w:ascii="Cambria" w:eastAsiaTheme="minorEastAsia" w:hAnsi="Cambria"/>
        </w:rPr>
      </w:pPr>
    </w:p>
    <w:p w14:paraId="07530284" w14:textId="77777777" w:rsidR="00436C56" w:rsidRPr="00514266" w:rsidRDefault="00436C56" w:rsidP="00436C56">
      <w:pPr>
        <w:tabs>
          <w:tab w:val="left" w:pos="1152"/>
        </w:tabs>
        <w:rPr>
          <w:rFonts w:ascii="Cambria" w:eastAsiaTheme="minorEastAsia" w:hAnsi="Cambria"/>
        </w:rPr>
      </w:pPr>
      <w:r>
        <w:rPr>
          <w:rFonts w:ascii="Cambria" w:eastAsiaTheme="minorEastAsia" w:hAnsi="Cambria"/>
        </w:rPr>
        <w:t xml:space="preserve">Skewness, which we denote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ascii="Cambria" w:eastAsiaTheme="minorEastAsia" w:hAnsi="Cambria"/>
        </w:rPr>
        <w:t xml:space="preserve">, measures the lack of symmetry in the distribution of the values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w:t>
      </w:r>
      <w:r>
        <w:rPr>
          <w:rFonts w:ascii="Cambria" w:eastAsiaTheme="minorEastAsia" w:hAnsi="Cambria"/>
        </w:rPr>
        <w:fldChar w:fldCharType="begin"/>
      </w:r>
      <w:r>
        <w:rPr>
          <w:rFonts w:ascii="Cambria" w:eastAsiaTheme="minorEastAsia" w:hAnsi="Cambria"/>
        </w:rPr>
        <w:instrText xml:space="preserve"> ADDIN ZOTERO_ITEM CSL_CITATION {"citationID":"TOyTzDcC","properties":{"formattedCitation":"(Wang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F447C3">
        <w:rPr>
          <w:rFonts w:ascii="Cambria" w:hAnsi="Cambria"/>
        </w:rPr>
        <w:t>(Wang et al., 2006)</w:t>
      </w:r>
      <w:r>
        <w:rPr>
          <w:rFonts w:ascii="Cambria" w:eastAsiaTheme="minorEastAsia" w:hAnsi="Cambria"/>
        </w:rPr>
        <w:fldChar w:fldCharType="end"/>
      </w:r>
      <w:r>
        <w:rPr>
          <w:rFonts w:ascii="Cambria" w:eastAsiaTheme="minorEastAsia" w:hAnsi="Cambria"/>
        </w:rPr>
        <w:t>, where positive (negative) values are associated with a right- (left-) skewed data distribution:</w:t>
      </w:r>
    </w:p>
    <w:p w14:paraId="1694423F" w14:textId="77777777" w:rsidR="00436C56" w:rsidRDefault="00436C56" w:rsidP="00436C56">
      <w:pPr>
        <w:tabs>
          <w:tab w:val="left" w:pos="1152"/>
        </w:tabs>
        <w:rPr>
          <w:rFonts w:ascii="Cambria" w:eastAsiaTheme="minorEastAsia" w:hAnsi="Cambria"/>
        </w:rPr>
      </w:pPr>
    </w:p>
    <w:p w14:paraId="50BE1884" w14:textId="77777777" w:rsidR="00436C56" w:rsidRDefault="00436C56" w:rsidP="00436C56">
      <w:pPr>
        <w:tabs>
          <w:tab w:val="left" w:pos="1152"/>
        </w:tabs>
        <w:rPr>
          <w:rFonts w:ascii="Cambria" w:eastAsiaTheme="minorEastAsia" w:hAnsi="Cambria"/>
        </w:rPr>
      </w:pPr>
    </w:p>
    <w:p w14:paraId="27BF718C" w14:textId="77777777" w:rsidR="00436C56" w:rsidRPr="0053699F" w:rsidRDefault="00436C56" w:rsidP="00436C56">
      <w:pPr>
        <w:tabs>
          <w:tab w:val="left" w:pos="1152"/>
        </w:tabs>
        <w:jc w:val="center"/>
        <w:rPr>
          <w:rFonts w:ascii="Cambria" w:eastAsiaTheme="minorEastAsia" w:hAnsi="Cambria"/>
        </w:rPr>
      </w:pPr>
      <m:oMathPara>
        <m:oMath>
          <m:r>
            <w:rPr>
              <w:rFonts w:ascii="Cambria Math" w:eastAsiaTheme="minorEastAsia" w:hAnsi="Cambria Math"/>
            </w:rPr>
            <m:t>Skewness=</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3</m:t>
                  </m:r>
                </m:sup>
              </m:sSup>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e>
                <m:sup>
                  <m:r>
                    <w:rPr>
                      <w:rFonts w:ascii="Cambria Math" w:eastAsiaTheme="minorEastAsia" w:hAnsi="Cambria Math"/>
                    </w:rPr>
                    <m:t>3</m:t>
                  </m:r>
                </m:sup>
              </m:sSup>
              <m:ctrlPr>
                <w:rPr>
                  <w:rFonts w:ascii="Cambria Math" w:eastAsiaTheme="minorEastAsia" w:hAnsi="Cambria Math"/>
                  <w:i/>
                </w:rPr>
              </m:ctrlPr>
            </m:e>
          </m:nary>
        </m:oMath>
      </m:oMathPara>
    </w:p>
    <w:p w14:paraId="7673C96B" w14:textId="77777777" w:rsidR="00436C56" w:rsidRPr="005E5B40" w:rsidRDefault="00436C56" w:rsidP="00436C56">
      <w:pPr>
        <w:tabs>
          <w:tab w:val="left" w:pos="1152"/>
        </w:tabs>
        <w:rPr>
          <w:rFonts w:ascii="Cambria" w:eastAsiaTheme="minorEastAsia" w:hAnsi="Cambria"/>
        </w:rPr>
      </w:pPr>
    </w:p>
    <w:p w14:paraId="53030B9A" w14:textId="77777777" w:rsidR="00436C56" w:rsidRDefault="00436C56" w:rsidP="00436C56">
      <w:pPr>
        <w:tabs>
          <w:tab w:val="left" w:pos="1152"/>
        </w:tabs>
        <w:rPr>
          <w:rFonts w:ascii="Cambria" w:eastAsiaTheme="minorEastAsia" w:hAnsi="Cambria"/>
        </w:rPr>
      </w:pPr>
    </w:p>
    <w:p w14:paraId="36E0E4FE"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We use a measure of Kurtosis relative to the standard normal distribution </w:t>
      </w:r>
      <w:r>
        <w:rPr>
          <w:rFonts w:ascii="Cambria" w:eastAsiaTheme="minorEastAsia" w:hAnsi="Cambria"/>
        </w:rPr>
        <w:fldChar w:fldCharType="begin"/>
      </w:r>
      <w:r>
        <w:rPr>
          <w:rFonts w:ascii="Cambria" w:eastAsiaTheme="minorEastAsia" w:hAnsi="Cambria"/>
        </w:rPr>
        <w:instrText xml:space="preserve"> ADDIN ZOTERO_ITEM CSL_CITATION {"citationID":"IvrgTOXh","properties":{"formattedCitation":"(Wang et al., 2006)","plainCitation":"(Wang et al., 2006)","noteIndex":0},"citationItems":[{"id":173,"uris":["http://zotero.org/users/8556523/items/562F22Y7"],"itemData":{"id":173,"type":"article-journal","abstract":"With the growing importance of time series clustering research, particularly for similarity searches amongst long time series such as those arising in medicine or ﬁnance, it is critical for us to ﬁnd a way to resolve the outstanding problems that make most clustering methods impractical under certain circumstances. When the time series is very long, some clustering algorithms may fail because the very notation of similarity is dubious in high dimension space; many methods cannot handle missing data when the clustering is based on a distance metric.","container-title":"Data Mining and Knowledge Discovery","DOI":"10.1007/s10618-005-0039-x","ISSN":"1384-5810, 1573-756X","issue":"3","journalAbbreviation":"Data Min Knowl Disc","language":"en","page":"335-364","source":"DOI.org (Crossref)","title":"Characteristic-Based Clustering for Time Series Data","volume":"13","author":[{"family":"Wang","given":"Xiaozhe"},{"family":"Smith","given":"Kate"},{"family":"Hyndman","given":"Rob"}],"issued":{"date-parts":[["2006",9,25]]}}}],"schema":"https://github.com/citation-style-language/schema/raw/master/csl-citation.json"} </w:instrText>
      </w:r>
      <w:r>
        <w:rPr>
          <w:rFonts w:ascii="Cambria" w:eastAsiaTheme="minorEastAsia" w:hAnsi="Cambria"/>
        </w:rPr>
        <w:fldChar w:fldCharType="separate"/>
      </w:r>
      <w:r w:rsidRPr="005F6E8D">
        <w:rPr>
          <w:rFonts w:ascii="Cambria" w:hAnsi="Cambria"/>
        </w:rPr>
        <w:t>(Wang et al., 2006)</w:t>
      </w:r>
      <w:r>
        <w:rPr>
          <w:rFonts w:ascii="Cambria" w:eastAsiaTheme="minorEastAsia" w:hAnsi="Cambria"/>
        </w:rPr>
        <w:fldChar w:fldCharType="end"/>
      </w:r>
      <w:r>
        <w:rPr>
          <w:rFonts w:ascii="Cambria" w:eastAsiaTheme="minorEastAsia" w:hAnsi="Cambria"/>
        </w:rPr>
        <w:t>. Positive kurtosis corresponds to distributions that tend to have a distinct peak near the mean with heavy tails, whereas negative kurtosis corresponds to distributions that are relatively flat near the mean,</w:t>
      </w:r>
    </w:p>
    <w:p w14:paraId="6CBDBA24" w14:textId="77777777" w:rsidR="00436C56" w:rsidRDefault="00436C56" w:rsidP="00436C56">
      <w:pPr>
        <w:tabs>
          <w:tab w:val="left" w:pos="1152"/>
        </w:tabs>
        <w:rPr>
          <w:rFonts w:ascii="Cambria" w:eastAsiaTheme="minorEastAsia" w:hAnsi="Cambria"/>
        </w:rPr>
      </w:pPr>
    </w:p>
    <w:p w14:paraId="459AD710" w14:textId="77777777" w:rsidR="00436C56" w:rsidRPr="0053699F" w:rsidRDefault="00436C56" w:rsidP="00436C56">
      <w:pPr>
        <w:tabs>
          <w:tab w:val="left" w:pos="1152"/>
        </w:tabs>
        <w:jc w:val="center"/>
        <w:rPr>
          <w:rFonts w:ascii="Cambria" w:eastAsiaTheme="minorEastAsia" w:hAnsi="Cambria"/>
        </w:rPr>
      </w:pPr>
      <m:oMathPara>
        <m:oMath>
          <m:r>
            <w:rPr>
              <w:rFonts w:ascii="Cambria Math" w:eastAsiaTheme="minorEastAsia" w:hAnsi="Cambria Math"/>
            </w:rPr>
            <m:t>Kurtosis=</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4</m:t>
                  </m:r>
                </m:sup>
              </m:sSup>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e>
                <m:sup>
                  <m:r>
                    <w:rPr>
                      <w:rFonts w:ascii="Cambria Math" w:eastAsiaTheme="minorEastAsia" w:hAnsi="Cambria Math"/>
                    </w:rPr>
                    <m:t>4</m:t>
                  </m:r>
                </m:sup>
              </m:sSup>
              <m:ctrlPr>
                <w:rPr>
                  <w:rFonts w:ascii="Cambria Math" w:eastAsiaTheme="minorEastAsia" w:hAnsi="Cambria Math"/>
                  <w:i/>
                </w:rPr>
              </m:ctrlPr>
            </m:e>
          </m:nary>
          <m:r>
            <w:rPr>
              <w:rFonts w:ascii="Cambria Math" w:eastAsiaTheme="minorEastAsia" w:hAnsi="Cambria Math"/>
            </w:rPr>
            <m:t>-3,</m:t>
          </m:r>
        </m:oMath>
      </m:oMathPara>
    </w:p>
    <w:p w14:paraId="60394E83" w14:textId="77777777" w:rsidR="00436C56" w:rsidRPr="005E5B40" w:rsidRDefault="00436C56" w:rsidP="00436C56">
      <w:pPr>
        <w:tabs>
          <w:tab w:val="left" w:pos="1152"/>
        </w:tabs>
        <w:jc w:val="center"/>
        <w:rPr>
          <w:rFonts w:ascii="Cambria" w:eastAsiaTheme="minorEastAsia" w:hAnsi="Cambria"/>
        </w:rPr>
      </w:pPr>
    </w:p>
    <w:p w14:paraId="1185DF4B" w14:textId="77777777" w:rsidR="00436C56" w:rsidRDefault="00436C56" w:rsidP="00436C56">
      <w:pPr>
        <w:tabs>
          <w:tab w:val="left" w:pos="1152"/>
        </w:tabs>
        <w:rPr>
          <w:rFonts w:ascii="Cambria" w:eastAsiaTheme="minorEastAsia" w:hAnsi="Cambria"/>
        </w:rPr>
      </w:pPr>
    </w:p>
    <w:p w14:paraId="57D402B5" w14:textId="77777777" w:rsidR="00436C56" w:rsidRDefault="00436C56" w:rsidP="00436C56">
      <w:pPr>
        <w:tabs>
          <w:tab w:val="left" w:pos="1152"/>
        </w:tabs>
        <w:rPr>
          <w:rFonts w:ascii="Cambria" w:eastAsiaTheme="minorEastAsia" w:hAnsi="Cambria"/>
        </w:rPr>
      </w:pPr>
      <w:r>
        <w:rPr>
          <w:rFonts w:ascii="Cambria" w:eastAsiaTheme="minorEastAsia" w:hAnsi="Cambria"/>
        </w:rPr>
        <w:t>where 3 is the kurtosis of the standard normal distribution.</w:t>
      </w:r>
    </w:p>
    <w:p w14:paraId="7B78B803" w14:textId="77777777" w:rsidR="00436C56" w:rsidRDefault="00436C56" w:rsidP="00436C56">
      <w:pPr>
        <w:tabs>
          <w:tab w:val="left" w:pos="1152"/>
        </w:tabs>
        <w:rPr>
          <w:rFonts w:ascii="Cambria" w:eastAsiaTheme="minorEastAsia" w:hAnsi="Cambria"/>
        </w:rPr>
      </w:pPr>
    </w:p>
    <w:p w14:paraId="61383842" w14:textId="77777777" w:rsidR="00436C56" w:rsidRPr="00737351" w:rsidRDefault="00436C56" w:rsidP="00436C56">
      <w:pPr>
        <w:tabs>
          <w:tab w:val="left" w:pos="1152"/>
        </w:tabs>
        <w:rPr>
          <w:rFonts w:ascii="Cambria" w:eastAsiaTheme="minorEastAsia" w:hAnsi="Cambria"/>
        </w:rPr>
      </w:pPr>
      <w:r>
        <w:rPr>
          <w:rFonts w:ascii="Cambria" w:eastAsiaTheme="minorEastAsia" w:hAnsi="Cambria"/>
        </w:rPr>
        <w:t xml:space="preserve">Next, we perform STL decomposition (Cleveland et al. 1990) to obtain the trend, seasonal, and remainder components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We use the approach of (Hyndman et al. 2019) which is designed to handle multiple seasonalities to obtain</w:t>
      </w:r>
    </w:p>
    <w:p w14:paraId="44D32ED7" w14:textId="77777777" w:rsidR="00436C56" w:rsidRDefault="00436C56" w:rsidP="00436C56">
      <w:pPr>
        <w:tabs>
          <w:tab w:val="left" w:pos="1152"/>
        </w:tabs>
        <w:rPr>
          <w:rFonts w:ascii="Cambria" w:eastAsiaTheme="minorEastAsia" w:hAnsi="Cambria"/>
        </w:rPr>
      </w:pPr>
    </w:p>
    <w:p w14:paraId="74B8D966" w14:textId="77777777" w:rsidR="00436C56" w:rsidRDefault="00000000" w:rsidP="00436C56">
      <w:pPr>
        <w:tabs>
          <w:tab w:val="left" w:pos="1152"/>
        </w:tabs>
        <w:jc w:val="center"/>
        <w:rPr>
          <w:rFonts w:ascii="Cambria" w:eastAsiaTheme="minorEastAsia" w:hAnsi="Cambr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436C56">
        <w:rPr>
          <w:rFonts w:ascii="Cambria" w:eastAsiaTheme="minorEastAsia" w:hAnsi="Cambria"/>
        </w:rPr>
        <w:t>,</w:t>
      </w:r>
    </w:p>
    <w:p w14:paraId="72792273" w14:textId="77777777" w:rsidR="00436C56" w:rsidRDefault="00436C56" w:rsidP="00436C56">
      <w:pPr>
        <w:tabs>
          <w:tab w:val="left" w:pos="1152"/>
        </w:tabs>
        <w:jc w:val="center"/>
        <w:rPr>
          <w:rFonts w:ascii="Cambria" w:eastAsiaTheme="minorEastAsia" w:hAnsi="Cambria"/>
        </w:rPr>
      </w:pPr>
    </w:p>
    <w:p w14:paraId="2C2B947C"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i,j</m:t>
            </m:r>
          </m:sub>
        </m:sSub>
      </m:oMath>
      <w:r>
        <w:rPr>
          <w:rFonts w:ascii="Cambria" w:eastAsiaTheme="minorEastAsia" w:hAnsi="Cambr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oMath>
      <w:r>
        <w:rPr>
          <w:rFonts w:ascii="Cambria" w:eastAsiaTheme="minorEastAsia" w:hAnsi="Cambria"/>
        </w:rPr>
        <w:t xml:space="preserve"> are the trend, </w:t>
      </w:r>
      <m:oMath>
        <m:r>
          <w:rPr>
            <w:rFonts w:ascii="Cambria Math" w:eastAsiaTheme="minorEastAsia" w:hAnsi="Cambria Math"/>
          </w:rPr>
          <m:t>ith</m:t>
        </m:r>
      </m:oMath>
      <w:r>
        <w:rPr>
          <w:rFonts w:ascii="Cambria" w:eastAsiaTheme="minorEastAsia" w:hAnsi="Cambria"/>
        </w:rPr>
        <w:t xml:space="preserve"> Seasonal, and remainder components, respectively.</w:t>
      </w:r>
    </w:p>
    <w:p w14:paraId="1EEC1285" w14:textId="77777777" w:rsidR="00436C56" w:rsidRDefault="00436C56" w:rsidP="00436C56">
      <w:pPr>
        <w:tabs>
          <w:tab w:val="left" w:pos="1152"/>
        </w:tabs>
        <w:rPr>
          <w:rFonts w:ascii="Cambria" w:eastAsiaTheme="minorEastAsia" w:hAnsi="Cambria"/>
        </w:rPr>
      </w:pPr>
    </w:p>
    <w:p w14:paraId="618F3801"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We extract the first order autocorrelation coefficient of the detrended and </w:t>
      </w:r>
      <w:proofErr w:type="spellStart"/>
      <w:r>
        <w:rPr>
          <w:rFonts w:ascii="Cambria" w:eastAsiaTheme="minorEastAsia" w:hAnsi="Cambria"/>
        </w:rPr>
        <w:t>deseasonalized</w:t>
      </w:r>
      <w:proofErr w:type="spellEnd"/>
      <w:r>
        <w:rPr>
          <w:rFonts w:ascii="Cambria" w:eastAsiaTheme="minorEastAsia" w:hAnsi="Cambria"/>
        </w:rPr>
        <w:t xml:space="preserve"> series, referred to as ‘linearity’ by (</w:t>
      </w:r>
      <w:proofErr w:type="spellStart"/>
      <w:r>
        <w:rPr>
          <w:rFonts w:ascii="Cambria" w:eastAsiaTheme="minorEastAsia" w:hAnsi="Cambria"/>
        </w:rPr>
        <w:t>Spiliotis</w:t>
      </w:r>
      <w:proofErr w:type="spellEnd"/>
      <w:r>
        <w:rPr>
          <w:rFonts w:ascii="Cambria" w:eastAsiaTheme="minorEastAsia" w:hAnsi="Cambria"/>
        </w:rPr>
        <w:t xml:space="preserve"> et al. 2018).</w:t>
      </w:r>
    </w:p>
    <w:p w14:paraId="4E646756" w14:textId="77777777" w:rsidR="00436C56" w:rsidRDefault="00436C56" w:rsidP="00436C56">
      <w:pPr>
        <w:tabs>
          <w:tab w:val="left" w:pos="1152"/>
        </w:tabs>
        <w:rPr>
          <w:rFonts w:ascii="Cambria" w:eastAsiaTheme="minorEastAsia" w:hAnsi="Cambria"/>
        </w:rPr>
      </w:pPr>
    </w:p>
    <w:p w14:paraId="7CDD3A6F" w14:textId="77777777" w:rsidR="00436C56" w:rsidRPr="0053699F" w:rsidRDefault="00436C56" w:rsidP="00436C56">
      <w:pPr>
        <w:tabs>
          <w:tab w:val="left" w:pos="1152"/>
        </w:tabs>
        <w:jc w:val="center"/>
        <w:rPr>
          <w:rFonts w:ascii="Cambria" w:eastAsiaTheme="minorEastAsia" w:hAnsi="Cambria"/>
          <w:sz w:val="28"/>
          <w:szCs w:val="28"/>
        </w:rPr>
      </w:pPr>
      <w:proofErr w:type="spellStart"/>
      <w:r>
        <w:rPr>
          <w:rFonts w:ascii="Cambria" w:eastAsiaTheme="minorEastAsia" w:hAnsi="Cambria"/>
          <w:i/>
          <w:iCs/>
          <w:sz w:val="28"/>
          <w:szCs w:val="28"/>
        </w:rPr>
        <w:t>E</w:t>
      </w:r>
      <w:r w:rsidRPr="0053699F">
        <w:rPr>
          <w:rFonts w:ascii="Cambria" w:eastAsiaTheme="minorEastAsia" w:hAnsi="Cambria"/>
          <w:i/>
          <w:iCs/>
          <w:sz w:val="28"/>
          <w:szCs w:val="28"/>
        </w:rPr>
        <w:t>_acf</w:t>
      </w:r>
      <w:proofErr w:type="spellEnd"/>
      <w:r w:rsidRPr="0053699F">
        <w:rPr>
          <w:rFonts w:ascii="Cambria" w:eastAsiaTheme="minorEastAsia" w:hAnsi="Cambria"/>
          <w:i/>
          <w:iCs/>
          <w:sz w:val="28"/>
          <w:szCs w:val="28"/>
        </w:rPr>
        <w:t xml:space="preserve"> </w:t>
      </w:r>
      <m:oMath>
        <m:r>
          <w:rPr>
            <w:rFonts w:ascii="Cambria Math" w:eastAsiaTheme="minorEastAsia" w:hAnsi="Cambria Math"/>
            <w:sz w:val="28"/>
            <w:szCs w:val="28"/>
          </w:rPr>
          <m:t>=</m:t>
        </m:r>
        <m:f>
          <m:fPr>
            <m:ctrlPr>
              <w:rPr>
                <w:rFonts w:ascii="Cambria Math" w:eastAsiaTheme="minorEastAsia" w:hAnsi="Cambria Math"/>
                <w:sz w:val="28"/>
                <w:szCs w:val="28"/>
              </w:rPr>
            </m:ctrlPr>
          </m:fPr>
          <m:num>
            <m:nary>
              <m:naryPr>
                <m:chr m:val="∑"/>
                <m:ctrlPr>
                  <w:rPr>
                    <w:rFonts w:ascii="Cambria Math" w:eastAsiaTheme="minorEastAsia" w:hAnsi="Cambria Math"/>
                    <w:sz w:val="28"/>
                    <w:szCs w:val="28"/>
                  </w:rPr>
                </m:ctrlPr>
              </m:naryPr>
              <m:sub>
                <m:r>
                  <w:rPr>
                    <w:rFonts w:ascii="Cambria Math" w:eastAsiaTheme="minorEastAsia" w:hAnsi="Cambria Math"/>
                    <w:sz w:val="28"/>
                    <w:szCs w:val="28"/>
                  </w:rPr>
                  <m:t>t=2</m:t>
                </m:r>
                <m:ctrlPr>
                  <w:rPr>
                    <w:rFonts w:ascii="Cambria Math" w:eastAsiaTheme="minorEastAsia" w:hAnsi="Cambria Math"/>
                    <w:i/>
                    <w:sz w:val="28"/>
                    <w:szCs w:val="28"/>
                  </w:rPr>
                </m:ctrlPr>
              </m:sub>
              <m:sup>
                <m:r>
                  <w:rPr>
                    <w:rFonts w:ascii="Cambria Math" w:eastAsiaTheme="minorEastAsia" w:hAnsi="Cambria Math"/>
                    <w:sz w:val="28"/>
                    <w:szCs w:val="28"/>
                  </w:rPr>
                  <m:t>T</m:t>
                </m:r>
                <m:ctrlPr>
                  <w:rPr>
                    <w:rFonts w:ascii="Cambria Math" w:eastAsiaTheme="minorEastAsia" w:hAnsi="Cambria Math"/>
                    <w:i/>
                    <w:sz w:val="28"/>
                    <w:szCs w:val="28"/>
                  </w:rPr>
                </m:ctrlPr>
              </m:sup>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j,t</m:t>
                        </m:r>
                      </m:sub>
                    </m:sSub>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e</m:t>
                        </m:r>
                      </m:e>
                    </m:acc>
                  </m:e>
                </m:d>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j,t-1</m:t>
                        </m:r>
                      </m:sub>
                    </m:sSub>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e</m:t>
                        </m:r>
                      </m:e>
                    </m:acc>
                  </m:e>
                </m:d>
                <m:ctrlPr>
                  <w:rPr>
                    <w:rFonts w:ascii="Cambria Math" w:eastAsiaTheme="minorEastAsia" w:hAnsi="Cambria Math"/>
                    <w:i/>
                    <w:sz w:val="28"/>
                    <w:szCs w:val="28"/>
                  </w:rPr>
                </m:ctrlPr>
              </m:e>
            </m:nary>
            <m:ctrlPr>
              <w:rPr>
                <w:rFonts w:ascii="Cambria Math" w:eastAsiaTheme="minorEastAsia" w:hAnsi="Cambria Math"/>
                <w:i/>
                <w:sz w:val="28"/>
                <w:szCs w:val="28"/>
              </w:rPr>
            </m:ctrlPr>
          </m:num>
          <m:den>
            <m:nary>
              <m:naryPr>
                <m:chr m:val="∑"/>
                <m:ctrlPr>
                  <w:rPr>
                    <w:rFonts w:ascii="Cambria Math" w:eastAsiaTheme="minorEastAsia" w:hAnsi="Cambria Math"/>
                    <w:sz w:val="28"/>
                    <w:szCs w:val="28"/>
                  </w:rPr>
                </m:ctrlPr>
              </m:naryPr>
              <m:sub>
                <m:r>
                  <w:rPr>
                    <w:rFonts w:ascii="Cambria Math" w:eastAsiaTheme="minorEastAsia" w:hAnsi="Cambria Math"/>
                    <w:sz w:val="28"/>
                    <w:szCs w:val="28"/>
                  </w:rPr>
                  <m:t>t=1</m:t>
                </m:r>
                <m:ctrlPr>
                  <w:rPr>
                    <w:rFonts w:ascii="Cambria Math" w:eastAsiaTheme="minorEastAsia" w:hAnsi="Cambria Math"/>
                    <w:i/>
                    <w:sz w:val="28"/>
                    <w:szCs w:val="28"/>
                  </w:rPr>
                </m:ctrlPr>
              </m:sub>
              <m:sup>
                <m:r>
                  <w:rPr>
                    <w:rFonts w:ascii="Cambria Math" w:eastAsiaTheme="minorEastAsia" w:hAnsi="Cambria Math"/>
                    <w:sz w:val="28"/>
                    <w:szCs w:val="28"/>
                  </w:rPr>
                  <m:t>T</m:t>
                </m:r>
                <m:ctrlPr>
                  <w:rPr>
                    <w:rFonts w:ascii="Cambria Math" w:eastAsiaTheme="minorEastAsia" w:hAnsi="Cambria Math"/>
                    <w:i/>
                    <w:sz w:val="28"/>
                    <w:szCs w:val="28"/>
                  </w:rPr>
                </m:ctrlPr>
              </m:sup>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sz w:val="28"/>
                                <w:szCs w:val="28"/>
                              </w:rPr>
                              <m:t>j,t</m:t>
                            </m:r>
                          </m:sub>
                        </m:sSub>
                        <m:r>
                          <w:rPr>
                            <w:rFonts w:ascii="Cambria Math" w:eastAsiaTheme="minorEastAsia" w:hAnsi="Cambria Math"/>
                            <w:sz w:val="28"/>
                            <w:szCs w:val="28"/>
                          </w:rPr>
                          <m:t>-</m:t>
                        </m:r>
                        <m:acc>
                          <m:accPr>
                            <m:chr m:val="̅"/>
                            <m:ctrlPr>
                              <w:rPr>
                                <w:rFonts w:ascii="Cambria Math" w:eastAsiaTheme="minorEastAsia" w:hAnsi="Cambria Math"/>
                                <w:sz w:val="28"/>
                                <w:szCs w:val="28"/>
                              </w:rPr>
                            </m:ctrlPr>
                          </m:accPr>
                          <m:e>
                            <m:r>
                              <w:rPr>
                                <w:rFonts w:ascii="Cambria Math" w:eastAsiaTheme="minorEastAsia" w:hAnsi="Cambria Math"/>
                                <w:sz w:val="28"/>
                                <w:szCs w:val="28"/>
                              </w:rPr>
                              <m:t>e</m:t>
                            </m:r>
                          </m:e>
                        </m:acc>
                      </m:e>
                    </m:d>
                  </m:e>
                  <m:sup>
                    <m:r>
                      <w:rPr>
                        <w:rFonts w:ascii="Cambria Math" w:eastAsiaTheme="minorEastAsia" w:hAnsi="Cambria Math"/>
                        <w:sz w:val="28"/>
                        <w:szCs w:val="28"/>
                      </w:rPr>
                      <m:t>2</m:t>
                    </m:r>
                  </m:sup>
                </m:sSup>
                <m:ctrlPr>
                  <w:rPr>
                    <w:rFonts w:ascii="Cambria Math" w:eastAsiaTheme="minorEastAsia" w:hAnsi="Cambria Math"/>
                    <w:i/>
                    <w:sz w:val="28"/>
                    <w:szCs w:val="28"/>
                  </w:rPr>
                </m:ctrlPr>
              </m:e>
            </m:nary>
            <m:ctrlPr>
              <w:rPr>
                <w:rFonts w:ascii="Cambria Math" w:eastAsiaTheme="minorEastAsia" w:hAnsi="Cambria Math"/>
                <w:i/>
                <w:sz w:val="28"/>
                <w:szCs w:val="28"/>
              </w:rPr>
            </m:ctrlPr>
          </m:den>
        </m:f>
      </m:oMath>
    </w:p>
    <w:p w14:paraId="4E17BF9E" w14:textId="77777777" w:rsidR="00436C56" w:rsidRPr="005E5B40" w:rsidRDefault="00436C56" w:rsidP="00436C56">
      <w:pPr>
        <w:tabs>
          <w:tab w:val="left" w:pos="1152"/>
        </w:tabs>
        <w:jc w:val="center"/>
        <w:rPr>
          <w:rFonts w:ascii="Cambria" w:eastAsiaTheme="minorEastAsia" w:hAnsi="Cambria"/>
        </w:rPr>
      </w:pPr>
    </w:p>
    <w:p w14:paraId="001EDDA7"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This feature gives a measure of the </w:t>
      </w:r>
      <w:proofErr w:type="spellStart"/>
      <w:r>
        <w:rPr>
          <w:rFonts w:ascii="Cambria" w:eastAsiaTheme="minorEastAsia" w:hAnsi="Cambria"/>
        </w:rPr>
        <w:t>forecastability</w:t>
      </w:r>
      <w:proofErr w:type="spellEnd"/>
      <w:r>
        <w:rPr>
          <w:rFonts w:ascii="Cambria" w:eastAsiaTheme="minorEastAsia" w:hAnsi="Cambria"/>
        </w:rPr>
        <w:t xml:space="preserve"> of a time series after the trend and seasonality have been accounted for.</w:t>
      </w:r>
      <w:r w:rsidDel="00E71660">
        <w:rPr>
          <w:rFonts w:ascii="Cambria" w:eastAsiaTheme="minorEastAsia" w:hAnsi="Cambria"/>
        </w:rPr>
        <w:t xml:space="preserve"> </w:t>
      </w:r>
    </w:p>
    <w:p w14:paraId="3B2A0D8F" w14:textId="77777777" w:rsidR="00436C56" w:rsidRDefault="00436C56" w:rsidP="00436C56">
      <w:pPr>
        <w:tabs>
          <w:tab w:val="left" w:pos="1152"/>
        </w:tabs>
        <w:rPr>
          <w:rFonts w:ascii="Cambria" w:eastAsiaTheme="minorEastAsia" w:hAnsi="Cambria"/>
          <w:b/>
          <w:bCs/>
        </w:rPr>
      </w:pPr>
    </w:p>
    <w:p w14:paraId="57570223" w14:textId="77777777" w:rsidR="00436C56" w:rsidRPr="00722180" w:rsidRDefault="00436C56" w:rsidP="00436C56">
      <w:pPr>
        <w:tabs>
          <w:tab w:val="left" w:pos="1152"/>
        </w:tabs>
        <w:rPr>
          <w:rFonts w:ascii="Cambria" w:eastAsiaTheme="minorEastAsia" w:hAnsi="Cambria"/>
        </w:rPr>
      </w:pPr>
      <w:r>
        <w:rPr>
          <w:rFonts w:ascii="Cambria" w:eastAsiaTheme="minorEastAsia" w:hAnsi="Cambria"/>
        </w:rPr>
        <w:t xml:space="preserve">Continuing with the decomposed series, we compute the strength of trend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w:r>
        <w:rPr>
          <w:rFonts w:ascii="Cambria" w:eastAsiaTheme="minorEastAsia" w:hAnsi="Cambria"/>
        </w:rPr>
        <w:t xml:space="preserve"> and strength of the </w:t>
      </w:r>
      <m:oMath>
        <m:r>
          <w:rPr>
            <w:rFonts w:ascii="Cambria Math" w:eastAsiaTheme="minorEastAsia" w:hAnsi="Cambria Math"/>
          </w:rPr>
          <m:t>ith</m:t>
        </m:r>
      </m:oMath>
      <w:r>
        <w:rPr>
          <w:rFonts w:ascii="Cambria" w:eastAsiaTheme="minorEastAsia" w:hAnsi="Cambria"/>
        </w:rPr>
        <w:t xml:space="preserve"> seasonal component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7,i</m:t>
            </m:r>
          </m:sub>
        </m:sSub>
      </m:oMath>
      <w:r>
        <w:rPr>
          <w:rFonts w:ascii="Cambria" w:eastAsiaTheme="minorEastAsia" w:hAnsi="Cambria"/>
        </w:rPr>
        <w:t xml:space="preserve"> as follows,</w:t>
      </w:r>
    </w:p>
    <w:p w14:paraId="3FF9E31D" w14:textId="77777777" w:rsidR="00436C56" w:rsidRDefault="00436C56" w:rsidP="00436C56">
      <w:pPr>
        <w:tabs>
          <w:tab w:val="left" w:pos="1152"/>
        </w:tabs>
        <w:rPr>
          <w:rFonts w:ascii="Cambria" w:eastAsiaTheme="minorEastAsia" w:hAnsi="Cambria"/>
        </w:rPr>
      </w:pPr>
    </w:p>
    <w:p w14:paraId="708AA6AD" w14:textId="77777777" w:rsidR="00436C56" w:rsidRPr="00E75B9F" w:rsidRDefault="00436C56" w:rsidP="00436C56">
      <w:pPr>
        <w:tabs>
          <w:tab w:val="left" w:pos="1152"/>
        </w:tabs>
        <w:jc w:val="center"/>
        <w:rPr>
          <w:rFonts w:ascii="Cambria" w:eastAsiaTheme="minorEastAsia" w:hAnsi="Cambria"/>
          <w:sz w:val="32"/>
          <w:szCs w:val="32"/>
        </w:rPr>
      </w:pPr>
      <m:oMath>
        <m:r>
          <w:rPr>
            <w:rFonts w:ascii="Cambria Math" w:eastAsiaTheme="minorEastAsia" w:hAnsi="Cambria Math"/>
            <w:sz w:val="32"/>
            <w:szCs w:val="32"/>
          </w:rPr>
          <m:t>Trend=1-</m:t>
        </m:r>
        <m:f>
          <m:fPr>
            <m:ctrlPr>
              <w:rPr>
                <w:rFonts w:ascii="Cambria Math" w:eastAsiaTheme="minorEastAsia" w:hAnsi="Cambria Math"/>
                <w:sz w:val="32"/>
                <w:szCs w:val="32"/>
              </w:rPr>
            </m:ctrlPr>
          </m:fPr>
          <m:num>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num>
          <m:den>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j</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den>
        </m:f>
      </m:oMath>
      <w:r w:rsidRPr="00B14387">
        <w:rPr>
          <w:rFonts w:ascii="Cambria" w:eastAsiaTheme="minorEastAsia" w:hAnsi="Cambria"/>
          <w:sz w:val="32"/>
          <w:szCs w:val="32"/>
        </w:rPr>
        <w:t>,</w:t>
      </w:r>
    </w:p>
    <w:p w14:paraId="12291E35" w14:textId="77777777" w:rsidR="00436C56" w:rsidRPr="00B14387" w:rsidRDefault="00436C56" w:rsidP="00436C56">
      <w:pPr>
        <w:tabs>
          <w:tab w:val="left" w:pos="1152"/>
        </w:tabs>
        <w:jc w:val="center"/>
        <w:rPr>
          <w:rFonts w:ascii="Cambria" w:eastAsiaTheme="minorEastAsia" w:hAnsi="Cambria"/>
          <w:sz w:val="32"/>
          <w:szCs w:val="32"/>
        </w:rPr>
      </w:pPr>
    </w:p>
    <w:p w14:paraId="4E788556" w14:textId="77777777" w:rsidR="00436C56" w:rsidRPr="00B14387" w:rsidRDefault="00436C56" w:rsidP="00436C56">
      <w:pPr>
        <w:tabs>
          <w:tab w:val="left" w:pos="1152"/>
        </w:tabs>
        <w:rPr>
          <w:rFonts w:ascii="Cambria" w:eastAsiaTheme="minorEastAsia" w:hAnsi="Cambria"/>
        </w:rPr>
      </w:pPr>
    </w:p>
    <w:p w14:paraId="00A002EC" w14:textId="77777777" w:rsidR="00436C56" w:rsidRPr="0053699F" w:rsidRDefault="00436C56" w:rsidP="00436C56">
      <w:pPr>
        <w:tabs>
          <w:tab w:val="left" w:pos="1152"/>
        </w:tabs>
        <w:jc w:val="center"/>
        <w:rPr>
          <w:rFonts w:ascii="Cambria" w:eastAsiaTheme="minorEastAsia" w:hAnsi="Cambria"/>
          <w:sz w:val="32"/>
          <w:szCs w:val="32"/>
        </w:rPr>
      </w:pPr>
      <m:oMath>
        <m:r>
          <w:rPr>
            <w:rFonts w:ascii="Cambria Math" w:eastAsiaTheme="minorEastAsia" w:hAnsi="Cambria Math"/>
            <w:sz w:val="32"/>
            <w:szCs w:val="32"/>
          </w:rPr>
          <m:t>Seasonalit</m:t>
        </m:r>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=1-</m:t>
        </m:r>
        <m:f>
          <m:fPr>
            <m:ctrlPr>
              <w:rPr>
                <w:rFonts w:ascii="Cambria Math" w:eastAsiaTheme="minorEastAsia" w:hAnsi="Cambria Math"/>
                <w:sz w:val="32"/>
                <w:szCs w:val="32"/>
              </w:rPr>
            </m:ctrlPr>
          </m:fPr>
          <m:num>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num>
          <m:den>
            <m:r>
              <w:rPr>
                <w:rFonts w:ascii="Cambria Math" w:eastAsiaTheme="minorEastAsia" w:hAnsi="Cambria Math"/>
                <w:sz w:val="32"/>
                <w:szCs w:val="32"/>
              </w:rPr>
              <m:t>Var</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s</m:t>
                    </m:r>
                  </m:e>
                  <m:sub>
                    <m:r>
                      <w:rPr>
                        <w:rFonts w:ascii="Cambria Math" w:eastAsiaTheme="minorEastAsia" w:hAnsi="Cambria Math"/>
                        <w:sz w:val="32"/>
                        <w:szCs w:val="32"/>
                      </w:rPr>
                      <m:t>i,j</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j</m:t>
                    </m:r>
                  </m:sub>
                </m:sSub>
              </m:e>
            </m:d>
            <m:ctrlPr>
              <w:rPr>
                <w:rFonts w:ascii="Cambria Math" w:eastAsiaTheme="minorEastAsia" w:hAnsi="Cambria Math"/>
                <w:i/>
                <w:sz w:val="32"/>
                <w:szCs w:val="32"/>
              </w:rPr>
            </m:ctrlPr>
          </m:den>
        </m:f>
      </m:oMath>
      <w:r w:rsidRPr="0053699F">
        <w:rPr>
          <w:rFonts w:ascii="Cambria" w:eastAsiaTheme="minorEastAsia" w:hAnsi="Cambria"/>
          <w:sz w:val="32"/>
          <w:szCs w:val="32"/>
        </w:rPr>
        <w:t>.</w:t>
      </w:r>
    </w:p>
    <w:p w14:paraId="159CC093" w14:textId="77777777" w:rsidR="00436C56" w:rsidRPr="00B14387" w:rsidRDefault="00436C56" w:rsidP="00436C56">
      <w:pPr>
        <w:tabs>
          <w:tab w:val="left" w:pos="1152"/>
        </w:tabs>
        <w:rPr>
          <w:rFonts w:ascii="Cambria" w:eastAsiaTheme="minorEastAsia" w:hAnsi="Cambria"/>
        </w:rPr>
      </w:pPr>
    </w:p>
    <w:p w14:paraId="39947AA8" w14:textId="77777777" w:rsidR="00436C56" w:rsidRPr="00C256F4" w:rsidRDefault="00436C56" w:rsidP="00436C56">
      <w:pPr>
        <w:tabs>
          <w:tab w:val="left" w:pos="1152"/>
        </w:tabs>
        <w:rPr>
          <w:rFonts w:ascii="Cambria" w:eastAsiaTheme="minorEastAsia" w:hAnsi="Cambria"/>
        </w:rPr>
      </w:pPr>
      <w:r>
        <w:rPr>
          <w:rFonts w:ascii="Cambria" w:eastAsiaTheme="minorEastAsia" w:hAnsi="Cambria"/>
        </w:rPr>
        <w:t xml:space="preserve">In practice, the values of </w:t>
      </w:r>
      <m:oMath>
        <m:r>
          <w:rPr>
            <w:rFonts w:ascii="Cambria Math" w:eastAsiaTheme="minorEastAsia" w:hAnsi="Cambria Math"/>
          </w:rPr>
          <m:t>Trend</m:t>
        </m:r>
      </m:oMath>
      <w:r>
        <w:rPr>
          <w:rFonts w:ascii="Cambria" w:eastAsiaTheme="minorEastAsia" w:hAnsi="Cambria"/>
        </w:rPr>
        <w:t xml:space="preserve"> and </w:t>
      </w:r>
      <m:oMath>
        <m:r>
          <w:rPr>
            <w:rFonts w:ascii="Cambria Math" w:eastAsiaTheme="minorEastAsia" w:hAnsi="Cambria Math"/>
          </w:rPr>
          <m:t>Seasonalit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ascii="Cambria" w:eastAsiaTheme="minorEastAsia" w:hAnsi="Cambria"/>
        </w:rPr>
        <w:t xml:space="preserve"> are bounded to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ascii="Cambria" w:eastAsiaTheme="minorEastAsia" w:hAnsi="Cambria"/>
        </w:rPr>
        <w:t xml:space="preserve"> (Hyndman 2022).</w:t>
      </w:r>
    </w:p>
    <w:p w14:paraId="1032474E" w14:textId="77777777" w:rsidR="00436C56" w:rsidRDefault="00436C56" w:rsidP="00436C56">
      <w:pPr>
        <w:tabs>
          <w:tab w:val="left" w:pos="1152"/>
        </w:tabs>
        <w:rPr>
          <w:rFonts w:ascii="Cambria" w:eastAsiaTheme="minorEastAsia" w:hAnsi="Cambria"/>
        </w:rPr>
      </w:pPr>
    </w:p>
    <w:p w14:paraId="73E6230C" w14:textId="77777777" w:rsidR="00436C56" w:rsidRDefault="00436C56" w:rsidP="00436C56">
      <w:pPr>
        <w:tabs>
          <w:tab w:val="left" w:pos="1152"/>
        </w:tabs>
        <w:rPr>
          <w:rFonts w:ascii="Cambria" w:eastAsiaTheme="minorEastAsia" w:hAnsi="Cambria"/>
        </w:rPr>
      </w:pPr>
      <w:r>
        <w:rPr>
          <w:rFonts w:ascii="Cambria" w:eastAsiaTheme="minorEastAsia" w:hAnsi="Cambria"/>
        </w:rPr>
        <w:t xml:space="preserve">Our final two features are included to maintain data utility throughout the </w:t>
      </w:r>
      <w:r>
        <w:rPr>
          <w:rFonts w:ascii="Cambria" w:eastAsiaTheme="minorEastAsia" w:hAnsi="Cambria"/>
          <w:i/>
          <w:iCs/>
        </w:rPr>
        <w:t>k</w:t>
      </w:r>
      <w:r>
        <w:rPr>
          <w:rFonts w:ascii="Cambria" w:eastAsiaTheme="minorEastAsia" w:hAnsi="Cambria"/>
        </w:rPr>
        <w:t>-</w:t>
      </w:r>
      <w:proofErr w:type="spellStart"/>
      <w:r>
        <w:rPr>
          <w:rFonts w:ascii="Cambria" w:eastAsiaTheme="minorEastAsia" w:hAnsi="Cambria"/>
        </w:rPr>
        <w:t>nTS</w:t>
      </w:r>
      <w:proofErr w:type="spellEnd"/>
      <w:r>
        <w:rPr>
          <w:rFonts w:ascii="Cambria" w:eastAsiaTheme="minorEastAsia" w:hAnsi="Cambria"/>
        </w:rPr>
        <w:t xml:space="preserve"> swapping process. The idea is to swap values between series that not only have similar characteristics, but whose values have similar magnitudes. Toward this end, we include the mean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w:r>
        <w:rPr>
          <w:rFonts w:ascii="Cambria" w:eastAsiaTheme="minorEastAsia" w:hAnsi="Cambria"/>
        </w:rPr>
        <w:t xml:space="preserve"> and the variance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oMath>
      <w:r>
        <w:rPr>
          <w:rFonts w:ascii="Cambria" w:eastAsiaTheme="minorEastAsia" w:hAnsi="Cambria"/>
        </w:rPr>
        <w:t xml:space="preserv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w:t>
      </w:r>
    </w:p>
    <w:p w14:paraId="5EDB6789" w14:textId="77777777" w:rsidR="00436C56" w:rsidRDefault="00436C56" w:rsidP="00436C56">
      <w:pPr>
        <w:tabs>
          <w:tab w:val="left" w:pos="1152"/>
        </w:tabs>
        <w:rPr>
          <w:rFonts w:ascii="Cambria" w:eastAsiaTheme="minorEastAsia" w:hAnsi="Cambria"/>
        </w:rPr>
      </w:pPr>
    </w:p>
    <w:p w14:paraId="221FED6E" w14:textId="77777777" w:rsidR="00436C56" w:rsidRPr="0053699F" w:rsidRDefault="00436C56" w:rsidP="00436C56">
      <w:pPr>
        <w:tabs>
          <w:tab w:val="left" w:pos="1152"/>
        </w:tabs>
        <w:rPr>
          <w:rFonts w:ascii="Cambria" w:eastAsiaTheme="minorEastAsia" w:hAnsi="Cambria"/>
        </w:rPr>
      </w:pPr>
      <m:oMathPara>
        <m:oMath>
          <m:r>
            <w:rPr>
              <w:rFonts w:ascii="Cambria Math" w:eastAsiaTheme="minorEastAsia" w:hAnsi="Cambria Math"/>
            </w:rPr>
            <m:t>SeriesMean=</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T</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ctrlPr>
                <w:rPr>
                  <w:rFonts w:ascii="Cambria Math" w:eastAsiaTheme="minorEastAsia" w:hAnsi="Cambria Math"/>
                  <w:i/>
                </w:rPr>
              </m:ctrlPr>
            </m:e>
          </m:nary>
          <m:r>
            <w:rPr>
              <w:rFonts w:ascii="Cambria Math" w:eastAsiaTheme="minorEastAsia" w:hAnsi="Cambria Math"/>
            </w:rPr>
            <m:t>,</m:t>
          </m:r>
        </m:oMath>
      </m:oMathPara>
    </w:p>
    <w:p w14:paraId="3DE455B3" w14:textId="77777777" w:rsidR="00436C56" w:rsidRPr="0053699F" w:rsidRDefault="00436C56" w:rsidP="00436C56">
      <w:pPr>
        <w:tabs>
          <w:tab w:val="left" w:pos="1152"/>
        </w:tabs>
        <w:rPr>
          <w:rFonts w:ascii="Cambria" w:eastAsiaTheme="minorEastAsia" w:hAnsi="Cambria"/>
        </w:rPr>
      </w:pPr>
    </w:p>
    <w:p w14:paraId="7BB88B77" w14:textId="77777777" w:rsidR="00436C56" w:rsidRDefault="00436C56" w:rsidP="00436C56">
      <w:pPr>
        <w:tabs>
          <w:tab w:val="left" w:pos="1152"/>
        </w:tabs>
        <w:rPr>
          <w:rFonts w:ascii="Cambria" w:eastAsiaTheme="minorEastAsia" w:hAnsi="Cambria"/>
        </w:rPr>
      </w:pPr>
    </w:p>
    <w:p w14:paraId="71CB5375" w14:textId="77777777" w:rsidR="00436C56" w:rsidRDefault="00436C56" w:rsidP="00436C56">
      <w:pPr>
        <w:tabs>
          <w:tab w:val="left" w:pos="1152"/>
        </w:tabs>
        <w:jc w:val="center"/>
        <w:rPr>
          <w:rFonts w:ascii="Cambria" w:eastAsiaTheme="minorEastAsia" w:hAnsi="Cambria"/>
        </w:rPr>
      </w:pPr>
      <m:oMath>
        <m:r>
          <w:rPr>
            <w:rFonts w:ascii="Cambria Math" w:eastAsiaTheme="minorEastAsia" w:hAnsi="Cambria Math"/>
          </w:rPr>
          <m:t>SeriesVariance=</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T-1</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t=1</m:t>
            </m:r>
            <m:ctrlPr>
              <w:rPr>
                <w:rFonts w:ascii="Cambria Math" w:eastAsiaTheme="minorEastAsia" w:hAnsi="Cambria Math"/>
                <w:i/>
              </w:rPr>
            </m:ctrlPr>
          </m:sub>
          <m:sup>
            <m:r>
              <w:rPr>
                <w:rFonts w:ascii="Cambria Math" w:eastAsiaTheme="minorEastAsia" w:hAnsi="Cambria Math"/>
              </w:rPr>
              <m:t>T</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j,t</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e>
              <m:sup>
                <m:r>
                  <w:rPr>
                    <w:rFonts w:ascii="Cambria Math" w:eastAsiaTheme="minorEastAsia" w:hAnsi="Cambria Math"/>
                  </w:rPr>
                  <m:t>2</m:t>
                </m:r>
              </m:sup>
            </m:sSup>
            <m:ctrlPr>
              <w:rPr>
                <w:rFonts w:ascii="Cambria Math" w:eastAsiaTheme="minorEastAsia" w:hAnsi="Cambria Math"/>
                <w:i/>
              </w:rPr>
            </m:ctrlPr>
          </m:e>
        </m:nary>
      </m:oMath>
      <w:r>
        <w:rPr>
          <w:rFonts w:ascii="Cambria" w:eastAsiaTheme="minorEastAsia" w:hAnsi="Cambria"/>
        </w:rPr>
        <w:t>.</w:t>
      </w:r>
    </w:p>
    <w:p w14:paraId="44E7AB70" w14:textId="77777777" w:rsidR="00436C56" w:rsidRPr="00682A30" w:rsidRDefault="00436C56" w:rsidP="00436C56">
      <w:pPr>
        <w:rPr>
          <w:rFonts w:ascii="Cambria" w:hAnsi="Cambria"/>
          <w:b/>
          <w:bCs/>
        </w:rPr>
      </w:pPr>
    </w:p>
    <w:p w14:paraId="374542E6" w14:textId="2F3AF58D" w:rsidR="0066358E" w:rsidRDefault="0066358E" w:rsidP="00753FD1">
      <w:pPr>
        <w:rPr>
          <w:rFonts w:ascii="Cambria" w:hAnsi="Cambria"/>
        </w:rPr>
      </w:pPr>
    </w:p>
    <w:p w14:paraId="17B57E40" w14:textId="0CD074E8" w:rsidR="00AE069A" w:rsidRDefault="001F64F8" w:rsidP="001F64F8">
      <w:pPr>
        <w:rPr>
          <w:ins w:id="421" w:author="Bale,Cameron" w:date="2022-11-09T12:57:00Z"/>
          <w:rFonts w:ascii="Cambria" w:eastAsiaTheme="minorEastAsia" w:hAnsi="Cambria"/>
        </w:rPr>
      </w:pPr>
      <w:ins w:id="422" w:author="Bale,Cameron" w:date="2022-11-09T12:56:00Z">
        <w:r>
          <w:rPr>
            <w:rFonts w:ascii="Cambria" w:hAnsi="Cambria"/>
          </w:rPr>
          <w:t xml:space="preserve">Figure 3 compares two monthly time series on the nine time series features discussed in this section. </w:t>
        </w:r>
      </w:ins>
      <w:ins w:id="423" w:author="Bale,Cameron" w:date="2022-11-07T13:49:00Z">
        <w:r w:rsidR="00AE069A">
          <w:rPr>
            <w:rFonts w:ascii="Cambria" w:eastAsiaTheme="minorEastAsia" w:hAnsi="Cambria"/>
          </w:rPr>
          <w:t xml:space="preserve">The </w:t>
        </w:r>
      </w:ins>
      <w:ins w:id="424" w:author="Bale,Cameron" w:date="2022-11-09T12:56:00Z">
        <w:r>
          <w:rPr>
            <w:rFonts w:ascii="Cambria" w:eastAsiaTheme="minorEastAsia" w:hAnsi="Cambria"/>
          </w:rPr>
          <w:t>good</w:t>
        </w:r>
      </w:ins>
      <w:ins w:id="425" w:author="Bale,Cameron" w:date="2022-11-07T13:49:00Z">
        <w:r w:rsidR="00AE069A">
          <w:rPr>
            <w:rFonts w:ascii="Cambria" w:eastAsiaTheme="minorEastAsia" w:hAnsi="Cambria"/>
          </w:rPr>
          <w:t xml:space="preserve"> </w:t>
        </w:r>
        <w:proofErr w:type="spellStart"/>
        <w:r w:rsidR="00AE069A">
          <w:rPr>
            <w:rFonts w:ascii="Cambria" w:eastAsiaTheme="minorEastAsia" w:hAnsi="Cambria"/>
          </w:rPr>
          <w:t>forecastability</w:t>
        </w:r>
        <w:proofErr w:type="spellEnd"/>
        <w:r w:rsidR="00AE069A">
          <w:rPr>
            <w:rFonts w:ascii="Cambria" w:eastAsiaTheme="minorEastAsia" w:hAnsi="Cambria"/>
          </w:rPr>
          <w:t xml:space="preserve"> of the series on the left is indicated by the low spectral entropy and high Hurst coefficient values. The series on the right, however, is essentially a random walk as indicated by the value of the Hurst coefficient, and a spectral entropy of one indicates a very low signal to noise ratio. Another notable difference is in the strength of the trend of each series</w:t>
        </w:r>
        <w:r w:rsidR="00AE069A">
          <w:rPr>
            <w:rFonts w:ascii="Cambria" w:eastAsiaTheme="minorEastAsia" w:hAnsi="Cambria"/>
            <w:i/>
            <w:iCs/>
          </w:rPr>
          <w:t xml:space="preserve"> </w:t>
        </w:r>
        <w:r w:rsidR="00AE069A">
          <w:rPr>
            <w:rFonts w:ascii="Cambria" w:eastAsiaTheme="minorEastAsia" w:hAnsi="Cambria"/>
          </w:rPr>
          <w:t xml:space="preserve">– most of the variance of the series on the left is due to a strong trend, which is forecastable, whereas the variance in the series on the right appears to be due to the randomness of the series. The series on the left has low </w:t>
        </w:r>
        <w:r w:rsidR="00AE069A">
          <w:rPr>
            <w:rFonts w:ascii="Cambria" w:eastAsiaTheme="minorEastAsia" w:hAnsi="Cambria"/>
            <w:i/>
            <w:iCs/>
          </w:rPr>
          <w:t>Kurtosis</w:t>
        </w:r>
        <w:r w:rsidR="00AE069A">
          <w:rPr>
            <w:rFonts w:ascii="Cambria" w:eastAsiaTheme="minorEastAsia" w:hAnsi="Cambria"/>
          </w:rPr>
          <w:t>, i.e., light tails relative to the standard normal distribution, whereas the opposite is true for the series on the right.</w:t>
        </w:r>
      </w:ins>
    </w:p>
    <w:p w14:paraId="28B921F6" w14:textId="77777777" w:rsidR="00AE069A" w:rsidRDefault="00AE069A" w:rsidP="00AE069A">
      <w:pPr>
        <w:tabs>
          <w:tab w:val="left" w:pos="1152"/>
        </w:tabs>
        <w:rPr>
          <w:ins w:id="426" w:author="Bale,Cameron" w:date="2022-11-07T13:49:00Z"/>
          <w:rFonts w:ascii="Cambria" w:eastAsiaTheme="minorEastAsia" w:hAnsi="Cambria"/>
          <w:b/>
          <w:bCs/>
        </w:rPr>
      </w:pPr>
    </w:p>
    <w:p w14:paraId="6158A37F" w14:textId="252AF32C" w:rsidR="00AE069A" w:rsidRPr="0053699F" w:rsidRDefault="00AE069A" w:rsidP="00AE069A">
      <w:pPr>
        <w:tabs>
          <w:tab w:val="left" w:pos="1152"/>
        </w:tabs>
        <w:rPr>
          <w:ins w:id="427" w:author="Bale,Cameron" w:date="2022-11-07T13:49:00Z"/>
          <w:rFonts w:ascii="Cambria" w:eastAsiaTheme="minorEastAsia" w:hAnsi="Cambria"/>
          <w:b/>
          <w:bCs/>
        </w:rPr>
      </w:pPr>
      <w:ins w:id="428" w:author="Bale,Cameron" w:date="2022-11-07T13:49:00Z">
        <w:r>
          <w:rPr>
            <w:rFonts w:ascii="Cambria" w:eastAsiaTheme="minorEastAsia" w:hAnsi="Cambria"/>
            <w:b/>
            <w:bCs/>
          </w:rPr>
          <w:t xml:space="preserve">Fig </w:t>
        </w:r>
      </w:ins>
      <w:ins w:id="429" w:author="Bale,Cameron" w:date="2022-11-09T12:57:00Z">
        <w:r w:rsidR="001F64F8">
          <w:rPr>
            <w:rFonts w:ascii="Cambria" w:eastAsiaTheme="minorEastAsia" w:hAnsi="Cambria"/>
            <w:b/>
            <w:bCs/>
          </w:rPr>
          <w:t>3</w:t>
        </w:r>
      </w:ins>
      <w:ins w:id="430" w:author="Bale,Cameron" w:date="2022-11-07T13:49:00Z">
        <w:r>
          <w:rPr>
            <w:rFonts w:ascii="Cambria" w:eastAsiaTheme="minorEastAsia" w:hAnsi="Cambria"/>
            <w:b/>
            <w:bCs/>
          </w:rPr>
          <w:t>: Comparison of a time series with desirable features (easy to forecast) and a time series with undesirable features (difficult to forecast).</w:t>
        </w:r>
      </w:ins>
    </w:p>
    <w:p w14:paraId="208523C5" w14:textId="69B936DD" w:rsidR="00AE069A" w:rsidRDefault="00AE069A" w:rsidP="00AE069A">
      <w:pPr>
        <w:tabs>
          <w:tab w:val="left" w:pos="1152"/>
        </w:tabs>
        <w:rPr>
          <w:ins w:id="431" w:author="Bale,Cameron" w:date="2022-11-07T13:49:00Z"/>
          <w:rFonts w:ascii="Cambria" w:eastAsiaTheme="minorEastAsia" w:hAnsi="Cambria"/>
        </w:rPr>
      </w:pPr>
    </w:p>
    <w:p w14:paraId="2EB9EDDF" w14:textId="6125095B" w:rsidR="00AE069A" w:rsidRDefault="00B31D3A" w:rsidP="00AE069A">
      <w:pPr>
        <w:tabs>
          <w:tab w:val="left" w:pos="1152"/>
        </w:tabs>
        <w:rPr>
          <w:ins w:id="432" w:author="Bale,Cameron" w:date="2022-11-07T13:49:00Z"/>
          <w:rFonts w:ascii="Cambria" w:eastAsiaTheme="minorEastAsia" w:hAnsi="Cambria"/>
        </w:rPr>
      </w:pPr>
      <w:ins w:id="433" w:author="Bale,Cameron" w:date="2022-11-07T13:49:00Z">
        <w:r>
          <w:rPr>
            <w:rFonts w:ascii="Cambria" w:eastAsiaTheme="minorEastAsia" w:hAnsi="Cambria"/>
            <w:noProof/>
          </w:rPr>
          <w:drawing>
            <wp:anchor distT="0" distB="0" distL="114300" distR="114300" simplePos="0" relativeHeight="251679744" behindDoc="0" locked="0" layoutInCell="1" allowOverlap="1" wp14:anchorId="16CF109E" wp14:editId="64E4E2FA">
              <wp:simplePos x="0" y="0"/>
              <wp:positionH relativeFrom="margin">
                <wp:align>right</wp:align>
              </wp:positionH>
              <wp:positionV relativeFrom="paragraph">
                <wp:posOffset>67209</wp:posOffset>
              </wp:positionV>
              <wp:extent cx="5936615" cy="3077845"/>
              <wp:effectExtent l="0" t="0" r="6985" b="8255"/>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077845"/>
                      </a:xfrm>
                      <a:prstGeom prst="rect">
                        <a:avLst/>
                      </a:prstGeom>
                      <a:noFill/>
                      <a:ln>
                        <a:noFill/>
                      </a:ln>
                    </pic:spPr>
                  </pic:pic>
                </a:graphicData>
              </a:graphic>
            </wp:anchor>
          </w:drawing>
        </w:r>
      </w:ins>
    </w:p>
    <w:p w14:paraId="2DE74B6B" w14:textId="7EC68907" w:rsidR="00AE069A" w:rsidRDefault="00AE069A" w:rsidP="00AE069A">
      <w:pPr>
        <w:tabs>
          <w:tab w:val="left" w:pos="1152"/>
        </w:tabs>
        <w:jc w:val="center"/>
        <w:rPr>
          <w:ins w:id="434" w:author="Bale,Cameron" w:date="2022-11-07T13:49:00Z"/>
          <w:rFonts w:ascii="Cambria" w:eastAsiaTheme="minorEastAsia" w:hAnsi="Cambria"/>
        </w:rPr>
      </w:pPr>
    </w:p>
    <w:p w14:paraId="1D4525AF" w14:textId="63F4669E" w:rsidR="00AE069A" w:rsidRDefault="00AE069A" w:rsidP="00AE069A">
      <w:pPr>
        <w:tabs>
          <w:tab w:val="left" w:pos="1152"/>
        </w:tabs>
        <w:jc w:val="center"/>
        <w:rPr>
          <w:ins w:id="435" w:author="Bale,Cameron" w:date="2022-11-07T13:50:00Z"/>
          <w:rFonts w:ascii="Cambria" w:eastAsiaTheme="minorEastAsia" w:hAnsi="Cambria"/>
        </w:rPr>
      </w:pPr>
    </w:p>
    <w:p w14:paraId="1A9443DE" w14:textId="0AA3C8AD" w:rsidR="00B31D3A" w:rsidRDefault="00B31D3A" w:rsidP="00AE069A">
      <w:pPr>
        <w:tabs>
          <w:tab w:val="left" w:pos="1152"/>
        </w:tabs>
        <w:jc w:val="center"/>
        <w:rPr>
          <w:ins w:id="436" w:author="Bale,Cameron" w:date="2022-11-07T13:50:00Z"/>
          <w:rFonts w:ascii="Cambria" w:eastAsiaTheme="minorEastAsia" w:hAnsi="Cambria"/>
        </w:rPr>
      </w:pPr>
    </w:p>
    <w:p w14:paraId="38D43C04" w14:textId="6EAD7EF5" w:rsidR="00B31D3A" w:rsidRDefault="00B31D3A" w:rsidP="00AE069A">
      <w:pPr>
        <w:tabs>
          <w:tab w:val="left" w:pos="1152"/>
        </w:tabs>
        <w:jc w:val="center"/>
        <w:rPr>
          <w:ins w:id="437" w:author="Bale,Cameron" w:date="2022-11-07T13:50:00Z"/>
          <w:rFonts w:ascii="Cambria" w:eastAsiaTheme="minorEastAsia" w:hAnsi="Cambria"/>
        </w:rPr>
      </w:pPr>
    </w:p>
    <w:p w14:paraId="0FDA27AE" w14:textId="166E06BF" w:rsidR="00B31D3A" w:rsidRDefault="00B31D3A" w:rsidP="00AE069A">
      <w:pPr>
        <w:tabs>
          <w:tab w:val="left" w:pos="1152"/>
        </w:tabs>
        <w:jc w:val="center"/>
        <w:rPr>
          <w:ins w:id="438" w:author="Bale,Cameron" w:date="2022-11-07T13:50:00Z"/>
          <w:rFonts w:ascii="Cambria" w:eastAsiaTheme="minorEastAsia" w:hAnsi="Cambria"/>
        </w:rPr>
      </w:pPr>
    </w:p>
    <w:p w14:paraId="59AE727E" w14:textId="4C5DFC4C" w:rsidR="00B31D3A" w:rsidRDefault="00B31D3A" w:rsidP="00AE069A">
      <w:pPr>
        <w:tabs>
          <w:tab w:val="left" w:pos="1152"/>
        </w:tabs>
        <w:jc w:val="center"/>
        <w:rPr>
          <w:ins w:id="439" w:author="Bale,Cameron" w:date="2022-11-07T13:50:00Z"/>
          <w:rFonts w:ascii="Cambria" w:eastAsiaTheme="minorEastAsia" w:hAnsi="Cambria"/>
        </w:rPr>
      </w:pPr>
    </w:p>
    <w:p w14:paraId="7AF778C5" w14:textId="1AA21CE8" w:rsidR="00B31D3A" w:rsidRDefault="00B31D3A" w:rsidP="00AE069A">
      <w:pPr>
        <w:tabs>
          <w:tab w:val="left" w:pos="1152"/>
        </w:tabs>
        <w:jc w:val="center"/>
        <w:rPr>
          <w:ins w:id="440" w:author="Bale,Cameron" w:date="2022-11-07T13:50:00Z"/>
          <w:rFonts w:ascii="Cambria" w:eastAsiaTheme="minorEastAsia" w:hAnsi="Cambria"/>
        </w:rPr>
      </w:pPr>
    </w:p>
    <w:p w14:paraId="762657C0" w14:textId="7A900004" w:rsidR="00B31D3A" w:rsidRDefault="00B31D3A" w:rsidP="00AE069A">
      <w:pPr>
        <w:tabs>
          <w:tab w:val="left" w:pos="1152"/>
        </w:tabs>
        <w:jc w:val="center"/>
        <w:rPr>
          <w:ins w:id="441" w:author="Bale,Cameron" w:date="2022-11-07T13:50:00Z"/>
          <w:rFonts w:ascii="Cambria" w:eastAsiaTheme="minorEastAsia" w:hAnsi="Cambria"/>
        </w:rPr>
      </w:pPr>
    </w:p>
    <w:p w14:paraId="17835DE5" w14:textId="7FFEBCDA" w:rsidR="00B31D3A" w:rsidRDefault="00B31D3A" w:rsidP="00AE069A">
      <w:pPr>
        <w:tabs>
          <w:tab w:val="left" w:pos="1152"/>
        </w:tabs>
        <w:jc w:val="center"/>
        <w:rPr>
          <w:ins w:id="442" w:author="Bale,Cameron" w:date="2022-11-07T13:50:00Z"/>
          <w:rFonts w:ascii="Cambria" w:eastAsiaTheme="minorEastAsia" w:hAnsi="Cambria"/>
        </w:rPr>
      </w:pPr>
    </w:p>
    <w:p w14:paraId="7D839F3A" w14:textId="03EF5349" w:rsidR="00B31D3A" w:rsidRDefault="00B31D3A" w:rsidP="00AE069A">
      <w:pPr>
        <w:tabs>
          <w:tab w:val="left" w:pos="1152"/>
        </w:tabs>
        <w:jc w:val="center"/>
        <w:rPr>
          <w:ins w:id="443" w:author="Bale,Cameron" w:date="2022-11-07T13:50:00Z"/>
          <w:rFonts w:ascii="Cambria" w:eastAsiaTheme="minorEastAsia" w:hAnsi="Cambria"/>
        </w:rPr>
      </w:pPr>
    </w:p>
    <w:p w14:paraId="1872E200" w14:textId="54E8FB4B" w:rsidR="00B31D3A" w:rsidRDefault="00B31D3A" w:rsidP="00AE069A">
      <w:pPr>
        <w:tabs>
          <w:tab w:val="left" w:pos="1152"/>
        </w:tabs>
        <w:jc w:val="center"/>
        <w:rPr>
          <w:ins w:id="444" w:author="Bale,Cameron" w:date="2022-11-07T13:50:00Z"/>
          <w:rFonts w:ascii="Cambria" w:eastAsiaTheme="minorEastAsia" w:hAnsi="Cambria"/>
        </w:rPr>
      </w:pPr>
    </w:p>
    <w:p w14:paraId="08FD56A6" w14:textId="4B683DF9" w:rsidR="00B31D3A" w:rsidRDefault="00B31D3A" w:rsidP="00AE069A">
      <w:pPr>
        <w:tabs>
          <w:tab w:val="left" w:pos="1152"/>
        </w:tabs>
        <w:jc w:val="center"/>
        <w:rPr>
          <w:ins w:id="445" w:author="Bale,Cameron" w:date="2022-11-07T13:50:00Z"/>
          <w:rFonts w:ascii="Cambria" w:eastAsiaTheme="minorEastAsia" w:hAnsi="Cambria"/>
        </w:rPr>
      </w:pPr>
    </w:p>
    <w:p w14:paraId="791E61D4" w14:textId="68AB3491" w:rsidR="00B31D3A" w:rsidRDefault="00B31D3A" w:rsidP="00AE069A">
      <w:pPr>
        <w:tabs>
          <w:tab w:val="left" w:pos="1152"/>
        </w:tabs>
        <w:jc w:val="center"/>
        <w:rPr>
          <w:ins w:id="446" w:author="Bale,Cameron" w:date="2022-11-07T13:50:00Z"/>
          <w:rFonts w:ascii="Cambria" w:eastAsiaTheme="minorEastAsia" w:hAnsi="Cambria"/>
        </w:rPr>
      </w:pPr>
    </w:p>
    <w:p w14:paraId="0B0C9FEE" w14:textId="62C88AB1" w:rsidR="00B31D3A" w:rsidRDefault="00B31D3A" w:rsidP="00AE069A">
      <w:pPr>
        <w:tabs>
          <w:tab w:val="left" w:pos="1152"/>
        </w:tabs>
        <w:jc w:val="center"/>
        <w:rPr>
          <w:ins w:id="447" w:author="Bale,Cameron" w:date="2022-11-07T13:50:00Z"/>
          <w:rFonts w:ascii="Cambria" w:eastAsiaTheme="minorEastAsia" w:hAnsi="Cambria"/>
        </w:rPr>
      </w:pPr>
    </w:p>
    <w:p w14:paraId="427D94A6" w14:textId="1962135A" w:rsidR="00B31D3A" w:rsidRDefault="00B31D3A" w:rsidP="00AE069A">
      <w:pPr>
        <w:tabs>
          <w:tab w:val="left" w:pos="1152"/>
        </w:tabs>
        <w:jc w:val="center"/>
        <w:rPr>
          <w:ins w:id="448" w:author="Bale,Cameron" w:date="2022-11-07T13:50:00Z"/>
          <w:rFonts w:ascii="Cambria" w:eastAsiaTheme="minorEastAsia" w:hAnsi="Cambria"/>
        </w:rPr>
      </w:pPr>
    </w:p>
    <w:p w14:paraId="6AABAEE6" w14:textId="77777777" w:rsidR="00AE069A" w:rsidRDefault="00AE069A" w:rsidP="00AE069A">
      <w:pPr>
        <w:tabs>
          <w:tab w:val="left" w:pos="1152"/>
        </w:tabs>
        <w:rPr>
          <w:ins w:id="449" w:author="Bale,Cameron" w:date="2022-11-07T13:49:00Z"/>
          <w:rFonts w:ascii="Cambria" w:eastAsiaTheme="minorEastAsia" w:hAnsi="Cambria"/>
        </w:rPr>
      </w:pPr>
    </w:p>
    <w:p w14:paraId="5761B04E" w14:textId="6F372506" w:rsidR="00AE069A" w:rsidRPr="0053699F" w:rsidRDefault="00AE069A" w:rsidP="00AE069A">
      <w:pPr>
        <w:tabs>
          <w:tab w:val="left" w:pos="1152"/>
        </w:tabs>
        <w:rPr>
          <w:ins w:id="450" w:author="Bale,Cameron" w:date="2022-11-07T13:49:00Z"/>
          <w:rFonts w:ascii="Cambria" w:eastAsiaTheme="minorEastAsia" w:hAnsi="Cambria"/>
          <w:b/>
          <w:bCs/>
        </w:rPr>
      </w:pPr>
      <w:ins w:id="451" w:author="Bale,Cameron" w:date="2022-11-07T13:49:00Z">
        <w:r>
          <w:rPr>
            <w:rFonts w:ascii="Cambria" w:eastAsiaTheme="minorEastAsia" w:hAnsi="Cambria"/>
            <w:b/>
            <w:bCs/>
          </w:rPr>
          <w:lastRenderedPageBreak/>
          <w:t xml:space="preserve">Table </w:t>
        </w:r>
      </w:ins>
      <w:ins w:id="452" w:author="Bale,Cameron" w:date="2022-11-09T12:57:00Z">
        <w:r w:rsidR="001F64F8">
          <w:rPr>
            <w:rFonts w:ascii="Cambria" w:eastAsiaTheme="minorEastAsia" w:hAnsi="Cambria"/>
            <w:b/>
            <w:bCs/>
          </w:rPr>
          <w:t>2</w:t>
        </w:r>
      </w:ins>
      <w:ins w:id="453" w:author="Bale,Cameron" w:date="2022-11-07T13:49:00Z">
        <w:r>
          <w:rPr>
            <w:rFonts w:ascii="Cambria" w:eastAsiaTheme="minorEastAsia" w:hAnsi="Cambria"/>
            <w:b/>
            <w:bCs/>
          </w:rPr>
          <w:t>: feature value comparison between a series with desirable features (easy to forecast) and a series with undesirable features (difficult to forecast)</w:t>
        </w:r>
      </w:ins>
    </w:p>
    <w:p w14:paraId="59B578C0" w14:textId="77777777" w:rsidR="00AE069A" w:rsidRDefault="00AE069A" w:rsidP="00AE069A">
      <w:pPr>
        <w:tabs>
          <w:tab w:val="left" w:pos="1152"/>
        </w:tabs>
        <w:rPr>
          <w:ins w:id="454" w:author="Bale,Cameron" w:date="2022-11-07T13:49:00Z"/>
          <w:rFonts w:ascii="Cambria" w:eastAsiaTheme="minorEastAsia" w:hAnsi="Cambria"/>
        </w:rPr>
      </w:pPr>
    </w:p>
    <w:tbl>
      <w:tblPr>
        <w:tblStyle w:val="TableGrid"/>
        <w:tblW w:w="10080" w:type="dxa"/>
        <w:tblInd w:w="-185" w:type="dxa"/>
        <w:tblLook w:val="04A0" w:firstRow="1" w:lastRow="0" w:firstColumn="1" w:lastColumn="0" w:noHBand="0" w:noVBand="1"/>
      </w:tblPr>
      <w:tblGrid>
        <w:gridCol w:w="1890"/>
        <w:gridCol w:w="3870"/>
        <w:gridCol w:w="4320"/>
      </w:tblGrid>
      <w:tr w:rsidR="00AE069A" w14:paraId="77D52C6C" w14:textId="77777777" w:rsidTr="00573EE9">
        <w:trPr>
          <w:ins w:id="455" w:author="Bale,Cameron" w:date="2022-11-07T13:49:00Z"/>
        </w:trPr>
        <w:tc>
          <w:tcPr>
            <w:tcW w:w="1890" w:type="dxa"/>
          </w:tcPr>
          <w:p w14:paraId="21E6447B" w14:textId="77777777" w:rsidR="00AE069A" w:rsidRPr="0053699F" w:rsidRDefault="00AE069A" w:rsidP="00573EE9">
            <w:pPr>
              <w:tabs>
                <w:tab w:val="left" w:pos="1152"/>
              </w:tabs>
              <w:jc w:val="center"/>
              <w:rPr>
                <w:ins w:id="456" w:author="Bale,Cameron" w:date="2022-11-07T13:49:00Z"/>
                <w:rFonts w:ascii="Cambria" w:eastAsiaTheme="minorEastAsia" w:hAnsi="Cambria"/>
                <w:b/>
                <w:bCs/>
              </w:rPr>
            </w:pPr>
            <w:ins w:id="457" w:author="Bale,Cameron" w:date="2022-11-07T13:49:00Z">
              <w:r w:rsidRPr="0053699F">
                <w:rPr>
                  <w:rFonts w:ascii="Cambria" w:eastAsiaTheme="minorEastAsia" w:hAnsi="Cambria"/>
                  <w:b/>
                  <w:bCs/>
                </w:rPr>
                <w:t>Feature</w:t>
              </w:r>
            </w:ins>
          </w:p>
        </w:tc>
        <w:tc>
          <w:tcPr>
            <w:tcW w:w="3870" w:type="dxa"/>
          </w:tcPr>
          <w:p w14:paraId="19DDD749" w14:textId="77777777" w:rsidR="00AE069A" w:rsidRPr="0053699F" w:rsidRDefault="00AE069A" w:rsidP="00573EE9">
            <w:pPr>
              <w:tabs>
                <w:tab w:val="left" w:pos="1152"/>
              </w:tabs>
              <w:jc w:val="center"/>
              <w:rPr>
                <w:ins w:id="458" w:author="Bale,Cameron" w:date="2022-11-07T13:49:00Z"/>
                <w:rFonts w:ascii="Cambria" w:eastAsiaTheme="minorEastAsia" w:hAnsi="Cambria"/>
                <w:b/>
                <w:bCs/>
              </w:rPr>
            </w:pPr>
            <w:ins w:id="459" w:author="Bale,Cameron" w:date="2022-11-07T13:49:00Z">
              <w:r w:rsidRPr="0053699F">
                <w:rPr>
                  <w:rFonts w:ascii="Cambria" w:eastAsiaTheme="minorEastAsia" w:hAnsi="Cambria"/>
                  <w:b/>
                  <w:bCs/>
                </w:rPr>
                <w:t>Desirable Feature</w:t>
              </w:r>
              <w:r>
                <w:rPr>
                  <w:rFonts w:ascii="Cambria" w:eastAsiaTheme="minorEastAsia" w:hAnsi="Cambria"/>
                  <w:b/>
                  <w:bCs/>
                </w:rPr>
                <w:t>s</w:t>
              </w:r>
              <w:r w:rsidRPr="0053699F">
                <w:rPr>
                  <w:rFonts w:ascii="Cambria" w:eastAsiaTheme="minorEastAsia" w:hAnsi="Cambria"/>
                  <w:b/>
                  <w:bCs/>
                </w:rPr>
                <w:t xml:space="preserve"> (left Fig. 1)</w:t>
              </w:r>
            </w:ins>
          </w:p>
        </w:tc>
        <w:tc>
          <w:tcPr>
            <w:tcW w:w="4320" w:type="dxa"/>
          </w:tcPr>
          <w:p w14:paraId="6E98D2A0" w14:textId="77777777" w:rsidR="00AE069A" w:rsidRPr="0053699F" w:rsidRDefault="00AE069A" w:rsidP="00573EE9">
            <w:pPr>
              <w:tabs>
                <w:tab w:val="left" w:pos="1152"/>
              </w:tabs>
              <w:jc w:val="center"/>
              <w:rPr>
                <w:ins w:id="460" w:author="Bale,Cameron" w:date="2022-11-07T13:49:00Z"/>
                <w:rFonts w:ascii="Cambria" w:eastAsiaTheme="minorEastAsia" w:hAnsi="Cambria"/>
                <w:b/>
                <w:bCs/>
              </w:rPr>
            </w:pPr>
            <w:ins w:id="461" w:author="Bale,Cameron" w:date="2022-11-07T13:49:00Z">
              <w:r w:rsidRPr="0053699F">
                <w:rPr>
                  <w:rFonts w:ascii="Cambria" w:eastAsiaTheme="minorEastAsia" w:hAnsi="Cambria"/>
                  <w:b/>
                  <w:bCs/>
                </w:rPr>
                <w:t>Undesirable Feature</w:t>
              </w:r>
              <w:r>
                <w:rPr>
                  <w:rFonts w:ascii="Cambria" w:eastAsiaTheme="minorEastAsia" w:hAnsi="Cambria"/>
                  <w:b/>
                  <w:bCs/>
                </w:rPr>
                <w:t>s</w:t>
              </w:r>
              <w:r w:rsidRPr="0053699F">
                <w:rPr>
                  <w:rFonts w:ascii="Cambria" w:eastAsiaTheme="minorEastAsia" w:hAnsi="Cambria"/>
                  <w:b/>
                  <w:bCs/>
                </w:rPr>
                <w:t xml:space="preserve"> (right Fig. 1)</w:t>
              </w:r>
            </w:ins>
          </w:p>
        </w:tc>
      </w:tr>
      <w:tr w:rsidR="00AE069A" w14:paraId="0448EE76" w14:textId="77777777" w:rsidTr="00573EE9">
        <w:trPr>
          <w:ins w:id="462" w:author="Bale,Cameron" w:date="2022-11-07T13:49:00Z"/>
        </w:trPr>
        <w:tc>
          <w:tcPr>
            <w:tcW w:w="1890" w:type="dxa"/>
          </w:tcPr>
          <w:p w14:paraId="48162571" w14:textId="77777777" w:rsidR="00AE069A" w:rsidRPr="0053699F" w:rsidRDefault="00AE069A" w:rsidP="00573EE9">
            <w:pPr>
              <w:tabs>
                <w:tab w:val="left" w:pos="1152"/>
              </w:tabs>
              <w:jc w:val="center"/>
              <w:rPr>
                <w:ins w:id="463" w:author="Bale,Cameron" w:date="2022-11-07T13:49:00Z"/>
                <w:rFonts w:ascii="Cambria" w:eastAsiaTheme="minorEastAsia" w:hAnsi="Cambria"/>
                <w:i/>
                <w:iCs/>
              </w:rPr>
            </w:pPr>
            <w:proofErr w:type="spellStart"/>
            <w:ins w:id="464" w:author="Bale,Cameron" w:date="2022-11-07T13:49:00Z">
              <w:r>
                <w:rPr>
                  <w:rFonts w:ascii="Cambria" w:eastAsiaTheme="minorEastAsia" w:hAnsi="Cambria"/>
                  <w:i/>
                  <w:iCs/>
                </w:rPr>
                <w:t>SpecEntropy</w:t>
              </w:r>
              <w:proofErr w:type="spellEnd"/>
            </w:ins>
          </w:p>
        </w:tc>
        <w:tc>
          <w:tcPr>
            <w:tcW w:w="3870" w:type="dxa"/>
          </w:tcPr>
          <w:p w14:paraId="14A743C9" w14:textId="77777777" w:rsidR="00AE069A" w:rsidRDefault="00AE069A" w:rsidP="00573EE9">
            <w:pPr>
              <w:tabs>
                <w:tab w:val="left" w:pos="1152"/>
              </w:tabs>
              <w:jc w:val="center"/>
              <w:rPr>
                <w:ins w:id="465" w:author="Bale,Cameron" w:date="2022-11-07T13:49:00Z"/>
                <w:rFonts w:ascii="Cambria" w:eastAsiaTheme="minorEastAsia" w:hAnsi="Cambria"/>
              </w:rPr>
            </w:pPr>
            <w:ins w:id="466" w:author="Bale,Cameron" w:date="2022-11-07T13:49:00Z">
              <w:r>
                <w:rPr>
                  <w:rFonts w:ascii="Cambria" w:eastAsiaTheme="minorEastAsia" w:hAnsi="Cambria"/>
                </w:rPr>
                <w:t>0.07</w:t>
              </w:r>
            </w:ins>
          </w:p>
        </w:tc>
        <w:tc>
          <w:tcPr>
            <w:tcW w:w="4320" w:type="dxa"/>
          </w:tcPr>
          <w:p w14:paraId="6FE0206D" w14:textId="77777777" w:rsidR="00AE069A" w:rsidRDefault="00AE069A" w:rsidP="00573EE9">
            <w:pPr>
              <w:tabs>
                <w:tab w:val="left" w:pos="1152"/>
              </w:tabs>
              <w:jc w:val="center"/>
              <w:rPr>
                <w:ins w:id="467" w:author="Bale,Cameron" w:date="2022-11-07T13:49:00Z"/>
                <w:rFonts w:ascii="Cambria" w:eastAsiaTheme="minorEastAsia" w:hAnsi="Cambria"/>
              </w:rPr>
            </w:pPr>
            <w:ins w:id="468" w:author="Bale,Cameron" w:date="2022-11-07T13:49:00Z">
              <w:r>
                <w:rPr>
                  <w:rFonts w:ascii="Cambria" w:eastAsiaTheme="minorEastAsia" w:hAnsi="Cambria"/>
                </w:rPr>
                <w:t>1.00</w:t>
              </w:r>
            </w:ins>
          </w:p>
        </w:tc>
      </w:tr>
      <w:tr w:rsidR="00AE069A" w14:paraId="4CA4541A" w14:textId="77777777" w:rsidTr="00573EE9">
        <w:trPr>
          <w:ins w:id="469" w:author="Bale,Cameron" w:date="2022-11-07T13:49:00Z"/>
        </w:trPr>
        <w:tc>
          <w:tcPr>
            <w:tcW w:w="1890" w:type="dxa"/>
          </w:tcPr>
          <w:p w14:paraId="7CF0D7E4" w14:textId="77777777" w:rsidR="00AE069A" w:rsidRPr="0053699F" w:rsidRDefault="00AE069A" w:rsidP="00573EE9">
            <w:pPr>
              <w:tabs>
                <w:tab w:val="left" w:pos="1152"/>
              </w:tabs>
              <w:jc w:val="center"/>
              <w:rPr>
                <w:ins w:id="470" w:author="Bale,Cameron" w:date="2022-11-07T13:49:00Z"/>
                <w:rFonts w:ascii="Cambria" w:eastAsiaTheme="minorEastAsia" w:hAnsi="Cambria"/>
                <w:i/>
                <w:iCs/>
              </w:rPr>
            </w:pPr>
            <w:ins w:id="471" w:author="Bale,Cameron" w:date="2022-11-07T13:49:00Z">
              <w:r>
                <w:rPr>
                  <w:rFonts w:ascii="Cambria" w:eastAsiaTheme="minorEastAsia" w:hAnsi="Cambria"/>
                  <w:i/>
                  <w:iCs/>
                </w:rPr>
                <w:t>Hurst</w:t>
              </w:r>
            </w:ins>
          </w:p>
        </w:tc>
        <w:tc>
          <w:tcPr>
            <w:tcW w:w="3870" w:type="dxa"/>
          </w:tcPr>
          <w:p w14:paraId="3E973A6B" w14:textId="77777777" w:rsidR="00AE069A" w:rsidRDefault="00AE069A" w:rsidP="00573EE9">
            <w:pPr>
              <w:tabs>
                <w:tab w:val="left" w:pos="1152"/>
              </w:tabs>
              <w:jc w:val="center"/>
              <w:rPr>
                <w:ins w:id="472" w:author="Bale,Cameron" w:date="2022-11-07T13:49:00Z"/>
                <w:rFonts w:ascii="Cambria" w:eastAsiaTheme="minorEastAsia" w:hAnsi="Cambria"/>
              </w:rPr>
            </w:pPr>
            <w:ins w:id="473" w:author="Bale,Cameron" w:date="2022-11-07T13:49:00Z">
              <w:r>
                <w:rPr>
                  <w:rFonts w:ascii="Cambria" w:eastAsiaTheme="minorEastAsia" w:hAnsi="Cambria"/>
                </w:rPr>
                <w:t>1.00</w:t>
              </w:r>
            </w:ins>
          </w:p>
        </w:tc>
        <w:tc>
          <w:tcPr>
            <w:tcW w:w="4320" w:type="dxa"/>
          </w:tcPr>
          <w:p w14:paraId="4AA8E6A0" w14:textId="77777777" w:rsidR="00AE069A" w:rsidRDefault="00AE069A" w:rsidP="00573EE9">
            <w:pPr>
              <w:tabs>
                <w:tab w:val="left" w:pos="1152"/>
              </w:tabs>
              <w:jc w:val="center"/>
              <w:rPr>
                <w:ins w:id="474" w:author="Bale,Cameron" w:date="2022-11-07T13:49:00Z"/>
                <w:rFonts w:ascii="Cambria" w:eastAsiaTheme="minorEastAsia" w:hAnsi="Cambria"/>
              </w:rPr>
            </w:pPr>
            <w:ins w:id="475" w:author="Bale,Cameron" w:date="2022-11-07T13:49:00Z">
              <w:r>
                <w:rPr>
                  <w:rFonts w:ascii="Cambria" w:eastAsiaTheme="minorEastAsia" w:hAnsi="Cambria"/>
                </w:rPr>
                <w:t>0.50</w:t>
              </w:r>
            </w:ins>
          </w:p>
        </w:tc>
      </w:tr>
      <w:tr w:rsidR="00AE069A" w14:paraId="6E170715" w14:textId="77777777" w:rsidTr="00573EE9">
        <w:trPr>
          <w:ins w:id="476" w:author="Bale,Cameron" w:date="2022-11-07T13:49:00Z"/>
        </w:trPr>
        <w:tc>
          <w:tcPr>
            <w:tcW w:w="1890" w:type="dxa"/>
          </w:tcPr>
          <w:p w14:paraId="573B4A54" w14:textId="77777777" w:rsidR="00AE069A" w:rsidRPr="0053699F" w:rsidRDefault="00AE069A" w:rsidP="00573EE9">
            <w:pPr>
              <w:tabs>
                <w:tab w:val="left" w:pos="1152"/>
              </w:tabs>
              <w:jc w:val="center"/>
              <w:rPr>
                <w:ins w:id="477" w:author="Bale,Cameron" w:date="2022-11-07T13:49:00Z"/>
                <w:rFonts w:ascii="Cambria" w:eastAsiaTheme="minorEastAsia" w:hAnsi="Cambria"/>
                <w:i/>
                <w:iCs/>
              </w:rPr>
            </w:pPr>
            <w:ins w:id="478" w:author="Bale,Cameron" w:date="2022-11-07T13:49:00Z">
              <w:r>
                <w:rPr>
                  <w:rFonts w:ascii="Cambria" w:eastAsiaTheme="minorEastAsia" w:hAnsi="Cambria"/>
                  <w:i/>
                  <w:iCs/>
                </w:rPr>
                <w:t>Skewness</w:t>
              </w:r>
            </w:ins>
          </w:p>
        </w:tc>
        <w:tc>
          <w:tcPr>
            <w:tcW w:w="3870" w:type="dxa"/>
          </w:tcPr>
          <w:p w14:paraId="189F4D0A" w14:textId="77777777" w:rsidR="00AE069A" w:rsidRDefault="00AE069A" w:rsidP="00573EE9">
            <w:pPr>
              <w:tabs>
                <w:tab w:val="left" w:pos="1152"/>
              </w:tabs>
              <w:jc w:val="center"/>
              <w:rPr>
                <w:ins w:id="479" w:author="Bale,Cameron" w:date="2022-11-07T13:49:00Z"/>
                <w:rFonts w:ascii="Cambria" w:eastAsiaTheme="minorEastAsia" w:hAnsi="Cambria"/>
              </w:rPr>
            </w:pPr>
            <w:ins w:id="480" w:author="Bale,Cameron" w:date="2022-11-07T13:49:00Z">
              <w:r>
                <w:rPr>
                  <w:rFonts w:ascii="Cambria" w:eastAsiaTheme="minorEastAsia" w:hAnsi="Cambria"/>
                </w:rPr>
                <w:t>-0.42</w:t>
              </w:r>
            </w:ins>
          </w:p>
        </w:tc>
        <w:tc>
          <w:tcPr>
            <w:tcW w:w="4320" w:type="dxa"/>
          </w:tcPr>
          <w:p w14:paraId="325B27EA" w14:textId="77777777" w:rsidR="00AE069A" w:rsidRDefault="00AE069A" w:rsidP="00573EE9">
            <w:pPr>
              <w:tabs>
                <w:tab w:val="left" w:pos="1152"/>
              </w:tabs>
              <w:jc w:val="center"/>
              <w:rPr>
                <w:ins w:id="481" w:author="Bale,Cameron" w:date="2022-11-07T13:49:00Z"/>
                <w:rFonts w:ascii="Cambria" w:eastAsiaTheme="minorEastAsia" w:hAnsi="Cambria"/>
              </w:rPr>
            </w:pPr>
            <w:ins w:id="482" w:author="Bale,Cameron" w:date="2022-11-07T13:49:00Z">
              <w:r>
                <w:rPr>
                  <w:rFonts w:ascii="Cambria" w:eastAsiaTheme="minorEastAsia" w:hAnsi="Cambria"/>
                </w:rPr>
                <w:t>-0.57</w:t>
              </w:r>
            </w:ins>
          </w:p>
        </w:tc>
      </w:tr>
      <w:tr w:rsidR="00AE069A" w14:paraId="1F18220F" w14:textId="77777777" w:rsidTr="00573EE9">
        <w:trPr>
          <w:ins w:id="483" w:author="Bale,Cameron" w:date="2022-11-07T13:49:00Z"/>
        </w:trPr>
        <w:tc>
          <w:tcPr>
            <w:tcW w:w="1890" w:type="dxa"/>
          </w:tcPr>
          <w:p w14:paraId="0477B0FC" w14:textId="77777777" w:rsidR="00AE069A" w:rsidRPr="0053699F" w:rsidRDefault="00AE069A" w:rsidP="00573EE9">
            <w:pPr>
              <w:tabs>
                <w:tab w:val="left" w:pos="1152"/>
              </w:tabs>
              <w:jc w:val="center"/>
              <w:rPr>
                <w:ins w:id="484" w:author="Bale,Cameron" w:date="2022-11-07T13:49:00Z"/>
                <w:rFonts w:ascii="Cambria" w:eastAsiaTheme="minorEastAsia" w:hAnsi="Cambria"/>
                <w:i/>
                <w:iCs/>
              </w:rPr>
            </w:pPr>
            <w:ins w:id="485" w:author="Bale,Cameron" w:date="2022-11-07T13:49:00Z">
              <w:r>
                <w:rPr>
                  <w:rFonts w:ascii="Cambria" w:eastAsiaTheme="minorEastAsia" w:hAnsi="Cambria"/>
                  <w:i/>
                  <w:iCs/>
                </w:rPr>
                <w:t>Kurtosis</w:t>
              </w:r>
            </w:ins>
          </w:p>
        </w:tc>
        <w:tc>
          <w:tcPr>
            <w:tcW w:w="3870" w:type="dxa"/>
          </w:tcPr>
          <w:p w14:paraId="7ECD6CDD" w14:textId="77777777" w:rsidR="00AE069A" w:rsidRDefault="00AE069A" w:rsidP="00573EE9">
            <w:pPr>
              <w:tabs>
                <w:tab w:val="left" w:pos="1152"/>
              </w:tabs>
              <w:jc w:val="center"/>
              <w:rPr>
                <w:ins w:id="486" w:author="Bale,Cameron" w:date="2022-11-07T13:49:00Z"/>
                <w:rFonts w:ascii="Cambria" w:eastAsiaTheme="minorEastAsia" w:hAnsi="Cambria"/>
              </w:rPr>
            </w:pPr>
            <w:ins w:id="487" w:author="Bale,Cameron" w:date="2022-11-07T13:49:00Z">
              <w:r>
                <w:rPr>
                  <w:rFonts w:ascii="Cambria" w:eastAsiaTheme="minorEastAsia" w:hAnsi="Cambria"/>
                </w:rPr>
                <w:t>-1.24</w:t>
              </w:r>
            </w:ins>
          </w:p>
        </w:tc>
        <w:tc>
          <w:tcPr>
            <w:tcW w:w="4320" w:type="dxa"/>
          </w:tcPr>
          <w:p w14:paraId="29D658C4" w14:textId="77777777" w:rsidR="00AE069A" w:rsidRDefault="00AE069A" w:rsidP="00573EE9">
            <w:pPr>
              <w:tabs>
                <w:tab w:val="left" w:pos="1152"/>
              </w:tabs>
              <w:jc w:val="center"/>
              <w:rPr>
                <w:ins w:id="488" w:author="Bale,Cameron" w:date="2022-11-07T13:49:00Z"/>
                <w:rFonts w:ascii="Cambria" w:eastAsiaTheme="minorEastAsia" w:hAnsi="Cambria"/>
              </w:rPr>
            </w:pPr>
            <w:ins w:id="489" w:author="Bale,Cameron" w:date="2022-11-07T13:49:00Z">
              <w:r>
                <w:rPr>
                  <w:rFonts w:ascii="Cambria" w:eastAsiaTheme="minorEastAsia" w:hAnsi="Cambria"/>
                </w:rPr>
                <w:t>1.16</w:t>
              </w:r>
            </w:ins>
          </w:p>
        </w:tc>
      </w:tr>
      <w:tr w:rsidR="00AE069A" w14:paraId="400A63C0" w14:textId="77777777" w:rsidTr="00573EE9">
        <w:trPr>
          <w:ins w:id="490" w:author="Bale,Cameron" w:date="2022-11-07T13:49:00Z"/>
        </w:trPr>
        <w:tc>
          <w:tcPr>
            <w:tcW w:w="1890" w:type="dxa"/>
          </w:tcPr>
          <w:p w14:paraId="7BDF5E88" w14:textId="77777777" w:rsidR="00AE069A" w:rsidRPr="0053699F" w:rsidRDefault="00AE069A" w:rsidP="00573EE9">
            <w:pPr>
              <w:tabs>
                <w:tab w:val="left" w:pos="1152"/>
              </w:tabs>
              <w:jc w:val="center"/>
              <w:rPr>
                <w:ins w:id="491" w:author="Bale,Cameron" w:date="2022-11-07T13:49:00Z"/>
                <w:rFonts w:ascii="Cambria" w:eastAsiaTheme="minorEastAsia" w:hAnsi="Cambria"/>
                <w:i/>
                <w:iCs/>
              </w:rPr>
            </w:pPr>
            <w:proofErr w:type="spellStart"/>
            <w:ins w:id="492" w:author="Bale,Cameron" w:date="2022-11-07T13:49:00Z">
              <w:r>
                <w:rPr>
                  <w:rFonts w:ascii="Cambria" w:eastAsiaTheme="minorEastAsia" w:hAnsi="Cambria"/>
                  <w:i/>
                  <w:iCs/>
                </w:rPr>
                <w:t>E_acf</w:t>
              </w:r>
              <w:proofErr w:type="spellEnd"/>
            </w:ins>
          </w:p>
        </w:tc>
        <w:tc>
          <w:tcPr>
            <w:tcW w:w="3870" w:type="dxa"/>
          </w:tcPr>
          <w:p w14:paraId="433A7361" w14:textId="77777777" w:rsidR="00AE069A" w:rsidRDefault="00AE069A" w:rsidP="00573EE9">
            <w:pPr>
              <w:tabs>
                <w:tab w:val="left" w:pos="1152"/>
              </w:tabs>
              <w:jc w:val="center"/>
              <w:rPr>
                <w:ins w:id="493" w:author="Bale,Cameron" w:date="2022-11-07T13:49:00Z"/>
                <w:rFonts w:ascii="Cambria" w:eastAsiaTheme="minorEastAsia" w:hAnsi="Cambria"/>
              </w:rPr>
            </w:pPr>
            <w:ins w:id="494" w:author="Bale,Cameron" w:date="2022-11-07T13:49:00Z">
              <w:r>
                <w:rPr>
                  <w:rFonts w:ascii="Cambria" w:eastAsiaTheme="minorEastAsia" w:hAnsi="Cambria"/>
                </w:rPr>
                <w:t>-0.09</w:t>
              </w:r>
            </w:ins>
          </w:p>
        </w:tc>
        <w:tc>
          <w:tcPr>
            <w:tcW w:w="4320" w:type="dxa"/>
          </w:tcPr>
          <w:p w14:paraId="34692056" w14:textId="77777777" w:rsidR="00AE069A" w:rsidRDefault="00AE069A" w:rsidP="00573EE9">
            <w:pPr>
              <w:tabs>
                <w:tab w:val="left" w:pos="1152"/>
              </w:tabs>
              <w:jc w:val="center"/>
              <w:rPr>
                <w:ins w:id="495" w:author="Bale,Cameron" w:date="2022-11-07T13:49:00Z"/>
                <w:rFonts w:ascii="Cambria" w:eastAsiaTheme="minorEastAsia" w:hAnsi="Cambria"/>
              </w:rPr>
            </w:pPr>
            <w:ins w:id="496" w:author="Bale,Cameron" w:date="2022-11-07T13:49:00Z">
              <w:r>
                <w:rPr>
                  <w:rFonts w:ascii="Cambria" w:eastAsiaTheme="minorEastAsia" w:hAnsi="Cambria"/>
                </w:rPr>
                <w:t>-0.19</w:t>
              </w:r>
            </w:ins>
          </w:p>
        </w:tc>
      </w:tr>
      <w:tr w:rsidR="00AE069A" w14:paraId="07489FC3" w14:textId="77777777" w:rsidTr="00573EE9">
        <w:trPr>
          <w:ins w:id="497" w:author="Bale,Cameron" w:date="2022-11-07T13:49:00Z"/>
        </w:trPr>
        <w:tc>
          <w:tcPr>
            <w:tcW w:w="1890" w:type="dxa"/>
          </w:tcPr>
          <w:p w14:paraId="69A194CA" w14:textId="77777777" w:rsidR="00AE069A" w:rsidRPr="0053699F" w:rsidRDefault="00AE069A" w:rsidP="00573EE9">
            <w:pPr>
              <w:tabs>
                <w:tab w:val="left" w:pos="1152"/>
              </w:tabs>
              <w:jc w:val="center"/>
              <w:rPr>
                <w:ins w:id="498" w:author="Bale,Cameron" w:date="2022-11-07T13:49:00Z"/>
                <w:rFonts w:ascii="Cambria" w:eastAsiaTheme="minorEastAsia" w:hAnsi="Cambria"/>
                <w:i/>
                <w:iCs/>
              </w:rPr>
            </w:pPr>
            <w:ins w:id="499" w:author="Bale,Cameron" w:date="2022-11-07T13:49:00Z">
              <w:r>
                <w:rPr>
                  <w:rFonts w:ascii="Cambria" w:eastAsiaTheme="minorEastAsia" w:hAnsi="Cambria"/>
                  <w:i/>
                  <w:iCs/>
                </w:rPr>
                <w:t>Trend</w:t>
              </w:r>
            </w:ins>
          </w:p>
        </w:tc>
        <w:tc>
          <w:tcPr>
            <w:tcW w:w="3870" w:type="dxa"/>
          </w:tcPr>
          <w:p w14:paraId="76D5F3A1" w14:textId="77777777" w:rsidR="00AE069A" w:rsidRDefault="00AE069A" w:rsidP="00573EE9">
            <w:pPr>
              <w:tabs>
                <w:tab w:val="left" w:pos="1152"/>
              </w:tabs>
              <w:jc w:val="center"/>
              <w:rPr>
                <w:ins w:id="500" w:author="Bale,Cameron" w:date="2022-11-07T13:49:00Z"/>
                <w:rFonts w:ascii="Cambria" w:eastAsiaTheme="minorEastAsia" w:hAnsi="Cambria"/>
              </w:rPr>
            </w:pPr>
            <w:ins w:id="501" w:author="Bale,Cameron" w:date="2022-11-07T13:49:00Z">
              <w:r>
                <w:rPr>
                  <w:rFonts w:ascii="Cambria" w:eastAsiaTheme="minorEastAsia" w:hAnsi="Cambria"/>
                </w:rPr>
                <w:t>0.97</w:t>
              </w:r>
            </w:ins>
          </w:p>
        </w:tc>
        <w:tc>
          <w:tcPr>
            <w:tcW w:w="4320" w:type="dxa"/>
          </w:tcPr>
          <w:p w14:paraId="08F0570F" w14:textId="77777777" w:rsidR="00AE069A" w:rsidRDefault="00AE069A" w:rsidP="00573EE9">
            <w:pPr>
              <w:tabs>
                <w:tab w:val="left" w:pos="1152"/>
              </w:tabs>
              <w:jc w:val="center"/>
              <w:rPr>
                <w:ins w:id="502" w:author="Bale,Cameron" w:date="2022-11-07T13:49:00Z"/>
                <w:rFonts w:ascii="Cambria" w:eastAsiaTheme="minorEastAsia" w:hAnsi="Cambria"/>
              </w:rPr>
            </w:pPr>
            <w:ins w:id="503" w:author="Bale,Cameron" w:date="2022-11-07T13:49:00Z">
              <w:r>
                <w:rPr>
                  <w:rFonts w:ascii="Cambria" w:eastAsiaTheme="minorEastAsia" w:hAnsi="Cambria"/>
                </w:rPr>
                <w:t>0.12</w:t>
              </w:r>
            </w:ins>
          </w:p>
        </w:tc>
      </w:tr>
      <w:tr w:rsidR="00AE069A" w14:paraId="5952C201" w14:textId="77777777" w:rsidTr="00573EE9">
        <w:trPr>
          <w:ins w:id="504" w:author="Bale,Cameron" w:date="2022-11-07T13:49:00Z"/>
        </w:trPr>
        <w:tc>
          <w:tcPr>
            <w:tcW w:w="1890" w:type="dxa"/>
          </w:tcPr>
          <w:p w14:paraId="0825AFFE" w14:textId="77777777" w:rsidR="00AE069A" w:rsidRPr="0053699F" w:rsidRDefault="00AE069A" w:rsidP="00573EE9">
            <w:pPr>
              <w:tabs>
                <w:tab w:val="left" w:pos="1152"/>
              </w:tabs>
              <w:jc w:val="center"/>
              <w:rPr>
                <w:ins w:id="505" w:author="Bale,Cameron" w:date="2022-11-07T13:49:00Z"/>
                <w:rFonts w:ascii="Cambria" w:eastAsiaTheme="minorEastAsia" w:hAnsi="Cambria"/>
                <w:i/>
                <w:iCs/>
              </w:rPr>
            </w:pPr>
            <w:ins w:id="506" w:author="Bale,Cameron" w:date="2022-11-07T13:49:00Z">
              <w:r>
                <w:rPr>
                  <w:rFonts w:ascii="Cambria" w:eastAsiaTheme="minorEastAsia" w:hAnsi="Cambria"/>
                  <w:i/>
                  <w:iCs/>
                </w:rPr>
                <w:t>Seasonality</w:t>
              </w:r>
            </w:ins>
          </w:p>
        </w:tc>
        <w:tc>
          <w:tcPr>
            <w:tcW w:w="3870" w:type="dxa"/>
          </w:tcPr>
          <w:p w14:paraId="28DD66EF" w14:textId="77777777" w:rsidR="00AE069A" w:rsidRDefault="00AE069A" w:rsidP="00573EE9">
            <w:pPr>
              <w:tabs>
                <w:tab w:val="left" w:pos="1152"/>
              </w:tabs>
              <w:jc w:val="center"/>
              <w:rPr>
                <w:ins w:id="507" w:author="Bale,Cameron" w:date="2022-11-07T13:49:00Z"/>
                <w:rFonts w:ascii="Cambria" w:eastAsiaTheme="minorEastAsia" w:hAnsi="Cambria"/>
              </w:rPr>
            </w:pPr>
            <w:ins w:id="508" w:author="Bale,Cameron" w:date="2022-11-07T13:49:00Z">
              <w:r>
                <w:rPr>
                  <w:rFonts w:ascii="Cambria" w:eastAsiaTheme="minorEastAsia" w:hAnsi="Cambria"/>
                </w:rPr>
                <w:t>0.16</w:t>
              </w:r>
            </w:ins>
          </w:p>
        </w:tc>
        <w:tc>
          <w:tcPr>
            <w:tcW w:w="4320" w:type="dxa"/>
          </w:tcPr>
          <w:p w14:paraId="50C2B97D" w14:textId="77777777" w:rsidR="00AE069A" w:rsidRDefault="00AE069A" w:rsidP="00573EE9">
            <w:pPr>
              <w:tabs>
                <w:tab w:val="left" w:pos="1152"/>
              </w:tabs>
              <w:jc w:val="center"/>
              <w:rPr>
                <w:ins w:id="509" w:author="Bale,Cameron" w:date="2022-11-07T13:49:00Z"/>
                <w:rFonts w:ascii="Cambria" w:eastAsiaTheme="minorEastAsia" w:hAnsi="Cambria"/>
              </w:rPr>
            </w:pPr>
            <w:ins w:id="510" w:author="Bale,Cameron" w:date="2022-11-07T13:49:00Z">
              <w:r>
                <w:rPr>
                  <w:rFonts w:ascii="Cambria" w:eastAsiaTheme="minorEastAsia" w:hAnsi="Cambria"/>
                </w:rPr>
                <w:t>0.23</w:t>
              </w:r>
            </w:ins>
          </w:p>
        </w:tc>
      </w:tr>
      <w:tr w:rsidR="00AE069A" w14:paraId="6B2EA25B" w14:textId="77777777" w:rsidTr="00573EE9">
        <w:trPr>
          <w:ins w:id="511" w:author="Bale,Cameron" w:date="2022-11-07T13:49:00Z"/>
        </w:trPr>
        <w:tc>
          <w:tcPr>
            <w:tcW w:w="1890" w:type="dxa"/>
          </w:tcPr>
          <w:p w14:paraId="56E99926" w14:textId="77777777" w:rsidR="00AE069A" w:rsidRDefault="00AE069A" w:rsidP="00573EE9">
            <w:pPr>
              <w:tabs>
                <w:tab w:val="left" w:pos="1152"/>
              </w:tabs>
              <w:jc w:val="center"/>
              <w:rPr>
                <w:ins w:id="512" w:author="Bale,Cameron" w:date="2022-11-07T13:49:00Z"/>
                <w:rFonts w:ascii="Cambria" w:eastAsiaTheme="minorEastAsia" w:hAnsi="Cambria"/>
                <w:i/>
                <w:iCs/>
              </w:rPr>
            </w:pPr>
            <w:proofErr w:type="spellStart"/>
            <w:ins w:id="513" w:author="Bale,Cameron" w:date="2022-11-07T13:49:00Z">
              <w:r>
                <w:rPr>
                  <w:rFonts w:ascii="Cambria" w:eastAsiaTheme="minorEastAsia" w:hAnsi="Cambria"/>
                  <w:i/>
                  <w:iCs/>
                </w:rPr>
                <w:t>SeriesMean</w:t>
              </w:r>
              <w:proofErr w:type="spellEnd"/>
            </w:ins>
          </w:p>
        </w:tc>
        <w:tc>
          <w:tcPr>
            <w:tcW w:w="3870" w:type="dxa"/>
          </w:tcPr>
          <w:p w14:paraId="5AA51926" w14:textId="77777777" w:rsidR="00AE069A" w:rsidRDefault="00AE069A" w:rsidP="00573EE9">
            <w:pPr>
              <w:tabs>
                <w:tab w:val="left" w:pos="1152"/>
              </w:tabs>
              <w:jc w:val="center"/>
              <w:rPr>
                <w:ins w:id="514" w:author="Bale,Cameron" w:date="2022-11-07T13:49:00Z"/>
                <w:rFonts w:ascii="Cambria" w:eastAsiaTheme="minorEastAsia" w:hAnsi="Cambria"/>
              </w:rPr>
            </w:pPr>
            <w:ins w:id="515" w:author="Bale,Cameron" w:date="2022-11-07T13:49:00Z">
              <w:r>
                <w:rPr>
                  <w:rFonts w:ascii="Cambria" w:eastAsiaTheme="minorEastAsia" w:hAnsi="Cambria"/>
                </w:rPr>
                <w:t>7.96</w:t>
              </w:r>
            </w:ins>
          </w:p>
        </w:tc>
        <w:tc>
          <w:tcPr>
            <w:tcW w:w="4320" w:type="dxa"/>
          </w:tcPr>
          <w:p w14:paraId="0AC2B88D" w14:textId="77777777" w:rsidR="00AE069A" w:rsidRDefault="00AE069A" w:rsidP="00573EE9">
            <w:pPr>
              <w:tabs>
                <w:tab w:val="left" w:pos="1152"/>
              </w:tabs>
              <w:jc w:val="center"/>
              <w:rPr>
                <w:ins w:id="516" w:author="Bale,Cameron" w:date="2022-11-07T13:49:00Z"/>
                <w:rFonts w:ascii="Cambria" w:eastAsiaTheme="minorEastAsia" w:hAnsi="Cambria"/>
              </w:rPr>
            </w:pPr>
            <w:ins w:id="517" w:author="Bale,Cameron" w:date="2022-11-07T13:49:00Z">
              <w:r>
                <w:rPr>
                  <w:rFonts w:ascii="Cambria" w:eastAsiaTheme="minorEastAsia" w:hAnsi="Cambria"/>
                </w:rPr>
                <w:t>7.01</w:t>
              </w:r>
            </w:ins>
          </w:p>
        </w:tc>
      </w:tr>
      <w:tr w:rsidR="00AE069A" w14:paraId="0E1A18CA" w14:textId="77777777" w:rsidTr="00573EE9">
        <w:trPr>
          <w:ins w:id="518" w:author="Bale,Cameron" w:date="2022-11-07T13:49:00Z"/>
        </w:trPr>
        <w:tc>
          <w:tcPr>
            <w:tcW w:w="1890" w:type="dxa"/>
          </w:tcPr>
          <w:p w14:paraId="7717728B" w14:textId="77777777" w:rsidR="00AE069A" w:rsidRDefault="00AE069A" w:rsidP="00573EE9">
            <w:pPr>
              <w:tabs>
                <w:tab w:val="left" w:pos="1152"/>
              </w:tabs>
              <w:jc w:val="center"/>
              <w:rPr>
                <w:ins w:id="519" w:author="Bale,Cameron" w:date="2022-11-07T13:49:00Z"/>
                <w:rFonts w:ascii="Cambria" w:eastAsiaTheme="minorEastAsia" w:hAnsi="Cambria"/>
                <w:i/>
                <w:iCs/>
              </w:rPr>
            </w:pPr>
            <w:proofErr w:type="spellStart"/>
            <w:ins w:id="520" w:author="Bale,Cameron" w:date="2022-11-07T13:49:00Z">
              <w:r>
                <w:rPr>
                  <w:rFonts w:ascii="Cambria" w:eastAsiaTheme="minorEastAsia" w:hAnsi="Cambria"/>
                  <w:i/>
                  <w:iCs/>
                </w:rPr>
                <w:t>SeriesVariance</w:t>
              </w:r>
              <w:proofErr w:type="spellEnd"/>
            </w:ins>
          </w:p>
        </w:tc>
        <w:tc>
          <w:tcPr>
            <w:tcW w:w="3870" w:type="dxa"/>
          </w:tcPr>
          <w:p w14:paraId="59923781" w14:textId="77777777" w:rsidR="00AE069A" w:rsidRDefault="00AE069A" w:rsidP="00573EE9">
            <w:pPr>
              <w:tabs>
                <w:tab w:val="left" w:pos="1152"/>
              </w:tabs>
              <w:jc w:val="center"/>
              <w:rPr>
                <w:ins w:id="521" w:author="Bale,Cameron" w:date="2022-11-07T13:49:00Z"/>
                <w:rFonts w:ascii="Cambria" w:eastAsiaTheme="minorEastAsia" w:hAnsi="Cambria"/>
              </w:rPr>
            </w:pPr>
            <w:ins w:id="522" w:author="Bale,Cameron" w:date="2022-11-07T13:49:00Z">
              <w:r>
                <w:rPr>
                  <w:rFonts w:ascii="Cambria" w:eastAsiaTheme="minorEastAsia" w:hAnsi="Cambria"/>
                </w:rPr>
                <w:t>0.29</w:t>
              </w:r>
            </w:ins>
          </w:p>
        </w:tc>
        <w:tc>
          <w:tcPr>
            <w:tcW w:w="4320" w:type="dxa"/>
          </w:tcPr>
          <w:p w14:paraId="59683730" w14:textId="77777777" w:rsidR="00AE069A" w:rsidRDefault="00AE069A" w:rsidP="00573EE9">
            <w:pPr>
              <w:tabs>
                <w:tab w:val="left" w:pos="1152"/>
              </w:tabs>
              <w:jc w:val="center"/>
              <w:rPr>
                <w:ins w:id="523" w:author="Bale,Cameron" w:date="2022-11-07T13:49:00Z"/>
                <w:rFonts w:ascii="Cambria" w:eastAsiaTheme="minorEastAsia" w:hAnsi="Cambria"/>
              </w:rPr>
            </w:pPr>
            <w:ins w:id="524" w:author="Bale,Cameron" w:date="2022-11-07T13:49:00Z">
              <w:r>
                <w:rPr>
                  <w:rFonts w:ascii="Cambria" w:eastAsiaTheme="minorEastAsia" w:hAnsi="Cambria"/>
                </w:rPr>
                <w:t>0.65</w:t>
              </w:r>
            </w:ins>
          </w:p>
        </w:tc>
      </w:tr>
    </w:tbl>
    <w:p w14:paraId="4E464E22" w14:textId="6CA81F9A" w:rsidR="00AE069A" w:rsidRDefault="00AE069A" w:rsidP="00753FD1">
      <w:pPr>
        <w:rPr>
          <w:ins w:id="525" w:author="Bale,Cameron" w:date="2022-11-07T13:50:00Z"/>
          <w:rFonts w:ascii="Cambria" w:hAnsi="Cambria"/>
        </w:rPr>
      </w:pPr>
    </w:p>
    <w:p w14:paraId="08D15068" w14:textId="77777777" w:rsidR="001258CE" w:rsidRDefault="001258CE" w:rsidP="00753FD1">
      <w:pPr>
        <w:rPr>
          <w:rFonts w:ascii="Cambria" w:hAnsi="Cambria"/>
        </w:rPr>
      </w:pPr>
    </w:p>
    <w:p w14:paraId="62E141DD" w14:textId="3D2C9F4F" w:rsidR="00753A36" w:rsidRPr="00753A36" w:rsidRDefault="00753A36" w:rsidP="00753A36">
      <w:pPr>
        <w:pStyle w:val="ListParagraph"/>
        <w:numPr>
          <w:ilvl w:val="0"/>
          <w:numId w:val="1"/>
        </w:numPr>
        <w:rPr>
          <w:rFonts w:ascii="Cambria" w:hAnsi="Cambria"/>
          <w:b/>
          <w:bCs/>
        </w:rPr>
      </w:pPr>
      <w:r>
        <w:rPr>
          <w:rFonts w:ascii="Cambria" w:hAnsi="Cambria"/>
          <w:b/>
          <w:bCs/>
        </w:rPr>
        <w:t xml:space="preserve">The </w:t>
      </w:r>
      <w:r>
        <w:rPr>
          <w:rFonts w:ascii="Cambria" w:hAnsi="Cambria"/>
          <w:b/>
          <w:bCs/>
          <w:i/>
          <w:iCs/>
        </w:rPr>
        <w:t>k</w:t>
      </w:r>
      <w:r>
        <w:rPr>
          <w:rFonts w:ascii="Cambria" w:hAnsi="Cambria"/>
          <w:b/>
          <w:bCs/>
        </w:rPr>
        <w:t>-nearest Time Series (</w:t>
      </w:r>
      <w:proofErr w:type="spellStart"/>
      <w:r>
        <w:rPr>
          <w:rFonts w:ascii="Cambria" w:hAnsi="Cambria"/>
          <w:b/>
          <w:bCs/>
        </w:rPr>
        <w:t>nTS</w:t>
      </w:r>
      <w:proofErr w:type="spellEnd"/>
      <w:r>
        <w:rPr>
          <w:rFonts w:ascii="Cambria" w:hAnsi="Cambria"/>
          <w:b/>
          <w:bCs/>
        </w:rPr>
        <w:t>) Swapping Method</w:t>
      </w:r>
    </w:p>
    <w:p w14:paraId="73E867B2" w14:textId="22FC83E1" w:rsidR="00753A36" w:rsidRDefault="00753A36" w:rsidP="00753A36">
      <w:pPr>
        <w:rPr>
          <w:rFonts w:ascii="Cambria" w:hAnsi="Cambria"/>
          <w:b/>
          <w:bCs/>
        </w:rPr>
      </w:pPr>
    </w:p>
    <w:p w14:paraId="4C5C0A28" w14:textId="12A7DDEF" w:rsidR="00753A36" w:rsidRDefault="00753A36" w:rsidP="00753A36">
      <w:pPr>
        <w:rPr>
          <w:rFonts w:ascii="Cambria" w:hAnsi="Cambria"/>
        </w:rPr>
      </w:pPr>
      <w:r>
        <w:rPr>
          <w:rFonts w:ascii="Cambria" w:hAnsi="Cambria"/>
        </w:rPr>
        <w:t>See attached pdf.</w:t>
      </w:r>
    </w:p>
    <w:p w14:paraId="4CF9E115" w14:textId="7978952D" w:rsidR="0092700B" w:rsidRDefault="0092700B" w:rsidP="00753A36">
      <w:pPr>
        <w:rPr>
          <w:rFonts w:ascii="Cambria" w:hAnsi="Cambria"/>
        </w:rPr>
      </w:pPr>
    </w:p>
    <w:p w14:paraId="7415DFBA" w14:textId="77777777" w:rsidR="004C4603" w:rsidRDefault="0092700B" w:rsidP="00753A36">
      <w:pPr>
        <w:rPr>
          <w:ins w:id="526" w:author="Bale,Cameron" w:date="2022-11-10T14:09:00Z"/>
          <w:rFonts w:ascii="Cambria" w:hAnsi="Cambria"/>
        </w:rPr>
      </w:pPr>
      <w:commentRangeStart w:id="527"/>
      <w:commentRangeStart w:id="528"/>
      <w:r>
        <w:rPr>
          <w:rFonts w:ascii="Cambria" w:hAnsi="Cambria"/>
        </w:rPr>
        <w:t xml:space="preserve">The </w:t>
      </w:r>
      <w:r>
        <w:rPr>
          <w:rFonts w:ascii="Cambria" w:hAnsi="Cambria"/>
          <w:i/>
          <w:iCs/>
        </w:rPr>
        <w:t>k</w:t>
      </w:r>
      <w:r>
        <w:rPr>
          <w:rFonts w:ascii="Cambria" w:hAnsi="Cambria"/>
        </w:rPr>
        <w:t>-</w:t>
      </w:r>
      <w:proofErr w:type="spellStart"/>
      <w:r>
        <w:rPr>
          <w:rFonts w:ascii="Cambria" w:hAnsi="Cambria"/>
        </w:rPr>
        <w:t>nTS</w:t>
      </w:r>
      <w:proofErr w:type="spellEnd"/>
      <w:r>
        <w:rPr>
          <w:rFonts w:ascii="Cambria" w:hAnsi="Cambria"/>
        </w:rPr>
        <w:t xml:space="preserve">+ </w:t>
      </w:r>
      <w:r w:rsidR="00AB5D60">
        <w:rPr>
          <w:rFonts w:ascii="Cambria" w:hAnsi="Cambria"/>
        </w:rPr>
        <w:t>privacy method</w:t>
      </w:r>
      <w:ins w:id="529" w:author="Bale,Cameron" w:date="2022-11-10T14:07:00Z">
        <w:r w:rsidR="00010427">
          <w:rPr>
            <w:rFonts w:ascii="Cambria" w:hAnsi="Cambria"/>
          </w:rPr>
          <w:t xml:space="preserve"> builds on </w:t>
        </w:r>
        <w:r w:rsidR="00010427">
          <w:rPr>
            <w:rFonts w:ascii="Cambria" w:hAnsi="Cambria"/>
            <w:i/>
            <w:iCs/>
          </w:rPr>
          <w:t>k</w:t>
        </w:r>
        <w:r w:rsidR="00010427">
          <w:rPr>
            <w:rFonts w:ascii="Cambria" w:hAnsi="Cambria"/>
          </w:rPr>
          <w:t>-</w:t>
        </w:r>
        <w:proofErr w:type="spellStart"/>
        <w:r w:rsidR="00010427">
          <w:rPr>
            <w:rFonts w:ascii="Cambria" w:hAnsi="Cambria"/>
          </w:rPr>
          <w:t>nTS</w:t>
        </w:r>
        <w:proofErr w:type="spellEnd"/>
        <w:r w:rsidR="00010427">
          <w:rPr>
            <w:rFonts w:ascii="Cambria" w:hAnsi="Cambria"/>
          </w:rPr>
          <w:t xml:space="preserve"> by </w:t>
        </w:r>
      </w:ins>
      <w:del w:id="530" w:author="Bale,Cameron" w:date="2022-11-10T14:07:00Z">
        <w:r w:rsidR="00AB5D60" w:rsidDel="00010427">
          <w:rPr>
            <w:rFonts w:ascii="Cambria" w:hAnsi="Cambria"/>
          </w:rPr>
          <w:delText xml:space="preserve"> </w:delText>
        </w:r>
      </w:del>
      <w:del w:id="531" w:author="Bale,Cameron" w:date="2022-11-10T14:08:00Z">
        <w:r w:rsidR="00AB5D60" w:rsidDel="00010427">
          <w:rPr>
            <w:rFonts w:ascii="Cambria" w:hAnsi="Cambria"/>
          </w:rPr>
          <w:delText xml:space="preserve">includes a </w:delText>
        </w:r>
      </w:del>
      <w:ins w:id="532" w:author="Bale,Cameron" w:date="2022-11-10T14:08:00Z">
        <w:r w:rsidR="00010427">
          <w:rPr>
            <w:rFonts w:ascii="Cambria" w:hAnsi="Cambria"/>
          </w:rPr>
          <w:t xml:space="preserve">including a </w:t>
        </w:r>
      </w:ins>
      <w:r w:rsidR="00AB5D60">
        <w:rPr>
          <w:rFonts w:ascii="Cambria" w:hAnsi="Cambria"/>
        </w:rPr>
        <w:t xml:space="preserve">feature selection process </w:t>
      </w:r>
      <w:ins w:id="533" w:author="Bale,Cameron" w:date="2022-11-10T14:08:00Z">
        <w:r w:rsidR="00010427">
          <w:rPr>
            <w:rFonts w:ascii="Cambria" w:hAnsi="Cambria"/>
          </w:rPr>
          <w:t xml:space="preserve">based on the changes </w:t>
        </w:r>
        <w:r w:rsidR="004C4603">
          <w:rPr>
            <w:rFonts w:ascii="Cambria" w:hAnsi="Cambria"/>
          </w:rPr>
          <w:t xml:space="preserve">in time series features and forecast accuracy under baseline privacy methods. </w:t>
        </w:r>
      </w:ins>
      <w:del w:id="534" w:author="Bale,Cameron" w:date="2022-11-10T14:08:00Z">
        <w:r w:rsidR="00AB5D60" w:rsidDel="004C4603">
          <w:rPr>
            <w:rFonts w:ascii="Cambria" w:hAnsi="Cambria"/>
          </w:rPr>
          <w:delText>prior to swappin</w:delText>
        </w:r>
        <w:r w:rsidR="006B7660" w:rsidDel="004C4603">
          <w:rPr>
            <w:rFonts w:ascii="Cambria" w:hAnsi="Cambria"/>
          </w:rPr>
          <w:delText xml:space="preserve">g. </w:delText>
        </w:r>
      </w:del>
      <w:r w:rsidR="006B7660">
        <w:rPr>
          <w:rFonts w:ascii="Cambria" w:hAnsi="Cambria"/>
        </w:rPr>
        <w:t xml:space="preserve">The idea is to perform swapping </w:t>
      </w:r>
      <w:del w:id="535" w:author="Bale,Cameron" w:date="2022-11-10T14:09:00Z">
        <w:r w:rsidR="006B7660" w:rsidDel="004C4603">
          <w:rPr>
            <w:rFonts w:ascii="Cambria" w:hAnsi="Cambria"/>
          </w:rPr>
          <w:delText xml:space="preserve">to </w:delText>
        </w:r>
      </w:del>
      <w:ins w:id="536" w:author="Bale,Cameron" w:date="2022-11-10T14:09:00Z">
        <w:r w:rsidR="004C4603">
          <w:rPr>
            <w:rFonts w:ascii="Cambria" w:hAnsi="Cambria"/>
          </w:rPr>
          <w:t xml:space="preserve">which </w:t>
        </w:r>
      </w:ins>
      <w:r w:rsidR="006B7660">
        <w:rPr>
          <w:rFonts w:ascii="Cambria" w:hAnsi="Cambria"/>
        </w:rPr>
        <w:t>limit</w:t>
      </w:r>
      <w:ins w:id="537" w:author="Bale,Cameron" w:date="2022-11-10T14:09:00Z">
        <w:r w:rsidR="004C4603">
          <w:rPr>
            <w:rFonts w:ascii="Cambria" w:hAnsi="Cambria"/>
          </w:rPr>
          <w:t>s the</w:t>
        </w:r>
      </w:ins>
      <w:r w:rsidR="006B7660">
        <w:rPr>
          <w:rFonts w:ascii="Cambria" w:hAnsi="Cambria"/>
        </w:rPr>
        <w:t xml:space="preserve"> changes in features which are most predictive of changes in forecast accuracy. </w:t>
      </w:r>
    </w:p>
    <w:p w14:paraId="2679F6E1" w14:textId="77777777" w:rsidR="004C4603" w:rsidRDefault="004C4603" w:rsidP="00753A36">
      <w:pPr>
        <w:rPr>
          <w:ins w:id="538" w:author="Bale,Cameron" w:date="2022-11-10T14:09:00Z"/>
          <w:rFonts w:ascii="Cambria" w:hAnsi="Cambria"/>
        </w:rPr>
      </w:pPr>
    </w:p>
    <w:p w14:paraId="1A5E7A81" w14:textId="77777777" w:rsidR="000E2437" w:rsidRDefault="004C4603" w:rsidP="00753A36">
      <w:pPr>
        <w:rPr>
          <w:ins w:id="539" w:author="Bale,Cameron" w:date="2022-11-11T16:19:00Z"/>
          <w:rFonts w:ascii="Cambria" w:eastAsiaTheme="minorEastAsia" w:hAnsi="Cambria"/>
        </w:rPr>
      </w:pPr>
      <w:ins w:id="540" w:author="Bale,Cameron" w:date="2022-11-10T14:09:00Z">
        <w:r>
          <w:rPr>
            <w:rFonts w:ascii="Cambria" w:hAnsi="Cambria"/>
          </w:rPr>
          <w:t>The feature selection process starts with the</w:t>
        </w:r>
      </w:ins>
      <w:del w:id="541" w:author="Bale,Cameron" w:date="2022-11-10T14:09:00Z">
        <w:r w:rsidR="006B7660" w:rsidDel="004C4603">
          <w:rPr>
            <w:rFonts w:ascii="Cambria" w:hAnsi="Cambria"/>
          </w:rPr>
          <w:delText>The</w:delText>
        </w:r>
      </w:del>
      <w:r w:rsidR="006B7660">
        <w:rPr>
          <w:rFonts w:ascii="Cambria" w:hAnsi="Cambria"/>
        </w:rPr>
        <w:t xml:space="preserve"> data controller generat</w:t>
      </w:r>
      <w:ins w:id="542" w:author="Bale,Cameron" w:date="2022-11-10T14:09:00Z">
        <w:r>
          <w:rPr>
            <w:rFonts w:ascii="Cambria" w:hAnsi="Cambria"/>
          </w:rPr>
          <w:t>ing</w:t>
        </w:r>
      </w:ins>
      <w:del w:id="543" w:author="Bale,Cameron" w:date="2022-11-10T14:09:00Z">
        <w:r w:rsidR="006B7660" w:rsidDel="004C4603">
          <w:rPr>
            <w:rFonts w:ascii="Cambria" w:hAnsi="Cambria"/>
          </w:rPr>
          <w:delText>es</w:delText>
        </w:r>
      </w:del>
      <w:r w:rsidR="006B7660">
        <w:rPr>
          <w:rFonts w:ascii="Cambria" w:hAnsi="Cambria"/>
        </w:rPr>
        <w:t xml:space="preserve"> forecasts for period </w:t>
      </w:r>
      <m:oMath>
        <m:r>
          <w:rPr>
            <w:rFonts w:ascii="Cambria Math" w:hAnsi="Cambria Math"/>
          </w:rPr>
          <m:t>T - 1</m:t>
        </m:r>
      </m:oMath>
      <w:r w:rsidR="006B7660">
        <w:rPr>
          <w:rFonts w:ascii="Cambria" w:eastAsiaTheme="minorEastAsia" w:hAnsi="Cambria"/>
        </w:rPr>
        <w:t xml:space="preserve"> for both the confidential data and the data protected using </w:t>
      </w:r>
      <w:del w:id="544" w:author="Bale,Cameron" w:date="2022-11-10T14:10:00Z">
        <w:r w:rsidR="006B7660" w:rsidDel="004C4603">
          <w:rPr>
            <w:rFonts w:ascii="Cambria" w:eastAsiaTheme="minorEastAsia" w:hAnsi="Cambria"/>
          </w:rPr>
          <w:delText xml:space="preserve">other </w:delText>
        </w:r>
      </w:del>
      <w:ins w:id="545" w:author="Bale,Cameron" w:date="2022-11-10T14:10:00Z">
        <w:r>
          <w:rPr>
            <w:rFonts w:ascii="Cambria" w:eastAsiaTheme="minorEastAsia" w:hAnsi="Cambria"/>
          </w:rPr>
          <w:t xml:space="preserve">baseline </w:t>
        </w:r>
      </w:ins>
      <w:r w:rsidR="006B7660">
        <w:rPr>
          <w:rFonts w:ascii="Cambria" w:eastAsiaTheme="minorEastAsia" w:hAnsi="Cambria"/>
        </w:rPr>
        <w:t>privacy methods such as differential privacy and additive noise.</w:t>
      </w:r>
      <w:ins w:id="546" w:author="Bale,Cameron" w:date="2022-11-10T14:10:00Z">
        <w:r>
          <w:rPr>
            <w:rFonts w:ascii="Cambria" w:eastAsiaTheme="minorEastAsia" w:hAnsi="Cambria"/>
          </w:rPr>
          <w:t xml:space="preserve"> The data controller measures the </w:t>
        </w:r>
      </w:ins>
      <w:ins w:id="547" w:author="Bale,Cameron" w:date="2022-11-10T14:11:00Z">
        <w:r>
          <w:rPr>
            <w:rFonts w:ascii="Cambria" w:eastAsiaTheme="minorEastAsia" w:hAnsi="Cambria"/>
            <w:i/>
            <w:iCs/>
          </w:rPr>
          <w:t>difference</w:t>
        </w:r>
      </w:ins>
      <w:ins w:id="548" w:author="Bale,Cameron" w:date="2022-11-10T14:10:00Z">
        <w:r>
          <w:rPr>
            <w:rFonts w:ascii="Cambria" w:eastAsiaTheme="minorEastAsia" w:hAnsi="Cambria"/>
          </w:rPr>
          <w:t xml:space="preserve"> in forecast error</w:t>
        </w:r>
      </w:ins>
      <w:ins w:id="549" w:author="Bale,Cameron" w:date="2022-11-10T14:11:00Z">
        <w:r>
          <w:rPr>
            <w:rFonts w:ascii="Cambria" w:eastAsiaTheme="minorEastAsia" w:hAnsi="Cambria"/>
          </w:rPr>
          <w:t>s</w:t>
        </w:r>
      </w:ins>
      <w:ins w:id="550" w:author="Bale,Cameron" w:date="2022-11-11T16:05:00Z">
        <w:r w:rsidR="006C5AE8">
          <w:rPr>
            <w:rFonts w:ascii="Cambria" w:eastAsiaTheme="minorEastAsia" w:hAnsi="Cambria"/>
          </w:rPr>
          <w:t>, denoted</w:t>
        </w:r>
      </w:ins>
      <w:ins w:id="551" w:author="Bale,Cameron" w:date="2022-11-10T15:11:00Z">
        <w:r w:rsidR="003A5A78">
          <w:rPr>
            <w:rFonts w:ascii="Cambria" w:eastAsiaTheme="minorEastAsia" w:hAnsi="Cambria"/>
          </w:rPr>
          <w:t xml:space="preserve"> </w:t>
        </w:r>
      </w:ins>
      <m:oMath>
        <m:sSubSup>
          <m:sSubSupPr>
            <m:ctrlPr>
              <w:ins w:id="552" w:author="Bale,Cameron" w:date="2022-11-10T15:11:00Z">
                <w:rPr>
                  <w:rFonts w:ascii="Cambria Math" w:eastAsiaTheme="minorEastAsia" w:hAnsi="Cambria Math"/>
                  <w:i/>
                </w:rPr>
              </w:ins>
            </m:ctrlPr>
          </m:sSubSupPr>
          <m:e>
            <m:r>
              <w:ins w:id="553" w:author="Bale,Cameron" w:date="2022-11-10T15:11:00Z">
                <w:rPr>
                  <w:rFonts w:ascii="Cambria Math" w:eastAsiaTheme="minorEastAsia" w:hAnsi="Cambria Math"/>
                </w:rPr>
                <m:t>e</m:t>
              </w:ins>
            </m:r>
          </m:e>
          <m:sub>
            <m:r>
              <w:ins w:id="554" w:author="Bale,Cameron" w:date="2022-11-10T15:11:00Z">
                <w:rPr>
                  <w:rFonts w:ascii="Cambria Math" w:eastAsiaTheme="minorEastAsia" w:hAnsi="Cambria Math"/>
                </w:rPr>
                <m:t>j</m:t>
              </w:ins>
            </m:r>
          </m:sub>
          <m:sup>
            <m:r>
              <w:ins w:id="555" w:author="Bale,Cameron" w:date="2022-11-10T15:11:00Z">
                <w:rPr>
                  <w:rFonts w:ascii="Cambria Math" w:eastAsiaTheme="minorEastAsia" w:hAnsi="Cambria Math"/>
                </w:rPr>
                <m:t>d</m:t>
              </w:ins>
            </m:r>
          </m:sup>
        </m:sSubSup>
      </m:oMath>
      <w:ins w:id="556" w:author="Bale,Cameron" w:date="2022-11-11T16:05:00Z">
        <w:r w:rsidR="006C5AE8">
          <w:rPr>
            <w:rFonts w:ascii="Cambria" w:eastAsiaTheme="minorEastAsia" w:hAnsi="Cambria"/>
          </w:rPr>
          <w:t>,</w:t>
        </w:r>
      </w:ins>
      <w:ins w:id="557" w:author="Bale,Cameron" w:date="2022-11-10T15:11:00Z">
        <w:r w:rsidR="003A5A78">
          <w:rPr>
            <w:rFonts w:ascii="Cambria" w:eastAsiaTheme="minorEastAsia" w:hAnsi="Cambria"/>
          </w:rPr>
          <w:t xml:space="preserve"> </w:t>
        </w:r>
      </w:ins>
      <w:ins w:id="558" w:author="Bale,Cameron" w:date="2022-11-10T14:11:00Z">
        <w:r>
          <w:rPr>
            <w:rFonts w:ascii="Cambria" w:eastAsiaTheme="minorEastAsia" w:hAnsi="Cambria"/>
          </w:rPr>
          <w:t>and time series feature values</w:t>
        </w:r>
      </w:ins>
      <w:ins w:id="559" w:author="Bale,Cameron" w:date="2022-11-11T16:06:00Z">
        <w:r w:rsidR="006C5AE8">
          <w:rPr>
            <w:rFonts w:ascii="Cambria" w:eastAsiaTheme="minorEastAsia" w:hAnsi="Cambria"/>
          </w:rPr>
          <w:t>, denoted</w:t>
        </w:r>
      </w:ins>
      <w:ins w:id="560" w:author="Bale,Cameron" w:date="2022-11-10T15:12:00Z">
        <w:r w:rsidR="00F15608">
          <w:rPr>
            <w:rFonts w:ascii="Cambria" w:eastAsiaTheme="minorEastAsia" w:hAnsi="Cambria"/>
          </w:rPr>
          <w:t xml:space="preserve"> </w:t>
        </w:r>
      </w:ins>
      <m:oMath>
        <m:sSubSup>
          <m:sSubSupPr>
            <m:ctrlPr>
              <w:ins w:id="561" w:author="Bale,Cameron" w:date="2022-11-10T15:12:00Z">
                <w:rPr>
                  <w:rFonts w:ascii="Cambria Math" w:eastAsiaTheme="minorEastAsia" w:hAnsi="Cambria Math"/>
                  <w:i/>
                </w:rPr>
              </w:ins>
            </m:ctrlPr>
          </m:sSubSupPr>
          <m:e>
            <m:r>
              <w:ins w:id="562" w:author="Bale,Cameron" w:date="2022-11-10T15:12:00Z">
                <w:rPr>
                  <w:rFonts w:ascii="Cambria Math" w:eastAsiaTheme="minorEastAsia" w:hAnsi="Cambria Math"/>
                </w:rPr>
                <m:t>f</m:t>
              </w:ins>
            </m:r>
          </m:e>
          <m:sub>
            <m:r>
              <w:ins w:id="563" w:author="Bale,Cameron" w:date="2022-11-10T15:12:00Z">
                <w:rPr>
                  <w:rFonts w:ascii="Cambria Math" w:eastAsiaTheme="minorEastAsia" w:hAnsi="Cambria Math"/>
                </w:rPr>
                <m:t>j</m:t>
              </w:ins>
            </m:r>
          </m:sub>
          <m:sup>
            <m:r>
              <w:ins w:id="564" w:author="Bale,Cameron" w:date="2022-11-10T15:12:00Z">
                <w:rPr>
                  <w:rFonts w:ascii="Cambria Math" w:eastAsiaTheme="minorEastAsia" w:hAnsi="Cambria Math"/>
                </w:rPr>
                <m:t>d</m:t>
              </w:ins>
            </m:r>
          </m:sup>
        </m:sSubSup>
      </m:oMath>
      <w:ins w:id="565" w:author="Bale,Cameron" w:date="2022-11-11T16:06:00Z">
        <w:r w:rsidR="006C5AE8">
          <w:rPr>
            <w:rFonts w:ascii="Cambria" w:eastAsiaTheme="minorEastAsia" w:hAnsi="Cambria"/>
          </w:rPr>
          <w:t xml:space="preserve"> for feature </w:t>
        </w:r>
      </w:ins>
      <m:oMath>
        <m:r>
          <w:ins w:id="566" w:author="Bale,Cameron" w:date="2022-11-11T16:06:00Z">
            <w:rPr>
              <w:rFonts w:ascii="Cambria Math" w:eastAsiaTheme="minorEastAsia" w:hAnsi="Cambria Math"/>
            </w:rPr>
            <m:t>f</m:t>
          </w:ins>
        </m:r>
      </m:oMath>
      <w:ins w:id="567" w:author="Bale,Cameron" w:date="2022-11-11T16:06:00Z">
        <w:r w:rsidR="006C5AE8">
          <w:rPr>
            <w:rFonts w:ascii="Cambria" w:eastAsiaTheme="minorEastAsia" w:hAnsi="Cambria"/>
          </w:rPr>
          <w:t>,</w:t>
        </w:r>
      </w:ins>
      <w:ins w:id="568" w:author="Bale,Cameron" w:date="2022-11-10T15:12:00Z">
        <w:r w:rsidR="00F15608">
          <w:rPr>
            <w:rFonts w:ascii="Cambria" w:eastAsiaTheme="minorEastAsia" w:hAnsi="Cambria"/>
          </w:rPr>
          <w:t xml:space="preserve"> </w:t>
        </w:r>
      </w:ins>
      <w:ins w:id="569" w:author="Bale,Cameron" w:date="2022-11-10T14:11:00Z">
        <w:r>
          <w:rPr>
            <w:rFonts w:ascii="Cambria" w:eastAsiaTheme="minorEastAsia" w:hAnsi="Cambria"/>
          </w:rPr>
          <w:t>between each confidential and protected time series</w:t>
        </w:r>
      </w:ins>
      <w:ins w:id="570" w:author="Bale,Cameron" w:date="2022-11-10T14:12:00Z">
        <w:r>
          <w:rPr>
            <w:rFonts w:ascii="Cambria" w:eastAsiaTheme="minorEastAsia" w:hAnsi="Cambria"/>
          </w:rPr>
          <w:t>.</w:t>
        </w:r>
      </w:ins>
      <w:ins w:id="571" w:author="Bale,Cameron" w:date="2022-11-11T16:15:00Z">
        <w:r w:rsidR="00344F98">
          <w:rPr>
            <w:rFonts w:ascii="Cambria" w:eastAsiaTheme="minorEastAsia" w:hAnsi="Cambria"/>
          </w:rPr>
          <w:t xml:space="preserve"> Our reasoning is that a feature should be included in the </w:t>
        </w:r>
      </w:ins>
      <w:ins w:id="572" w:author="Bale,Cameron" w:date="2022-11-11T16:16:00Z">
        <w:r w:rsidR="00344F98">
          <w:rPr>
            <w:rFonts w:ascii="Cambria" w:eastAsiaTheme="minorEastAsia" w:hAnsi="Cambria"/>
            <w:i/>
            <w:iCs/>
          </w:rPr>
          <w:t>k</w:t>
        </w:r>
        <w:r w:rsidR="00344F98">
          <w:rPr>
            <w:rFonts w:ascii="Cambria" w:eastAsiaTheme="minorEastAsia" w:hAnsi="Cambria"/>
          </w:rPr>
          <w:t>-</w:t>
        </w:r>
        <w:proofErr w:type="spellStart"/>
        <w:r w:rsidR="00344F98">
          <w:rPr>
            <w:rFonts w:ascii="Cambria" w:eastAsiaTheme="minorEastAsia" w:hAnsi="Cambria"/>
          </w:rPr>
          <w:t>nTS</w:t>
        </w:r>
        <w:proofErr w:type="spellEnd"/>
        <w:r w:rsidR="00344F98">
          <w:rPr>
            <w:rFonts w:ascii="Cambria" w:eastAsiaTheme="minorEastAsia" w:hAnsi="Cambria"/>
          </w:rPr>
          <w:t xml:space="preserve"> swapping process if</w:t>
        </w:r>
      </w:ins>
      <w:ins w:id="573" w:author="Bale,Cameron" w:date="2022-11-11T16:15:00Z">
        <w:r w:rsidR="00344F98">
          <w:rPr>
            <w:rFonts w:ascii="Cambria" w:eastAsiaTheme="minorEastAsia" w:hAnsi="Cambria"/>
          </w:rPr>
          <w:t xml:space="preserve"> changes in that </w:t>
        </w:r>
      </w:ins>
      <w:ins w:id="574" w:author="Bale,Cameron" w:date="2022-11-11T16:16:00Z">
        <w:r w:rsidR="00344F98">
          <w:rPr>
            <w:rFonts w:ascii="Cambria" w:eastAsiaTheme="minorEastAsia" w:hAnsi="Cambria"/>
          </w:rPr>
          <w:t xml:space="preserve">feature </w:t>
        </w:r>
      </w:ins>
      <w:ins w:id="575" w:author="Bale,Cameron" w:date="2022-11-11T16:15:00Z">
        <w:r w:rsidR="00344F98">
          <w:rPr>
            <w:rFonts w:ascii="Cambria" w:eastAsiaTheme="minorEastAsia" w:hAnsi="Cambria"/>
          </w:rPr>
          <w:t>are predictive of changes in forecast error</w:t>
        </w:r>
      </w:ins>
      <w:ins w:id="576" w:author="Bale,Cameron" w:date="2022-11-11T16:16:00Z">
        <w:r w:rsidR="00344F98">
          <w:rPr>
            <w:rFonts w:ascii="Cambria" w:eastAsiaTheme="minorEastAsia" w:hAnsi="Cambria"/>
          </w:rPr>
          <w:t>.</w:t>
        </w:r>
      </w:ins>
    </w:p>
    <w:p w14:paraId="59C8C25B" w14:textId="77777777" w:rsidR="000E2437" w:rsidRDefault="000E2437" w:rsidP="00753A36">
      <w:pPr>
        <w:rPr>
          <w:ins w:id="577" w:author="Bale,Cameron" w:date="2022-11-11T16:19:00Z"/>
          <w:rFonts w:ascii="Cambria" w:eastAsiaTheme="minorEastAsia" w:hAnsi="Cambria"/>
        </w:rPr>
      </w:pPr>
    </w:p>
    <w:p w14:paraId="65477BE1" w14:textId="53D02150" w:rsidR="003D1FA9" w:rsidRDefault="000E2437" w:rsidP="00753A36">
      <w:pPr>
        <w:rPr>
          <w:ins w:id="578" w:author="Bale,Cameron" w:date="2022-11-11T16:13:00Z"/>
          <w:rFonts w:ascii="Cambria" w:eastAsiaTheme="minorEastAsia" w:hAnsi="Cambria"/>
        </w:rPr>
      </w:pPr>
      <w:ins w:id="579" w:author="Bale,Cameron" w:date="2022-11-11T16:19:00Z">
        <w:r>
          <w:rPr>
            <w:rFonts w:ascii="Cambria" w:eastAsiaTheme="minorEastAsia" w:hAnsi="Cambria"/>
          </w:rPr>
          <w:t xml:space="preserve">We </w:t>
        </w:r>
      </w:ins>
      <w:ins w:id="580" w:author="Bale,Cameron" w:date="2022-11-11T16:13:00Z">
        <w:r w:rsidR="00344F98">
          <w:rPr>
            <w:rFonts w:ascii="Cambria" w:eastAsiaTheme="minorEastAsia" w:hAnsi="Cambria"/>
          </w:rPr>
          <w:t xml:space="preserve">perform a two-stage feature selection process. </w:t>
        </w:r>
      </w:ins>
      <w:ins w:id="581" w:author="Bale,Cameron" w:date="2022-11-11T16:19:00Z">
        <w:r>
          <w:rPr>
            <w:rFonts w:ascii="Cambria" w:eastAsiaTheme="minorEastAsia" w:hAnsi="Cambria"/>
          </w:rPr>
          <w:t>An initial</w:t>
        </w:r>
      </w:ins>
      <w:ins w:id="582" w:author="Bale,Cameron" w:date="2022-11-11T16:14:00Z">
        <w:r w:rsidR="00344F98">
          <w:rPr>
            <w:rFonts w:ascii="Cambria" w:eastAsiaTheme="minorEastAsia" w:hAnsi="Cambria"/>
          </w:rPr>
          <w:t xml:space="preserve"> </w:t>
        </w:r>
      </w:ins>
      <w:ins w:id="583" w:author="Bale,Cameron" w:date="2022-11-11T16:13:00Z">
        <w:r w:rsidR="00344F98">
          <w:rPr>
            <w:rFonts w:ascii="Cambria" w:eastAsiaTheme="minorEastAsia" w:hAnsi="Cambria"/>
          </w:rPr>
          <w:t>filtering of the features is performed by t</w:t>
        </w:r>
      </w:ins>
      <w:ins w:id="584" w:author="Bale,Cameron" w:date="2022-11-10T14:12:00Z">
        <w:r w:rsidR="004C4603">
          <w:rPr>
            <w:rFonts w:ascii="Cambria" w:eastAsiaTheme="minorEastAsia" w:hAnsi="Cambria"/>
          </w:rPr>
          <w:t xml:space="preserve">he </w:t>
        </w:r>
      </w:ins>
      <w:del w:id="585" w:author="Bale,Cameron" w:date="2022-11-10T14:10:00Z">
        <w:r w:rsidR="006B7660" w:rsidDel="004C4603">
          <w:rPr>
            <w:rFonts w:ascii="Cambria" w:eastAsiaTheme="minorEastAsia" w:hAnsi="Cambria"/>
          </w:rPr>
          <w:delText xml:space="preserve"> </w:delText>
        </w:r>
      </w:del>
      <w:del w:id="586" w:author="Bale,Cameron" w:date="2022-11-10T14:12:00Z">
        <w:r w:rsidR="006B7660" w:rsidDel="004C4603">
          <w:rPr>
            <w:rFonts w:ascii="Cambria" w:eastAsiaTheme="minorEastAsia" w:hAnsi="Cambria"/>
          </w:rPr>
          <w:delText xml:space="preserve">The change in forecast error and each time series feature for each series between the confidential and the protected data are measured. </w:delText>
        </w:r>
        <w:r w:rsidR="00C235BD" w:rsidDel="004C4603">
          <w:rPr>
            <w:rFonts w:ascii="Cambria" w:eastAsiaTheme="minorEastAsia" w:hAnsi="Cambria"/>
          </w:rPr>
          <w:delText>As an initial feature selection, t</w:delText>
        </w:r>
        <w:r w:rsidR="006B7660" w:rsidDel="004C4603">
          <w:rPr>
            <w:rFonts w:ascii="Cambria" w:eastAsiaTheme="minorEastAsia" w:hAnsi="Cambria"/>
          </w:rPr>
          <w:delText xml:space="preserve">he </w:delText>
        </w:r>
      </w:del>
      <w:proofErr w:type="spellStart"/>
      <w:r w:rsidR="006B7660">
        <w:rPr>
          <w:rFonts w:ascii="Cambria" w:eastAsiaTheme="minorEastAsia" w:hAnsi="Cambria"/>
        </w:rPr>
        <w:t>RReliefF</w:t>
      </w:r>
      <w:proofErr w:type="spellEnd"/>
      <w:r w:rsidR="006B7660">
        <w:rPr>
          <w:rFonts w:ascii="Cambria" w:eastAsiaTheme="minorEastAsia" w:hAnsi="Cambria"/>
        </w:rPr>
        <w:t xml:space="preserve"> algorithm</w:t>
      </w:r>
      <w:ins w:id="587" w:author="Bale,Cameron" w:date="2022-11-10T16:41:00Z">
        <w:r w:rsidR="005E0653">
          <w:rPr>
            <w:rFonts w:ascii="Cambria" w:eastAsiaTheme="minorEastAsia" w:hAnsi="Cambria"/>
          </w:rPr>
          <w:t xml:space="preserve"> (</w:t>
        </w:r>
      </w:ins>
      <w:proofErr w:type="spellStart"/>
      <w:ins w:id="588" w:author="Bale,Cameron" w:date="2022-11-10T16:42:00Z">
        <w:r w:rsidR="005E0653">
          <w:rPr>
            <w:rFonts w:ascii="Cambria" w:eastAsiaTheme="minorEastAsia" w:hAnsi="Cambria"/>
          </w:rPr>
          <w:t>Robnik-Sikonja</w:t>
        </w:r>
        <w:proofErr w:type="spellEnd"/>
        <w:r w:rsidR="005E0653">
          <w:rPr>
            <w:rFonts w:ascii="Cambria" w:eastAsiaTheme="minorEastAsia" w:hAnsi="Cambria"/>
          </w:rPr>
          <w:t xml:space="preserve"> &amp; </w:t>
        </w:r>
        <w:proofErr w:type="spellStart"/>
        <w:r w:rsidR="005E0653">
          <w:rPr>
            <w:rFonts w:ascii="Cambria" w:eastAsiaTheme="minorEastAsia" w:hAnsi="Cambria"/>
          </w:rPr>
          <w:t>Kononenko</w:t>
        </w:r>
        <w:proofErr w:type="spellEnd"/>
        <w:r w:rsidR="005E0653">
          <w:rPr>
            <w:rFonts w:ascii="Cambria" w:eastAsiaTheme="minorEastAsia" w:hAnsi="Cambria"/>
          </w:rPr>
          <w:t xml:space="preserve"> 2003)</w:t>
        </w:r>
      </w:ins>
      <w:r w:rsidR="006B7660">
        <w:rPr>
          <w:rFonts w:ascii="Cambria" w:eastAsiaTheme="minorEastAsia" w:hAnsi="Cambria"/>
        </w:rPr>
        <w:t xml:space="preserve"> </w:t>
      </w:r>
      <w:del w:id="589" w:author="Bale,Cameron" w:date="2022-11-11T16:07:00Z">
        <w:r w:rsidR="006B7660" w:rsidDel="00344F98">
          <w:rPr>
            <w:rFonts w:ascii="Cambria" w:eastAsiaTheme="minorEastAsia" w:hAnsi="Cambria"/>
          </w:rPr>
          <w:delText>is used to evaluate wh</w:delText>
        </w:r>
        <w:r w:rsidR="00C235BD" w:rsidDel="00344F98">
          <w:rPr>
            <w:rFonts w:ascii="Cambria" w:eastAsiaTheme="minorEastAsia" w:hAnsi="Cambria"/>
          </w:rPr>
          <w:delText xml:space="preserve">ich </w:delText>
        </w:r>
      </w:del>
      <w:del w:id="590" w:author="Bale,Cameron" w:date="2022-11-10T15:02:00Z">
        <w:r w:rsidR="00C235BD" w:rsidDel="003A5A78">
          <w:rPr>
            <w:rFonts w:ascii="Cambria" w:eastAsiaTheme="minorEastAsia" w:hAnsi="Cambria"/>
          </w:rPr>
          <w:delText xml:space="preserve">changes </w:delText>
        </w:r>
      </w:del>
      <w:del w:id="591" w:author="Bale,Cameron" w:date="2022-11-11T16:07:00Z">
        <w:r w:rsidR="00C235BD" w:rsidDel="00344F98">
          <w:rPr>
            <w:rFonts w:ascii="Cambria" w:eastAsiaTheme="minorEastAsia" w:hAnsi="Cambria"/>
          </w:rPr>
          <w:delText>in</w:delText>
        </w:r>
      </w:del>
      <w:ins w:id="592" w:author="Bale,Cameron" w:date="2022-11-11T16:13:00Z">
        <w:r w:rsidR="00344F98">
          <w:rPr>
            <w:rFonts w:ascii="Cambria" w:eastAsiaTheme="minorEastAsia" w:hAnsi="Cambria"/>
          </w:rPr>
          <w:t xml:space="preserve">which assigns </w:t>
        </w:r>
      </w:ins>
      <w:ins w:id="593" w:author="Bale,Cameron" w:date="2022-11-11T16:07:00Z">
        <w:r w:rsidR="00344F98">
          <w:rPr>
            <w:rFonts w:ascii="Cambria" w:eastAsiaTheme="minorEastAsia" w:hAnsi="Cambria"/>
          </w:rPr>
          <w:t>a weight to each feature</w:t>
        </w:r>
      </w:ins>
      <w:del w:id="594" w:author="Bale,Cameron" w:date="2022-11-11T16:07:00Z">
        <w:r w:rsidR="00C235BD" w:rsidDel="00344F98">
          <w:rPr>
            <w:rFonts w:ascii="Cambria" w:eastAsiaTheme="minorEastAsia" w:hAnsi="Cambria"/>
          </w:rPr>
          <w:delText xml:space="preserve"> features</w:delText>
        </w:r>
      </w:del>
      <w:ins w:id="595" w:author="Bale,Cameron" w:date="2022-11-11T16:07:00Z">
        <w:r w:rsidR="00344F98">
          <w:rPr>
            <w:rFonts w:ascii="Cambria" w:eastAsiaTheme="minorEastAsia" w:hAnsi="Cambria"/>
          </w:rPr>
          <w:t xml:space="preserve"> that indicates the ability of</w:t>
        </w:r>
      </w:ins>
      <w:ins w:id="596" w:author="Bale,Cameron" w:date="2022-11-11T16:19:00Z">
        <w:r>
          <w:rPr>
            <w:rFonts w:ascii="Cambria" w:eastAsiaTheme="minorEastAsia" w:hAnsi="Cambria"/>
          </w:rPr>
          <w:t xml:space="preserve"> changes </w:t>
        </w:r>
      </w:ins>
      <w:ins w:id="597" w:author="Bale,Cameron" w:date="2022-11-11T16:07:00Z">
        <w:r w:rsidR="00344F98">
          <w:rPr>
            <w:rFonts w:ascii="Cambria" w:eastAsiaTheme="minorEastAsia" w:hAnsi="Cambria"/>
          </w:rPr>
          <w:t>in that feature to predi</w:t>
        </w:r>
      </w:ins>
      <w:ins w:id="598" w:author="Bale,Cameron" w:date="2022-11-11T16:19:00Z">
        <w:r>
          <w:rPr>
            <w:rFonts w:ascii="Cambria" w:eastAsiaTheme="minorEastAsia" w:hAnsi="Cambria"/>
          </w:rPr>
          <w:t xml:space="preserve">ct changes </w:t>
        </w:r>
      </w:ins>
      <w:ins w:id="599" w:author="Bale,Cameron" w:date="2022-11-11T16:08:00Z">
        <w:r w:rsidR="00344F98">
          <w:rPr>
            <w:rFonts w:ascii="Cambria" w:eastAsiaTheme="minorEastAsia" w:hAnsi="Cambria"/>
          </w:rPr>
          <w:t>in forecast accuracy.</w:t>
        </w:r>
      </w:ins>
      <w:ins w:id="600" w:author="Bale,Cameron" w:date="2022-11-11T16:09:00Z">
        <w:r w:rsidR="00344F98">
          <w:rPr>
            <w:rFonts w:ascii="Cambria" w:eastAsiaTheme="minorEastAsia" w:hAnsi="Cambria"/>
          </w:rPr>
          <w:t xml:space="preserve"> </w:t>
        </w:r>
      </w:ins>
      <w:del w:id="601" w:author="Bale,Cameron" w:date="2022-11-11T16:07:00Z">
        <w:r w:rsidR="00C235BD" w:rsidDel="00344F98">
          <w:rPr>
            <w:rFonts w:ascii="Cambria" w:eastAsiaTheme="minorEastAsia" w:hAnsi="Cambria"/>
          </w:rPr>
          <w:delText xml:space="preserve"> (going from original to protected data) </w:delText>
        </w:r>
      </w:del>
      <w:del w:id="602" w:author="Bale,Cameron" w:date="2022-11-11T16:08:00Z">
        <w:r w:rsidR="00C235BD" w:rsidDel="00344F98">
          <w:rPr>
            <w:rFonts w:ascii="Cambria" w:eastAsiaTheme="minorEastAsia" w:hAnsi="Cambria"/>
          </w:rPr>
          <w:delText>are most predictive of the change in forecast accuracy.</w:delText>
        </w:r>
      </w:del>
      <w:del w:id="603" w:author="Bale,Cameron" w:date="2022-11-10T14:44:00Z">
        <w:r w:rsidR="00C235BD" w:rsidDel="00C44C93">
          <w:rPr>
            <w:rFonts w:ascii="Cambria" w:eastAsiaTheme="minorEastAsia" w:hAnsi="Cambria"/>
          </w:rPr>
          <w:delText xml:space="preserve"> </w:delText>
        </w:r>
      </w:del>
      <w:ins w:id="604" w:author="Bale,Cameron" w:date="2022-11-11T16:10:00Z">
        <w:r w:rsidR="00344F98">
          <w:rPr>
            <w:rFonts w:ascii="Cambria" w:eastAsiaTheme="minorEastAsia" w:hAnsi="Cambria"/>
          </w:rPr>
          <w:t>Next, we</w:t>
        </w:r>
      </w:ins>
      <w:ins w:id="605" w:author="Bale,Cameron" w:date="2022-11-11T16:11:00Z">
        <w:r w:rsidR="00344F98">
          <w:rPr>
            <w:rFonts w:ascii="Cambria" w:eastAsiaTheme="minorEastAsia" w:hAnsi="Cambria"/>
          </w:rPr>
          <w:t xml:space="preserve"> use random forest </w:t>
        </w:r>
      </w:ins>
      <w:ins w:id="606" w:author="Bale,Cameron" w:date="2022-11-11T16:10:00Z">
        <w:r w:rsidR="00344F98">
          <w:rPr>
            <w:rFonts w:ascii="Cambria" w:eastAsiaTheme="minorEastAsia" w:hAnsi="Cambria"/>
          </w:rPr>
          <w:t xml:space="preserve">to generate permutation-based feature importance scores </w:t>
        </w:r>
      </w:ins>
      <w:ins w:id="607" w:author="Bale,Cameron" w:date="2022-11-11T16:11:00Z">
        <w:r w:rsidR="00344F98">
          <w:rPr>
            <w:rFonts w:ascii="Cambria" w:eastAsiaTheme="minorEastAsia" w:hAnsi="Cambria"/>
          </w:rPr>
          <w:t xml:space="preserve">for the features with the largest </w:t>
        </w:r>
        <w:proofErr w:type="spellStart"/>
        <w:r w:rsidR="00344F98">
          <w:rPr>
            <w:rFonts w:ascii="Cambria" w:eastAsiaTheme="minorEastAsia" w:hAnsi="Cambria"/>
          </w:rPr>
          <w:t>RReliefF</w:t>
        </w:r>
        <w:proofErr w:type="spellEnd"/>
        <w:r w:rsidR="00344F98">
          <w:rPr>
            <w:rFonts w:ascii="Cambria" w:eastAsiaTheme="minorEastAsia" w:hAnsi="Cambria"/>
          </w:rPr>
          <w:t xml:space="preserve"> weights. Ultimately, we </w:t>
        </w:r>
      </w:ins>
      <w:ins w:id="608" w:author="Bale,Cameron" w:date="2022-11-11T16:12:00Z">
        <w:r w:rsidR="00344F98">
          <w:rPr>
            <w:rFonts w:ascii="Cambria" w:eastAsiaTheme="minorEastAsia" w:hAnsi="Cambria"/>
          </w:rPr>
          <w:t xml:space="preserve">include the subset of features that have </w:t>
        </w:r>
      </w:ins>
      <w:ins w:id="609" w:author="Bale,Cameron" w:date="2022-11-11T16:14:00Z">
        <w:r w:rsidR="00344F98">
          <w:rPr>
            <w:rFonts w:ascii="Cambria" w:eastAsiaTheme="minorEastAsia" w:hAnsi="Cambria"/>
          </w:rPr>
          <w:t>the largest</w:t>
        </w:r>
      </w:ins>
      <w:ins w:id="610" w:author="Bale,Cameron" w:date="2022-11-11T16:12:00Z">
        <w:r w:rsidR="00344F98">
          <w:rPr>
            <w:rFonts w:ascii="Cambria" w:eastAsiaTheme="minorEastAsia" w:hAnsi="Cambria"/>
          </w:rPr>
          <w:t xml:space="preserve"> importance values based on the random forest.</w:t>
        </w:r>
      </w:ins>
    </w:p>
    <w:p w14:paraId="6AA577E9" w14:textId="77777777" w:rsidR="003D1FA9" w:rsidRDefault="003D1FA9" w:rsidP="00753A36">
      <w:pPr>
        <w:rPr>
          <w:ins w:id="611" w:author="Bale,Cameron" w:date="2022-11-10T15:35:00Z"/>
          <w:rFonts w:ascii="Cambria" w:eastAsiaTheme="minorEastAsia" w:hAnsi="Cambria"/>
        </w:rPr>
      </w:pPr>
    </w:p>
    <w:p w14:paraId="18C207B5" w14:textId="0614DEEB" w:rsidR="003D1FA9" w:rsidRPr="003D1FA9" w:rsidRDefault="003D1FA9" w:rsidP="00753A36">
      <w:pPr>
        <w:rPr>
          <w:ins w:id="612" w:author="Bale,Cameron" w:date="2022-11-10T15:37:00Z"/>
          <w:rFonts w:ascii="Cambria" w:eastAsiaTheme="minorEastAsia" w:hAnsi="Cambria"/>
          <w:rPrChange w:id="613" w:author="Bale,Cameron" w:date="2022-11-10T15:37:00Z">
            <w:rPr>
              <w:ins w:id="614" w:author="Bale,Cameron" w:date="2022-11-10T15:37:00Z"/>
              <w:rFonts w:ascii="Cambria Math" w:eastAsiaTheme="minorEastAsia" w:hAnsi="Cambria Math"/>
              <w:i/>
            </w:rPr>
          </w:rPrChange>
        </w:rPr>
      </w:pPr>
      <w:ins w:id="615" w:author="Bale,Cameron" w:date="2022-11-10T15:35:00Z">
        <w:r>
          <w:rPr>
            <w:rFonts w:ascii="Cambria" w:eastAsiaTheme="minorEastAsia" w:hAnsi="Cambria"/>
          </w:rPr>
          <w:t xml:space="preserve">The </w:t>
        </w:r>
        <w:r>
          <w:rPr>
            <w:rFonts w:ascii="Cambria" w:eastAsiaTheme="minorEastAsia" w:hAnsi="Cambria"/>
            <w:i/>
            <w:iCs/>
          </w:rPr>
          <w:t>k</w:t>
        </w:r>
        <w:r>
          <w:rPr>
            <w:rFonts w:ascii="Cambria" w:eastAsiaTheme="minorEastAsia" w:hAnsi="Cambria"/>
          </w:rPr>
          <w:t>-</w:t>
        </w:r>
        <w:proofErr w:type="spellStart"/>
        <w:r>
          <w:rPr>
            <w:rFonts w:ascii="Cambria" w:eastAsiaTheme="minorEastAsia" w:hAnsi="Cambria"/>
          </w:rPr>
          <w:t>nTS</w:t>
        </w:r>
        <w:proofErr w:type="spellEnd"/>
        <w:r>
          <w:rPr>
            <w:rFonts w:ascii="Cambria" w:eastAsiaTheme="minorEastAsia" w:hAnsi="Cambria"/>
          </w:rPr>
          <w:t xml:space="preserve">+ algorithm </w:t>
        </w:r>
      </w:ins>
      <w:ins w:id="616" w:author="Bale,Cameron" w:date="2022-11-10T15:36:00Z">
        <w:r>
          <w:rPr>
            <w:rFonts w:ascii="Cambria" w:eastAsiaTheme="minorEastAsia" w:hAnsi="Cambria"/>
          </w:rPr>
          <w:t>can be used collaboratively between the data controller and the forecaster. If, for example, the forecaster specifies their preferred forecasting model(s), the data controller can</w:t>
        </w:r>
      </w:ins>
      <w:ins w:id="617" w:author="Bale,Cameron" w:date="2022-11-10T15:38:00Z">
        <w:r w:rsidR="00C82282">
          <w:rPr>
            <w:rFonts w:ascii="Cambria" w:eastAsiaTheme="minorEastAsia" w:hAnsi="Cambria"/>
          </w:rPr>
          <w:t xml:space="preserve"> apply </w:t>
        </w:r>
      </w:ins>
      <w:ins w:id="618" w:author="Bale,Cameron" w:date="2022-11-10T15:37:00Z">
        <w:r>
          <w:rPr>
            <w:rFonts w:ascii="Cambria" w:eastAsiaTheme="minorEastAsia" w:hAnsi="Cambria"/>
          </w:rPr>
          <w:t>th</w:t>
        </w:r>
        <w:r w:rsidR="00C82282">
          <w:rPr>
            <w:rFonts w:ascii="Cambria" w:eastAsiaTheme="minorEastAsia" w:hAnsi="Cambria"/>
          </w:rPr>
          <w:t xml:space="preserve">e </w:t>
        </w:r>
        <w:r>
          <w:rPr>
            <w:rFonts w:ascii="Cambria" w:eastAsiaTheme="minorEastAsia" w:hAnsi="Cambria"/>
          </w:rPr>
          <w:t>model</w:t>
        </w:r>
        <w:r w:rsidR="00C82282">
          <w:rPr>
            <w:rFonts w:ascii="Cambria" w:eastAsiaTheme="minorEastAsia" w:hAnsi="Cambria"/>
          </w:rPr>
          <w:t>(</w:t>
        </w:r>
        <w:r>
          <w:rPr>
            <w:rFonts w:ascii="Cambria" w:eastAsiaTheme="minorEastAsia" w:hAnsi="Cambria"/>
          </w:rPr>
          <w:t>s</w:t>
        </w:r>
        <w:r w:rsidR="00C82282">
          <w:rPr>
            <w:rFonts w:ascii="Cambria" w:eastAsiaTheme="minorEastAsia" w:hAnsi="Cambria"/>
          </w:rPr>
          <w:t>)</w:t>
        </w:r>
        <w:r>
          <w:rPr>
            <w:rFonts w:ascii="Cambria" w:eastAsiaTheme="minorEastAsia" w:hAnsi="Cambria"/>
          </w:rPr>
          <w:t xml:space="preserve"> to</w:t>
        </w:r>
      </w:ins>
      <w:ins w:id="619" w:author="Bale,Cameron" w:date="2022-11-10T15:38:00Z">
        <w:r w:rsidR="00C82282">
          <w:rPr>
            <w:rFonts w:ascii="Cambria" w:eastAsiaTheme="minorEastAsia" w:hAnsi="Cambria"/>
          </w:rPr>
          <w:t xml:space="preserve"> the confidential and</w:t>
        </w:r>
      </w:ins>
      <w:ins w:id="620" w:author="Bale,Cameron" w:date="2022-11-10T15:37:00Z">
        <w:r>
          <w:rPr>
            <w:rFonts w:ascii="Cambria" w:eastAsiaTheme="minorEastAsia" w:hAnsi="Cambria"/>
          </w:rPr>
          <w:t xml:space="preserve"> protected data up through time period </w:t>
        </w:r>
        <w:r>
          <w:rPr>
            <w:rFonts w:ascii="Cambria" w:eastAsiaTheme="minorEastAsia" w:hAnsi="Cambria"/>
            <w:i/>
            <w:iCs/>
          </w:rPr>
          <w:t>T – 1</w:t>
        </w:r>
        <w:r>
          <w:rPr>
            <w:rFonts w:ascii="Cambria" w:eastAsiaTheme="minorEastAsia" w:hAnsi="Cambria"/>
          </w:rPr>
          <w:t>,</w:t>
        </w:r>
      </w:ins>
      <w:ins w:id="621" w:author="Bale,Cameron" w:date="2022-11-11T16:19:00Z">
        <w:r w:rsidR="000E2437">
          <w:rPr>
            <w:rFonts w:ascii="Cambria" w:eastAsiaTheme="minorEastAsia" w:hAnsi="Cambria"/>
          </w:rPr>
          <w:t xml:space="preserve"> a</w:t>
        </w:r>
      </w:ins>
      <w:ins w:id="622" w:author="Bale,Cameron" w:date="2022-11-11T16:20:00Z">
        <w:r w:rsidR="000E2437">
          <w:rPr>
            <w:rFonts w:ascii="Cambria" w:eastAsiaTheme="minorEastAsia" w:hAnsi="Cambria"/>
          </w:rPr>
          <w:t>ssess which changes in features are most predictive of changes in accuracy for the specified model(s),</w:t>
        </w:r>
      </w:ins>
      <w:ins w:id="623" w:author="Bale,Cameron" w:date="2022-11-10T15:37:00Z">
        <w:r>
          <w:rPr>
            <w:rFonts w:ascii="Cambria" w:eastAsiaTheme="minorEastAsia" w:hAnsi="Cambria"/>
          </w:rPr>
          <w:t xml:space="preserve"> and release data to the forecaster</w:t>
        </w:r>
      </w:ins>
      <w:ins w:id="624" w:author="Bale,Cameron" w:date="2022-11-10T15:38:00Z">
        <w:r w:rsidR="00C82282">
          <w:rPr>
            <w:rFonts w:ascii="Cambria" w:eastAsiaTheme="minorEastAsia" w:hAnsi="Cambria"/>
          </w:rPr>
          <w:t xml:space="preserve"> using </w:t>
        </w:r>
        <w:r w:rsidR="00C82282">
          <w:rPr>
            <w:rFonts w:ascii="Cambria" w:eastAsiaTheme="minorEastAsia" w:hAnsi="Cambria"/>
            <w:i/>
            <w:iCs/>
          </w:rPr>
          <w:t>k</w:t>
        </w:r>
        <w:r w:rsidR="00C82282">
          <w:rPr>
            <w:rFonts w:ascii="Cambria" w:eastAsiaTheme="minorEastAsia" w:hAnsi="Cambria"/>
          </w:rPr>
          <w:t>-</w:t>
        </w:r>
        <w:proofErr w:type="spellStart"/>
        <w:r w:rsidR="00C82282">
          <w:rPr>
            <w:rFonts w:ascii="Cambria" w:eastAsiaTheme="minorEastAsia" w:hAnsi="Cambria"/>
          </w:rPr>
          <w:t>nTS</w:t>
        </w:r>
        <w:proofErr w:type="spellEnd"/>
        <w:r w:rsidR="00C82282">
          <w:rPr>
            <w:rFonts w:ascii="Cambria" w:eastAsiaTheme="minorEastAsia" w:hAnsi="Cambria"/>
          </w:rPr>
          <w:t>+</w:t>
        </w:r>
      </w:ins>
      <w:ins w:id="625" w:author="Bale,Cameron" w:date="2022-11-11T16:20:00Z">
        <w:r w:rsidR="000E2437">
          <w:rPr>
            <w:rFonts w:ascii="Cambria" w:eastAsiaTheme="minorEastAsia" w:hAnsi="Cambria"/>
          </w:rPr>
          <w:t xml:space="preserve"> based on these features</w:t>
        </w:r>
      </w:ins>
      <w:ins w:id="626" w:author="Bale,Cameron" w:date="2022-11-10T15:37:00Z">
        <w:r>
          <w:rPr>
            <w:rFonts w:ascii="Cambria" w:eastAsiaTheme="minorEastAsia" w:hAnsi="Cambria"/>
          </w:rPr>
          <w:t xml:space="preserve"> up through time period </w:t>
        </w:r>
      </w:ins>
      <m:oMath>
        <m:r>
          <w:ins w:id="627" w:author="Bale,Cameron" w:date="2022-11-10T15:37:00Z">
            <w:rPr>
              <w:rFonts w:ascii="Cambria Math" w:eastAsiaTheme="minorEastAsia" w:hAnsi="Cambria Math"/>
            </w:rPr>
            <m:t>T</m:t>
          </w:ins>
        </m:r>
      </m:oMath>
      <w:ins w:id="628" w:author="Bale,Cameron" w:date="2022-11-10T15:37:00Z">
        <w:r>
          <w:rPr>
            <w:rFonts w:ascii="Cambria" w:eastAsiaTheme="minorEastAsia" w:hAnsi="Cambria"/>
          </w:rPr>
          <w:t>.</w:t>
        </w:r>
      </w:ins>
    </w:p>
    <w:p w14:paraId="3614F04E" w14:textId="035CBFB4" w:rsidR="003D1FA9" w:rsidRPr="004C4603" w:rsidRDefault="00C235BD" w:rsidP="00753A36">
      <w:pPr>
        <w:rPr>
          <w:rFonts w:ascii="Cambria" w:eastAsiaTheme="minorEastAsia" w:hAnsi="Cambria"/>
        </w:rPr>
      </w:pPr>
      <w:del w:id="629" w:author="Bale,Cameron" w:date="2022-11-10T15:28:00Z">
        <w:r w:rsidDel="00A20039">
          <w:rPr>
            <w:rFonts w:ascii="Cambria" w:eastAsiaTheme="minorEastAsia" w:hAnsi="Cambria"/>
          </w:rPr>
          <w:delText>Next, r</w:delText>
        </w:r>
        <w:r w:rsidR="006B7660" w:rsidDel="00A20039">
          <w:rPr>
            <w:rFonts w:ascii="Cambria" w:eastAsiaTheme="minorEastAsia" w:hAnsi="Cambria"/>
          </w:rPr>
          <w:delText>andom forest is used</w:delText>
        </w:r>
        <w:r w:rsidDel="00A20039">
          <w:rPr>
            <w:rFonts w:ascii="Cambria" w:eastAsiaTheme="minorEastAsia" w:hAnsi="Cambria"/>
          </w:rPr>
          <w:delText xml:space="preserve"> to predict the changes in forecast accuracy based on the changes in the features selected by RReliefF. </w:delText>
        </w:r>
      </w:del>
      <w:commentRangeStart w:id="630"/>
      <w:del w:id="631" w:author="Bale,Cameron" w:date="2022-11-10T15:33:00Z">
        <w:r w:rsidDel="00492D6E">
          <w:rPr>
            <w:rFonts w:ascii="Cambria" w:eastAsiaTheme="minorEastAsia" w:hAnsi="Cambria"/>
          </w:rPr>
          <w:delText xml:space="preserve">The feature importance indicated by the random forest via feature permutation allows the </w:delText>
        </w:r>
      </w:del>
      <w:del w:id="632" w:author="Bale,Cameron" w:date="2022-11-10T15:35:00Z">
        <w:r w:rsidDel="003D1FA9">
          <w:rPr>
            <w:rFonts w:ascii="Cambria" w:eastAsiaTheme="minorEastAsia" w:hAnsi="Cambria"/>
          </w:rPr>
          <w:delText>data controller</w:delText>
        </w:r>
      </w:del>
      <w:del w:id="633" w:author="Bale,Cameron" w:date="2022-11-10T15:33:00Z">
        <w:r w:rsidDel="00492D6E">
          <w:rPr>
            <w:rFonts w:ascii="Cambria" w:eastAsiaTheme="minorEastAsia" w:hAnsi="Cambria"/>
          </w:rPr>
          <w:delText xml:space="preserve"> to select a final </w:delText>
        </w:r>
      </w:del>
      <w:del w:id="634" w:author="Bale,Cameron" w:date="2022-11-10T15:34:00Z">
        <w:r w:rsidDel="00492D6E">
          <w:rPr>
            <w:rFonts w:ascii="Cambria" w:eastAsiaTheme="minorEastAsia" w:hAnsi="Cambria"/>
          </w:rPr>
          <w:delText>subset of features which are utilized</w:delText>
        </w:r>
      </w:del>
      <w:del w:id="635" w:author="Bale,Cameron" w:date="2022-11-10T15:35:00Z">
        <w:r w:rsidDel="003D1FA9">
          <w:rPr>
            <w:rFonts w:ascii="Cambria" w:eastAsiaTheme="minorEastAsia" w:hAnsi="Cambria"/>
          </w:rPr>
          <w:delText xml:space="preserve"> in the </w:delText>
        </w:r>
        <w:r w:rsidDel="003D1FA9">
          <w:rPr>
            <w:rFonts w:ascii="Cambria" w:eastAsiaTheme="minorEastAsia" w:hAnsi="Cambria"/>
            <w:i/>
            <w:iCs/>
          </w:rPr>
          <w:delText>k</w:delText>
        </w:r>
        <w:r w:rsidDel="003D1FA9">
          <w:rPr>
            <w:rFonts w:ascii="Cambria" w:eastAsiaTheme="minorEastAsia" w:hAnsi="Cambria"/>
          </w:rPr>
          <w:delText>-nTS swapping process.</w:delText>
        </w:r>
        <w:commentRangeEnd w:id="630"/>
        <w:r w:rsidR="00FA4857" w:rsidDel="003D1FA9">
          <w:rPr>
            <w:rStyle w:val="CommentReference"/>
          </w:rPr>
          <w:commentReference w:id="630"/>
        </w:r>
        <w:commentRangeEnd w:id="527"/>
        <w:r w:rsidR="00D375F2" w:rsidDel="003D1FA9">
          <w:rPr>
            <w:rStyle w:val="CommentReference"/>
          </w:rPr>
          <w:commentReference w:id="527"/>
        </w:r>
      </w:del>
      <w:commentRangeEnd w:id="528"/>
      <w:r w:rsidR="003D1FA9">
        <w:rPr>
          <w:rStyle w:val="CommentReference"/>
        </w:rPr>
        <w:commentReference w:id="528"/>
      </w:r>
    </w:p>
    <w:p w14:paraId="472B8F34" w14:textId="6D21916F" w:rsidR="00753A36" w:rsidRDefault="00753A36" w:rsidP="00753A36">
      <w:pPr>
        <w:rPr>
          <w:rFonts w:ascii="Cambria" w:hAnsi="Cambria"/>
        </w:rPr>
      </w:pPr>
    </w:p>
    <w:p w14:paraId="3BD53D78" w14:textId="27FE727A" w:rsidR="00753A36" w:rsidRDefault="00753A36" w:rsidP="00753A36">
      <w:pPr>
        <w:pStyle w:val="ListParagraph"/>
        <w:numPr>
          <w:ilvl w:val="0"/>
          <w:numId w:val="1"/>
        </w:numPr>
        <w:rPr>
          <w:rFonts w:ascii="Cambria" w:hAnsi="Cambria"/>
          <w:b/>
          <w:bCs/>
        </w:rPr>
      </w:pPr>
      <w:r>
        <w:rPr>
          <w:rFonts w:ascii="Cambria" w:hAnsi="Cambria"/>
          <w:b/>
          <w:bCs/>
        </w:rPr>
        <w:t>Empirical Application</w:t>
      </w:r>
    </w:p>
    <w:p w14:paraId="48B63B24" w14:textId="5E602D07" w:rsidR="00706D8E" w:rsidRDefault="00706D8E" w:rsidP="00706D8E">
      <w:pPr>
        <w:rPr>
          <w:rFonts w:ascii="Cambria" w:hAnsi="Cambria"/>
          <w:b/>
          <w:bCs/>
        </w:rPr>
      </w:pPr>
    </w:p>
    <w:p w14:paraId="6AF6FE0C" w14:textId="77777777" w:rsidR="00706D8E" w:rsidRDefault="00706D8E" w:rsidP="00706D8E">
      <w:pPr>
        <w:pStyle w:val="ListParagraph"/>
        <w:numPr>
          <w:ilvl w:val="1"/>
          <w:numId w:val="1"/>
        </w:numPr>
        <w:tabs>
          <w:tab w:val="left" w:pos="1152"/>
        </w:tabs>
        <w:rPr>
          <w:rFonts w:ascii="Cambria" w:hAnsi="Cambria"/>
          <w:i/>
          <w:iCs/>
        </w:rPr>
      </w:pPr>
      <w:r>
        <w:rPr>
          <w:rFonts w:ascii="Cambria" w:hAnsi="Cambria"/>
          <w:i/>
          <w:iCs/>
        </w:rPr>
        <w:t>Data</w:t>
      </w:r>
    </w:p>
    <w:p w14:paraId="207D0993" w14:textId="77777777" w:rsidR="00706D8E" w:rsidRDefault="00706D8E" w:rsidP="00706D8E">
      <w:pPr>
        <w:tabs>
          <w:tab w:val="left" w:pos="1152"/>
        </w:tabs>
        <w:rPr>
          <w:rFonts w:ascii="Cambria" w:hAnsi="Cambria"/>
        </w:rPr>
      </w:pPr>
    </w:p>
    <w:p w14:paraId="5F7E8CC3" w14:textId="1764FD3E" w:rsidR="00706D8E" w:rsidRDefault="00706D8E" w:rsidP="0053699F">
      <w:pPr>
        <w:tabs>
          <w:tab w:val="left" w:pos="1152"/>
        </w:tabs>
        <w:rPr>
          <w:rFonts w:ascii="Cambria" w:hAnsi="Cambria"/>
          <w:b/>
          <w:bCs/>
        </w:rPr>
      </w:pPr>
      <w:r>
        <w:rPr>
          <w:rFonts w:ascii="Cambria" w:hAnsi="Cambria"/>
        </w:rPr>
        <w:lastRenderedPageBreak/>
        <w:t xml:space="preserve">Recent work by </w:t>
      </w:r>
      <w:r>
        <w:rPr>
          <w:rFonts w:ascii="Cambria" w:hAnsi="Cambria"/>
        </w:rPr>
        <w:fldChar w:fldCharType="begin"/>
      </w:r>
      <w:r>
        <w:rPr>
          <w:rFonts w:ascii="Cambria" w:hAnsi="Cambria"/>
        </w:rPr>
        <w:instrText xml:space="preserve"> ADDIN ZOTERO_ITEM CSL_CITATION {"citationID":"sitJDUZx","properties":{"formattedCitation":"(Spiliotis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Pr>
          <w:rFonts w:ascii="Cambria" w:hAnsi="Cambria"/>
        </w:rPr>
        <w:fldChar w:fldCharType="separate"/>
      </w:r>
      <w:r w:rsidRPr="00FF7833">
        <w:rPr>
          <w:rFonts w:ascii="Cambria" w:hAnsi="Cambria"/>
        </w:rPr>
        <w:t>(Spiliotis et al., 2020)</w:t>
      </w:r>
      <w:r>
        <w:rPr>
          <w:rFonts w:ascii="Cambria" w:hAnsi="Cambria"/>
        </w:rPr>
        <w:fldChar w:fldCharType="end"/>
      </w:r>
      <w:r>
        <w:rPr>
          <w:rFonts w:ascii="Cambria" w:hAnsi="Cambria"/>
        </w:rPr>
        <w:t xml:space="preserve"> showed that the M3 competition data are representative of the real world on the basis of time series characteristics. Complex</w:t>
      </w:r>
      <w:r w:rsidRPr="00D76DF4">
        <w:rPr>
          <w:rFonts w:ascii="Cambria" w:hAnsi="Cambria"/>
        </w:rPr>
        <w:t xml:space="preserve"> forecasting models are known to forecast more accurately than simple models using the unprotected version of the M3 competition monthly micro data </w:t>
      </w:r>
      <w:r>
        <w:rPr>
          <w:rFonts w:ascii="Cambria" w:hAnsi="Cambria"/>
        </w:rPr>
        <w:fldChar w:fldCharType="begin"/>
      </w:r>
      <w:r>
        <w:rPr>
          <w:rFonts w:ascii="Cambria" w:hAnsi="Cambria"/>
        </w:rPr>
        <w:instrText xml:space="preserve"> ADDIN ZOTERO_ITEM CSL_CITATION {"citationID":"6qGem1Am","properties":{"formattedCitation":"(Koning et al., 2005)","plainCitation":"(Koning et al., 2005)","noteIndex":0},"citationItems":[{"id":153,"uris":["http://zotero.org/users/8556523/items/GGSW9ND7"],"itemData":{"id":153,"type":"article-journal","abstract":"The main conclusions of the M3 competition were derived from the analyses of descriptive statistics with no formal statistical testing. One of the commentaries noted that the results had not been tested for statistical significance. This paper undertakes such an analysis by examining the primary findings of that competition. We introduce a new methodology that has not previously been used to evaluate economic forecasts: multiple comparisons. We use this technique to compare each method against the best and against the mean. We conclude that the accuracy of the various methods does differ significantly, and that some methods are significantly better than others. We confirm that there is no relationship between complexity and accuracy but also show that there is a significant relationship among the various measures of accuracy. Finally, we find that the M3 conclusion that a combination of methods is better than that of the methods being combined was not proven.","container-title":"International Journal of Forecasting","DOI":"10.1016/j.ijforecast.2004.10.003","ISSN":"01692070","issue":"3","journalAbbreviation":"International Journal of Forecasting","language":"en","page":"397-409","source":"DOI.org (Crossref)","title":"The M3 competition: Statistical tests of the results","title-short":"The M3 competition","volume":"21","author":[{"family":"Koning","given":"Alex J."},{"family":"Franses","given":"Philip Hans"},{"family":"Hibon","given":"Michèle"},{"family":"Stekler","given":"H.O."}],"issued":{"date-parts":[["2005",7]]}}}],"schema":"https://github.com/citation-style-language/schema/raw/master/csl-citation.json"} </w:instrText>
      </w:r>
      <w:r>
        <w:rPr>
          <w:rFonts w:ascii="Cambria" w:hAnsi="Cambria"/>
        </w:rPr>
        <w:fldChar w:fldCharType="separate"/>
      </w:r>
      <w:r w:rsidRPr="00D76DF4">
        <w:rPr>
          <w:rFonts w:ascii="Cambria" w:hAnsi="Cambria"/>
        </w:rPr>
        <w:t>(Koning et al., 2005)</w:t>
      </w:r>
      <w:r>
        <w:rPr>
          <w:rFonts w:ascii="Cambria" w:hAnsi="Cambria"/>
        </w:rPr>
        <w:fldChar w:fldCharType="end"/>
      </w:r>
      <w:r>
        <w:rPr>
          <w:rFonts w:ascii="Cambria" w:hAnsi="Cambria"/>
        </w:rPr>
        <w:t xml:space="preserve">, </w:t>
      </w:r>
      <w:r w:rsidRPr="00D76DF4">
        <w:rPr>
          <w:rFonts w:ascii="Cambria" w:hAnsi="Cambria"/>
        </w:rPr>
        <w:t>and models that explicitly capture trend and seasonality performed the best in the overall M3 competition</w:t>
      </w:r>
      <w:r>
        <w:rPr>
          <w:rFonts w:ascii="Cambria" w:hAnsi="Cambria"/>
        </w:rPr>
        <w:t xml:space="preserve"> </w:t>
      </w:r>
      <w:r>
        <w:rPr>
          <w:rFonts w:ascii="Cambria" w:hAnsi="Cambria"/>
        </w:rPr>
        <w:fldChar w:fldCharType="begin"/>
      </w:r>
      <w:r>
        <w:rPr>
          <w:rFonts w:ascii="Cambria" w:hAnsi="Cambria"/>
        </w:rPr>
        <w:instrText xml:space="preserve"> ADDIN ZOTERO_ITEM CSL_CITATION {"citationID":"tqGC6bSI","properties":{"formattedCitation":"(Makridakis &amp; Hibon, 2000)","plainCitation":"(Makridakis &amp; Hibon, 2000)","noteIndex":0},"citationItems":[{"id":106,"uris":["http://zotero.org/users/8556523/items/LSKGNU5P"],"itemData":{"id":106,"type":"article-journal","abstract":"This paper describes the M3-Competition, the latest of the M-Competitions. It explains the reasons for conducting the competition and summarizes its results and conclusions. In addition, the paper compares such results / conclusions with those of the previous two M-Competitions as well as with those of other major empirical studies. Finally, the implications of these results and conclusions are considered, their consequences for both the theory and practice of forecasting are explored and directions for future research are contemplated. © 2000 International Institute of Forecasters. Published by Elsevier Science B.V. All rights reserved.","container-title":"International Journal of Forecasting","DOI":"10.1016/S0169-2070(00)00057-1","ISSN":"01692070","issue":"4","journalAbbreviation":"International Journal of Forecasting","language":"en","page":"451-476","source":"DOI.org (Crossref)","title":"The M3-Competition: results, conclusions and implications","title-short":"The M3-Competition","volume":"16","author":[{"family":"Makridakis","given":"Spyros"},{"family":"Hibon","given":"Michèle"}],"issued":{"date-parts":[["2000",10]]}}}],"schema":"https://github.com/citation-style-language/schema/raw/master/csl-citation.json"} </w:instrText>
      </w:r>
      <w:r>
        <w:rPr>
          <w:rFonts w:ascii="Cambria" w:hAnsi="Cambria"/>
        </w:rPr>
        <w:fldChar w:fldCharType="separate"/>
      </w:r>
      <w:r w:rsidRPr="00D76DF4">
        <w:rPr>
          <w:rFonts w:ascii="Cambria" w:hAnsi="Cambria"/>
        </w:rPr>
        <w:t>(Makridakis &amp; Hibon, 2000)</w:t>
      </w:r>
      <w:r>
        <w:rPr>
          <w:rFonts w:ascii="Cambria" w:hAnsi="Cambria"/>
        </w:rPr>
        <w:fldChar w:fldCharType="end"/>
      </w:r>
      <w:r>
        <w:rPr>
          <w:rFonts w:ascii="Cambria" w:hAnsi="Cambria"/>
        </w:rPr>
        <w:t>.</w:t>
      </w:r>
      <w:r w:rsidRPr="00D76DF4">
        <w:rPr>
          <w:rFonts w:ascii="Cambria" w:hAnsi="Cambria"/>
        </w:rPr>
        <w:t xml:space="preserve"> We are interested in whether these results hold when forecasting using protected versions of the data. For our analyses, we use the monthly micro dataset from the M3 competition, which includes 474 strictly positive time series with values ranging from 120 to 18,100</w:t>
      </w:r>
      <w:r>
        <w:rPr>
          <w:rFonts w:ascii="Cambria" w:hAnsi="Cambria"/>
        </w:rPr>
        <w:t xml:space="preserve">. </w:t>
      </w:r>
      <w:r w:rsidRPr="00D76DF4">
        <w:rPr>
          <w:rFonts w:ascii="Cambria" w:hAnsi="Cambria"/>
        </w:rPr>
        <w:t>Of the 474 series, 18 consist of 67 time periods, 259 consist of 68 time periods, and 197 consist of 125 time periods.</w:t>
      </w:r>
    </w:p>
    <w:p w14:paraId="6B385C9B" w14:textId="00B90C22" w:rsidR="00753A36" w:rsidRDefault="00753A36" w:rsidP="00753A36">
      <w:pPr>
        <w:rPr>
          <w:rFonts w:ascii="Cambria" w:hAnsi="Cambria"/>
          <w:b/>
          <w:bCs/>
        </w:rPr>
      </w:pPr>
    </w:p>
    <w:p w14:paraId="56132E0C" w14:textId="705B1064" w:rsidR="00753A36" w:rsidRDefault="00E055BE" w:rsidP="00D76DF4">
      <w:pPr>
        <w:pStyle w:val="ListParagraph"/>
        <w:numPr>
          <w:ilvl w:val="1"/>
          <w:numId w:val="1"/>
        </w:numPr>
        <w:rPr>
          <w:rFonts w:ascii="Cambria" w:hAnsi="Cambria"/>
          <w:i/>
          <w:iCs/>
        </w:rPr>
      </w:pPr>
      <w:r>
        <w:rPr>
          <w:rFonts w:ascii="Cambria" w:hAnsi="Cambria"/>
          <w:i/>
          <w:iCs/>
        </w:rPr>
        <w:t xml:space="preserve">Competitor </w:t>
      </w:r>
      <w:r w:rsidR="00D76DF4">
        <w:rPr>
          <w:rFonts w:ascii="Cambria" w:hAnsi="Cambria"/>
          <w:i/>
          <w:iCs/>
        </w:rPr>
        <w:t>Privacy Methods</w:t>
      </w:r>
    </w:p>
    <w:p w14:paraId="2550A19E" w14:textId="6A01AF40" w:rsidR="00B14387" w:rsidRDefault="00B14387" w:rsidP="00B14387">
      <w:pPr>
        <w:rPr>
          <w:rFonts w:ascii="Cambria" w:hAnsi="Cambria"/>
        </w:rPr>
      </w:pPr>
    </w:p>
    <w:p w14:paraId="643C9A5A" w14:textId="77777777" w:rsidR="00B14387" w:rsidRDefault="00B14387" w:rsidP="00B14387">
      <w:pPr>
        <w:rPr>
          <w:rFonts w:ascii="Cambria" w:hAnsi="Cambria"/>
        </w:rPr>
      </w:pPr>
      <w:commentRangeStart w:id="636"/>
      <w:r w:rsidRPr="001726A5">
        <w:rPr>
          <w:rFonts w:ascii="Cambria" w:hAnsi="Cambria"/>
        </w:rPr>
        <w:t xml:space="preserve">Given a confidential time series </w:t>
      </w:r>
      <m:oMath>
        <m:r>
          <m:rPr>
            <m:sty m:val="bi"/>
          </m:rPr>
          <w:rPr>
            <w:rFonts w:ascii="Cambria Math" w:hAnsi="Cambria Math"/>
          </w:rPr>
          <m:t>A</m:t>
        </m:r>
      </m:oMath>
      <w:r>
        <w:rPr>
          <w:rFonts w:ascii="Cambria" w:eastAsiaTheme="minorEastAsia" w:hAnsi="Cambria"/>
        </w:rPr>
        <w:t xml:space="preserve">, </w:t>
      </w:r>
      <w:r w:rsidRPr="001726A5">
        <w:rPr>
          <w:rFonts w:ascii="Cambria" w:hAnsi="Cambria"/>
        </w:rPr>
        <w:t xml:space="preserve">a differentially private time series can be created using a randomized </w:t>
      </w:r>
      <w:commentRangeEnd w:id="636"/>
      <w:r w:rsidR="006E3629">
        <w:rPr>
          <w:rStyle w:val="CommentReference"/>
        </w:rPr>
        <w:commentReference w:id="636"/>
      </w:r>
      <w:r w:rsidRPr="001726A5">
        <w:rPr>
          <w:rFonts w:ascii="Cambria" w:hAnsi="Cambria"/>
        </w:rPr>
        <w:t>mechanism</w:t>
      </w:r>
      <w:r>
        <w:rPr>
          <w:rFonts w:ascii="Cambria" w:hAnsi="Cambria"/>
        </w:rPr>
        <w:t xml:space="preserve"> </w:t>
      </w:r>
      <m:oMath>
        <m:r>
          <w:rPr>
            <w:rFonts w:ascii="Cambria Math" w:hAnsi="Cambria Math"/>
          </w:rPr>
          <m:t>M</m:t>
        </m:r>
        <m:d>
          <m:dPr>
            <m:ctrlPr>
              <w:rPr>
                <w:rFonts w:ascii="Cambria Math" w:hAnsi="Cambria Math"/>
                <w:i/>
              </w:rPr>
            </m:ctrlPr>
          </m:dPr>
          <m:e>
            <m:r>
              <m:rPr>
                <m:sty m:val="b"/>
              </m:rPr>
              <w:rPr>
                <w:rFonts w:ascii="Cambria Math" w:hAnsi="Cambria Math"/>
              </w:rPr>
              <m:t>A</m:t>
            </m:r>
            <m:ctrlPr>
              <w:rPr>
                <w:rFonts w:ascii="Cambria Math" w:hAnsi="Cambria Math"/>
                <w:b/>
                <w:bCs/>
                <w:iCs/>
              </w:rPr>
            </m:ctrlPr>
          </m:e>
        </m:d>
        <m:r>
          <m:rPr>
            <m:sty m:val="b"/>
          </m:rPr>
          <w:rPr>
            <w:rFonts w:ascii="Cambria Math" w:hAnsi="Cambria Math"/>
          </w:rPr>
          <m:t>=A+N</m:t>
        </m:r>
      </m:oMath>
      <w:r>
        <w:rPr>
          <w:rFonts w:ascii="Cambria" w:eastAsiaTheme="minorEastAsia" w:hAnsi="Cambria"/>
          <w:b/>
          <w:bCs/>
          <w:iCs/>
        </w:rPr>
        <w:t xml:space="preserve"> </w:t>
      </w:r>
      <w:r w:rsidRPr="001130FC">
        <w:rPr>
          <w:rFonts w:ascii="Cambria" w:hAnsi="Cambria"/>
          <w:iCs/>
        </w:rPr>
        <w:t>which</w:t>
      </w:r>
      <w:r w:rsidRPr="001726A5">
        <w:rPr>
          <w:rFonts w:ascii="Cambria" w:hAnsi="Cambria"/>
        </w:rPr>
        <w:t xml:space="preserve"> adds Laplace random noise </w:t>
      </w:r>
      <m:oMath>
        <m:r>
          <m:rPr>
            <m:sty m:val="bi"/>
          </m:rPr>
          <w:rPr>
            <w:rFonts w:ascii="Cambria Math" w:hAnsi="Cambria Math"/>
          </w:rPr>
          <m:t>N</m:t>
        </m:r>
      </m:oMath>
      <w:r>
        <w:rPr>
          <w:rFonts w:ascii="Cambria" w:eastAsiaTheme="minorEastAsia" w:hAnsi="Cambria"/>
        </w:rPr>
        <w:t xml:space="preserve"> </w:t>
      </w:r>
      <w:r w:rsidRPr="001726A5">
        <w:rPr>
          <w:rFonts w:ascii="Cambria" w:hAnsi="Cambria"/>
        </w:rPr>
        <w:t>with scale parameter</w:t>
      </w:r>
      <w:r>
        <w:rPr>
          <w:rFonts w:ascii="Cambria" w:hAnsi="Cambr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r>
          <m:rPr>
            <m:lit/>
          </m:rPr>
          <w:rPr>
            <w:rFonts w:ascii="Cambria Math" w:hAnsi="Cambria Math"/>
          </w:rPr>
          <m:t>/</m:t>
        </m:r>
        <m:r>
          <m:rPr>
            <m:sty m:val="p"/>
          </m:rPr>
          <w:rPr>
            <w:rFonts w:ascii="Cambria Math" w:eastAsiaTheme="minorEastAsia" w:hAnsi="Cambria Math"/>
          </w:rPr>
          <m:t>ϵ</m:t>
        </m:r>
      </m:oMath>
      <w:r>
        <w:rPr>
          <w:rFonts w:ascii="Cambria" w:eastAsiaTheme="minorEastAsia" w:hAnsi="Cambria"/>
        </w:rPr>
        <w:t xml:space="preserve">. </w:t>
      </w:r>
      <w:r w:rsidRPr="001726A5">
        <w:rPr>
          <w:rFonts w:ascii="Cambria" w:hAnsi="Cambria"/>
        </w:rPr>
        <w:t>The sensitivity</w:t>
      </w:r>
      <w:r>
        <w:rPr>
          <w:rFonts w:ascii="Cambria" w:hAnsi="Cambr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Cambria" w:eastAsiaTheme="minorEastAsia" w:hAnsi="Cambria"/>
        </w:rPr>
        <w:t xml:space="preserve"> </w:t>
      </w:r>
      <w:r w:rsidRPr="001726A5">
        <w:rPr>
          <w:rFonts w:ascii="Cambria" w:hAnsi="Cambria"/>
        </w:rPr>
        <w:t xml:space="preserve">is determined as the maximum absolute difference between two time series </w:t>
      </w:r>
      <m:oMath>
        <m:r>
          <m:rPr>
            <m:sty m:val="bi"/>
          </m:rPr>
          <w:rPr>
            <w:rFonts w:ascii="Cambria Math" w:hAnsi="Cambria Math"/>
          </w:rPr>
          <m:t>A</m:t>
        </m:r>
      </m:oMath>
      <w:r>
        <w:rPr>
          <w:rFonts w:ascii="Cambria" w:eastAsiaTheme="minorEastAsia" w:hAnsi="Cambria"/>
        </w:rPr>
        <w:t xml:space="preserve"> a</w:t>
      </w:r>
      <w:proofErr w:type="spellStart"/>
      <w:r w:rsidRPr="001726A5">
        <w:rPr>
          <w:rFonts w:ascii="Cambria" w:hAnsi="Cambria"/>
        </w:rPr>
        <w:t>nd</w:t>
      </w:r>
      <w:proofErr w:type="spellEnd"/>
      <w:r>
        <w:rPr>
          <w:rFonts w:ascii="Cambria" w:eastAsiaTheme="minorEastAsia" w:hAnsi="Cambria"/>
        </w:rP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w:r w:rsidRPr="001726A5">
        <w:rPr>
          <w:rFonts w:ascii="Cambria" w:hAnsi="Cambria"/>
        </w:rPr>
        <w:t xml:space="preserve">, which differ in at most one observation, where </w:t>
      </w:r>
      <m:oMath>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=max</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d>
          </m:e>
          <m:sub>
            <m:r>
              <w:rPr>
                <w:rFonts w:ascii="Cambria Math" w:hAnsi="Cambria Math"/>
              </w:rPr>
              <m:t>1</m:t>
            </m:r>
          </m:sub>
        </m:sSub>
      </m:oMath>
      <w:r>
        <w:rPr>
          <w:rFonts w:ascii="Cambria" w:eastAsiaTheme="minorEastAsia" w:hAnsi="Cambria"/>
        </w:rPr>
        <w:t xml:space="preserve">. </w:t>
      </w:r>
      <w:r w:rsidRPr="001726A5">
        <w:rPr>
          <w:rFonts w:ascii="Cambria" w:hAnsi="Cambria"/>
        </w:rPr>
        <w:t>The mechanism</w:t>
      </w:r>
      <w:r>
        <w:rPr>
          <w:rFonts w:ascii="Cambria" w:hAnsi="Cambria"/>
        </w:rPr>
        <w:t xml:space="preserve"> </w:t>
      </w:r>
      <m:oMath>
        <m:r>
          <w:rPr>
            <w:rFonts w:ascii="Cambria Math" w:hAnsi="Cambria Math"/>
          </w:rPr>
          <m:t>M</m:t>
        </m:r>
      </m:oMath>
      <w:r>
        <w:rPr>
          <w:rFonts w:ascii="Cambria" w:eastAsiaTheme="minorEastAsia" w:hAnsi="Cambria"/>
        </w:rPr>
        <w:t xml:space="preserve"> </w:t>
      </w:r>
      <w:r w:rsidRPr="001726A5">
        <w:rPr>
          <w:rFonts w:ascii="Cambria" w:hAnsi="Cambria"/>
        </w:rPr>
        <w:t xml:space="preserve">satisfies </w:t>
      </w:r>
      <m:oMath>
        <m:r>
          <m:rPr>
            <m:sty m:val="p"/>
          </m:rPr>
          <w:rPr>
            <w:rFonts w:ascii="Cambria Math" w:hAnsi="Cambria Math"/>
          </w:rPr>
          <m:t>ϵ</m:t>
        </m:r>
      </m:oMath>
      <w:r w:rsidRPr="001726A5">
        <w:rPr>
          <w:rFonts w:ascii="Cambria" w:hAnsi="Cambria"/>
        </w:rPr>
        <w:t>-differential privacy by guaranteeing that, for every output</w:t>
      </w:r>
      <w:r>
        <w:rPr>
          <w:rFonts w:ascii="Cambria" w:hAnsi="Cambria"/>
        </w:rPr>
        <w:t xml:space="preserve"> </w:t>
      </w:r>
      <m:oMath>
        <m:r>
          <m:rPr>
            <m:sty m:val="bi"/>
          </m:rPr>
          <w:rPr>
            <w:rFonts w:ascii="Cambria Math" w:hAnsi="Cambria Math"/>
          </w:rPr>
          <m:t>t</m:t>
        </m:r>
      </m:oMath>
      <w:r>
        <w:rPr>
          <w:rFonts w:ascii="Cambria" w:eastAsiaTheme="minorEastAsia" w:hAnsi="Cambria"/>
        </w:rPr>
        <w:t xml:space="preserve"> </w:t>
      </w:r>
      <w:r w:rsidRPr="001726A5">
        <w:rPr>
          <w:rFonts w:ascii="Cambria" w:hAnsi="Cambria"/>
        </w:rPr>
        <w:t xml:space="preserve">of </w:t>
      </w:r>
      <m:oMath>
        <m:r>
          <w:rPr>
            <w:rFonts w:ascii="Cambria Math" w:hAnsi="Cambria Math"/>
          </w:rPr>
          <m:t>M</m:t>
        </m:r>
      </m:oMath>
      <w:r>
        <w:rPr>
          <w:rFonts w:ascii="Cambria" w:eastAsiaTheme="minorEastAsia" w:hAnsi="Cambria"/>
        </w:rPr>
        <w:t xml:space="preserve"> </w:t>
      </w:r>
      <w:r w:rsidRPr="001726A5">
        <w:rPr>
          <w:rFonts w:ascii="Cambria" w:hAnsi="Cambria"/>
        </w:rPr>
        <w:t>and every pair of series</w:t>
      </w:r>
      <w:r>
        <w:rPr>
          <w:rFonts w:ascii="Cambria" w:hAnsi="Cambria"/>
        </w:rPr>
        <w:t xml:space="preserve"> </w:t>
      </w:r>
      <m:oMath>
        <m:r>
          <m:rPr>
            <m:sty m:val="bi"/>
          </m:rPr>
          <w:rPr>
            <w:rFonts w:ascii="Cambria Math" w:hAnsi="Cambria Math"/>
          </w:rPr>
          <m:t>A</m:t>
        </m:r>
      </m:oMath>
      <w:r>
        <w:rPr>
          <w:rFonts w:ascii="Cambria" w:eastAsiaTheme="minorEastAsia" w:hAnsi="Cambria"/>
        </w:rPr>
        <w:t xml:space="preserve"> </w:t>
      </w:r>
      <w:r w:rsidRPr="001726A5">
        <w:rPr>
          <w:rFonts w:ascii="Cambria" w:hAnsi="Cambria"/>
        </w:rPr>
        <w:t>and</w:t>
      </w:r>
      <w:r>
        <w:rPr>
          <w:rFonts w:ascii="Cambria" w:eastAsiaTheme="minorEastAsia" w:hAnsi="Cambria"/>
        </w:rPr>
        <w:t xml:space="preserve"> </w:t>
      </w:r>
      <m:oMath>
        <m:sSup>
          <m:sSupPr>
            <m:ctrlPr>
              <w:rPr>
                <w:rFonts w:ascii="Cambria Math" w:hAnsi="Cambria Math"/>
                <w:i/>
              </w:rPr>
            </m:ctrlPr>
          </m:sSupPr>
          <m:e>
            <m:r>
              <m:rPr>
                <m:sty m:val="bi"/>
              </m:rPr>
              <w:rPr>
                <w:rFonts w:ascii="Cambria Math" w:hAnsi="Cambria Math"/>
              </w:rPr>
              <m:t>A</m:t>
            </m:r>
          </m:e>
          <m:sup>
            <m:r>
              <w:rPr>
                <w:rFonts w:ascii="Cambria Math" w:hAnsi="Cambria Math"/>
              </w:rPr>
              <m:t>'</m:t>
            </m:r>
          </m:sup>
        </m:sSup>
      </m:oMath>
      <w:r w:rsidRPr="001726A5">
        <w:rPr>
          <w:rFonts w:ascii="Cambria" w:hAnsi="Cambria"/>
        </w:rPr>
        <w:t>,</w:t>
      </w:r>
    </w:p>
    <w:p w14:paraId="03FA4FBB" w14:textId="77777777" w:rsidR="00B14387" w:rsidRDefault="00B14387" w:rsidP="00B14387">
      <w:pPr>
        <w:rPr>
          <w:rFonts w:ascii="Cambria" w:hAnsi="Cambria"/>
        </w:rPr>
      </w:pPr>
    </w:p>
    <w:p w14:paraId="34D17507" w14:textId="1F35EF20" w:rsidR="00B14387" w:rsidRDefault="00B14387" w:rsidP="00B14387">
      <w:pPr>
        <w:jc w:val="center"/>
        <w:rPr>
          <w:rFonts w:ascii="Cambria" w:eastAsiaTheme="minorEastAsia" w:hAnsi="Cambria"/>
        </w:rPr>
      </w:pP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ty m:val="bi"/>
              </m:rPr>
              <w:rPr>
                <w:rFonts w:ascii="Cambria Math" w:eastAsiaTheme="minorEastAsia" w:hAnsi="Cambria Math"/>
              </w:rPr>
              <m:t>t</m:t>
            </m:r>
          </m:e>
        </m:d>
        <m:r>
          <m:rPr>
            <m:sty m:val="p"/>
          </m:rPr>
          <w:rPr>
            <w:rFonts w:ascii="Cambria Math" w:eastAsiaTheme="minorEastAsia" w:hAnsi="Cambria Math"/>
          </w:rPr>
          <m:t>≤</m:t>
        </m:r>
        <m:r>
          <w:rPr>
            <w:rFonts w:ascii="Cambria Math" w:eastAsiaTheme="minorEastAsia" w:hAnsi="Cambria Math"/>
          </w:rPr>
          <m:t>exp</m:t>
        </m:r>
        <m:d>
          <m:dPr>
            <m:ctrlPr>
              <w:rPr>
                <w:rFonts w:ascii="Cambria Math" w:eastAsiaTheme="minorEastAsia" w:hAnsi="Cambria Math"/>
                <w:i/>
              </w:rPr>
            </m:ctrlPr>
          </m:dPr>
          <m:e>
            <m:r>
              <m:rPr>
                <m:sty m:val="p"/>
              </m:rPr>
              <w:rPr>
                <w:rFonts w:ascii="Cambria Math" w:eastAsiaTheme="minorEastAsia" w:hAnsi="Cambria Math"/>
              </w:rPr>
              <m:t>ϵ</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r>
              <m:rPr>
                <m:sty m:val="bi"/>
              </m:rPr>
              <w:rPr>
                <w:rFonts w:ascii="Cambria Math" w:eastAsiaTheme="minorEastAsia" w:hAnsi="Cambria Math"/>
              </w:rPr>
              <m:t>t</m:t>
            </m:r>
          </m:e>
        </m:d>
      </m:oMath>
      <w:r>
        <w:rPr>
          <w:rFonts w:ascii="Cambria" w:eastAsiaTheme="minorEastAsia" w:hAnsi="Cambria"/>
        </w:rPr>
        <w:t>.</w:t>
      </w:r>
    </w:p>
    <w:p w14:paraId="0751DEC6" w14:textId="4B8CF914" w:rsidR="00E055BE" w:rsidRDefault="00E055BE" w:rsidP="00E055BE">
      <w:pPr>
        <w:rPr>
          <w:rFonts w:ascii="Cambria" w:eastAsiaTheme="minorEastAsia" w:hAnsi="Cambria"/>
        </w:rPr>
      </w:pPr>
    </w:p>
    <w:p w14:paraId="7A3C4D81" w14:textId="12F688E6" w:rsidR="00E055BE" w:rsidDel="00F65F18" w:rsidRDefault="00E055BE" w:rsidP="00E055BE">
      <w:pPr>
        <w:rPr>
          <w:del w:id="637" w:author="Bale,Cameron" w:date="2022-11-10T15:57:00Z"/>
          <w:rFonts w:ascii="Cambria" w:eastAsiaTheme="minorEastAsia" w:hAnsi="Cambria"/>
        </w:rPr>
      </w:pPr>
      <w:r>
        <w:rPr>
          <w:rFonts w:ascii="Cambria" w:eastAsiaTheme="minorEastAsia" w:hAnsi="Cambria"/>
        </w:rPr>
        <w:t xml:space="preserve">Additive noise protection is achieved by adding a normal random number with mean zero and standard deviation </w:t>
      </w:r>
      <m:oMath>
        <m:r>
          <m:rPr>
            <m:sty m:val="p"/>
          </m:rPr>
          <w:rPr>
            <w:rFonts w:ascii="Cambria Math" w:eastAsiaTheme="minorEastAsia" w:hAnsi="Cambria Math"/>
          </w:rPr>
          <m:t>σ</m:t>
        </m:r>
      </m:oMath>
      <w:r>
        <w:rPr>
          <w:rFonts w:ascii="Cambria" w:eastAsiaTheme="minorEastAsia" w:hAnsi="Cambria"/>
        </w:rPr>
        <w:t xml:space="preserve"> to each confidential value in a time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Protected values can be written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j,t</m:t>
            </m:r>
          </m:sub>
        </m:sSub>
        <m:r>
          <w:rPr>
            <w:rFonts w:ascii="Cambria Math" w:eastAsiaTheme="minorEastAsia" w:hAnsi="Cambria Math"/>
          </w:rPr>
          <m:t>+r</m:t>
        </m:r>
      </m:oMath>
      <w:r>
        <w:rPr>
          <w:rFonts w:ascii="Cambria" w:eastAsiaTheme="minorEastAsia" w:hAnsi="Cambria"/>
        </w:rPr>
        <w:t xml:space="preserve">, where </w:t>
      </w:r>
      <m:oMath>
        <m:r>
          <w:rPr>
            <w:rFonts w:ascii="Cambria Math" w:eastAsiaTheme="minorEastAsia" w:hAnsi="Cambria Math"/>
          </w:rPr>
          <m:t>r~N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2</m:t>
                </m:r>
              </m:sup>
            </m:sSup>
          </m:e>
        </m:d>
      </m:oMath>
      <w:r>
        <w:rPr>
          <w:rFonts w:ascii="Cambria" w:eastAsiaTheme="minorEastAsia" w:hAnsi="Cambria"/>
        </w:rPr>
        <w:t xml:space="preserve"> and </w:t>
      </w:r>
      <m:oMath>
        <m:r>
          <m:rPr>
            <m:sty m:val="p"/>
          </m:rPr>
          <w:rPr>
            <w:rFonts w:ascii="Cambria Math" w:eastAsiaTheme="minorEastAsia" w:hAnsi="Cambria Math"/>
          </w:rPr>
          <m:t>σ</m:t>
        </m:r>
        <m:r>
          <w:rPr>
            <w:rFonts w:ascii="Cambria Math" w:eastAsiaTheme="minorEastAsia" w:hAnsi="Cambria Math"/>
          </w:rPr>
          <m:t>=s*</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e>
                      <m:sup>
                        <m:r>
                          <w:rPr>
                            <w:rFonts w:ascii="Cambria Math" w:eastAsiaTheme="minorEastAsia" w:hAnsi="Cambria Math"/>
                          </w:rPr>
                          <m:t>2</m:t>
                        </m:r>
                      </m:sup>
                    </m:sSup>
                  </m:e>
                </m:d>
              </m:e>
            </m:d>
          </m:e>
        </m:rad>
      </m:oMath>
      <w:r>
        <w:rPr>
          <w:rFonts w:ascii="Cambria" w:eastAsiaTheme="minorEastAsia" w:hAnsi="Cambria"/>
        </w:rPr>
        <w:t xml:space="preserve">. The protection parameter </w:t>
      </w:r>
      <m:oMath>
        <m:r>
          <w:rPr>
            <w:rFonts w:ascii="Cambria Math" w:eastAsiaTheme="minorEastAsia" w:hAnsi="Cambria Math"/>
          </w:rPr>
          <m:t>s</m:t>
        </m:r>
      </m:oMath>
      <w:r>
        <w:rPr>
          <w:rFonts w:ascii="Cambria" w:eastAsiaTheme="minorEastAsia" w:hAnsi="Cambria"/>
        </w:rPr>
        <w:t xml:space="preserve"> denotes the number of standard deviations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ascii="Cambria" w:eastAsiaTheme="minorEastAsia" w:hAnsi="Cambria"/>
        </w:rPr>
        <w:t xml:space="preserve"> that define the standard deviation of the sampling distribution of </w:t>
      </w:r>
      <m:oMath>
        <m:r>
          <w:rPr>
            <w:rFonts w:ascii="Cambria Math" w:eastAsiaTheme="minorEastAsia" w:hAnsi="Cambria Math"/>
          </w:rPr>
          <m:t>r</m:t>
        </m:r>
      </m:oMath>
      <w:r>
        <w:rPr>
          <w:rFonts w:ascii="Cambria" w:eastAsiaTheme="minorEastAsia" w:hAnsi="Cambria"/>
        </w:rPr>
        <w:t>.</w:t>
      </w:r>
    </w:p>
    <w:p w14:paraId="16EEAC0F" w14:textId="20C8D800" w:rsidR="00436C56" w:rsidDel="004549A4" w:rsidRDefault="00436C56" w:rsidP="00E055BE">
      <w:pPr>
        <w:rPr>
          <w:del w:id="638" w:author="Bale,Cameron" w:date="2022-11-09T13:53:00Z"/>
          <w:rFonts w:ascii="Cambria" w:eastAsiaTheme="minorEastAsia" w:hAnsi="Cambria"/>
        </w:rPr>
      </w:pPr>
    </w:p>
    <w:p w14:paraId="54134D0B" w14:textId="3F72D94A" w:rsidR="00A37F91" w:rsidDel="004549A4" w:rsidRDefault="00A37F91" w:rsidP="00E055BE">
      <w:pPr>
        <w:rPr>
          <w:del w:id="639" w:author="Bale,Cameron" w:date="2022-11-09T13:53:00Z"/>
          <w:rFonts w:ascii="Cambria" w:eastAsiaTheme="minorEastAsia" w:hAnsi="Cambria"/>
        </w:rPr>
      </w:pPr>
    </w:p>
    <w:p w14:paraId="3406B5FD" w14:textId="35BF7FCC" w:rsidR="00A37F91" w:rsidDel="004549A4" w:rsidRDefault="00A37F91" w:rsidP="00E055BE">
      <w:pPr>
        <w:rPr>
          <w:del w:id="640" w:author="Bale,Cameron" w:date="2022-11-09T13:53:00Z"/>
          <w:rFonts w:ascii="Cambria" w:eastAsiaTheme="minorEastAsia" w:hAnsi="Cambria"/>
        </w:rPr>
      </w:pPr>
    </w:p>
    <w:p w14:paraId="0E96965F" w14:textId="4D819644" w:rsidR="00A37F91" w:rsidDel="004549A4" w:rsidRDefault="00A37F91" w:rsidP="00E055BE">
      <w:pPr>
        <w:rPr>
          <w:del w:id="641" w:author="Bale,Cameron" w:date="2022-11-09T13:53:00Z"/>
          <w:rFonts w:ascii="Cambria" w:eastAsiaTheme="minorEastAsia" w:hAnsi="Cambria"/>
        </w:rPr>
      </w:pPr>
    </w:p>
    <w:p w14:paraId="7F6E89F6" w14:textId="736817D6" w:rsidR="00A37F91" w:rsidDel="004549A4" w:rsidRDefault="00A37F91" w:rsidP="00E055BE">
      <w:pPr>
        <w:rPr>
          <w:del w:id="642" w:author="Bale,Cameron" w:date="2022-11-09T13:53:00Z"/>
          <w:rFonts w:ascii="Cambria" w:eastAsiaTheme="minorEastAsia" w:hAnsi="Cambria"/>
        </w:rPr>
      </w:pPr>
    </w:p>
    <w:p w14:paraId="579692F4" w14:textId="77777777" w:rsidR="00022B9A" w:rsidDel="00F65F18" w:rsidRDefault="00022B9A" w:rsidP="00E055BE">
      <w:pPr>
        <w:rPr>
          <w:del w:id="643" w:author="Bale,Cameron" w:date="2022-11-10T15:56:00Z"/>
          <w:rFonts w:ascii="Cambria" w:eastAsiaTheme="minorEastAsia" w:hAnsi="Cambria"/>
        </w:rPr>
      </w:pPr>
    </w:p>
    <w:p w14:paraId="23FF427A" w14:textId="53238075" w:rsidR="00436C56" w:rsidRPr="00682A30" w:rsidDel="00F65F18" w:rsidRDefault="007966AB" w:rsidP="00E055BE">
      <w:pPr>
        <w:rPr>
          <w:del w:id="644" w:author="Bale,Cameron" w:date="2022-11-10T15:56:00Z"/>
          <w:rFonts w:ascii="Cambria" w:eastAsiaTheme="minorEastAsia" w:hAnsi="Cambria"/>
          <w:b/>
          <w:bCs/>
        </w:rPr>
      </w:pPr>
      <w:del w:id="645" w:author="Bale,Cameron" w:date="2022-11-10T15:56:00Z">
        <w:r w:rsidDel="00F65F18">
          <w:rPr>
            <w:rFonts w:ascii="Cambria" w:eastAsiaTheme="minorEastAsia" w:hAnsi="Cambria"/>
            <w:b/>
            <w:bCs/>
          </w:rPr>
          <w:delText xml:space="preserve">FIG 2: Comparison of previous time series protected with additive noise with </w:delText>
        </w:r>
      </w:del>
      <m:oMath>
        <m:r>
          <w:del w:id="646" w:author="Bale,Cameron" w:date="2022-11-10T15:56:00Z">
            <m:rPr>
              <m:sty m:val="bi"/>
            </m:rPr>
            <w:rPr>
              <w:rFonts w:ascii="Cambria Math" w:eastAsiaTheme="minorEastAsia" w:hAnsi="Cambria Math"/>
            </w:rPr>
            <m:t>s = 1</m:t>
          </w:del>
        </m:r>
      </m:oMath>
      <w:del w:id="647" w:author="Bale,Cameron" w:date="2022-11-10T15:56:00Z">
        <w:r w:rsidR="00495E90" w:rsidDel="00F65F18">
          <w:rPr>
            <w:rFonts w:ascii="Cambria" w:eastAsiaTheme="minorEastAsia" w:hAnsi="Cambria"/>
            <w:b/>
            <w:bCs/>
          </w:rPr>
          <w:delText>.</w:delText>
        </w:r>
      </w:del>
    </w:p>
    <w:p w14:paraId="278F453D" w14:textId="58EA0CCA" w:rsidR="007966AB" w:rsidDel="00F65F18" w:rsidRDefault="007966AB" w:rsidP="00E055BE">
      <w:pPr>
        <w:rPr>
          <w:del w:id="648" w:author="Bale,Cameron" w:date="2022-11-10T15:56:00Z"/>
          <w:rFonts w:ascii="Cambria" w:eastAsiaTheme="minorEastAsia" w:hAnsi="Cambria"/>
          <w:b/>
          <w:bCs/>
        </w:rPr>
      </w:pPr>
    </w:p>
    <w:p w14:paraId="25F9894F" w14:textId="21B17846" w:rsidR="007966AB" w:rsidDel="00F65F18" w:rsidRDefault="007966AB" w:rsidP="00E055BE">
      <w:pPr>
        <w:rPr>
          <w:del w:id="649" w:author="Bale,Cameron" w:date="2022-11-10T15:57:00Z"/>
          <w:rFonts w:ascii="Cambria" w:eastAsiaTheme="minorEastAsia" w:hAnsi="Cambria"/>
        </w:rPr>
      </w:pPr>
      <w:del w:id="650" w:author="Bale,Cameron" w:date="2022-11-10T15:57:00Z">
        <w:r w:rsidDel="00F65F18">
          <w:rPr>
            <w:rFonts w:ascii="Cambria" w:eastAsiaTheme="minorEastAsia" w:hAnsi="Cambria"/>
            <w:noProof/>
          </w:rPr>
          <w:drawing>
            <wp:anchor distT="0" distB="0" distL="114300" distR="114300" simplePos="0" relativeHeight="251677696" behindDoc="0" locked="0" layoutInCell="1" allowOverlap="1" wp14:anchorId="2AC4DA3D" wp14:editId="305FCD41">
              <wp:simplePos x="0" y="0"/>
              <wp:positionH relativeFrom="margin">
                <wp:align>right</wp:align>
              </wp:positionH>
              <wp:positionV relativeFrom="paragraph">
                <wp:posOffset>131635</wp:posOffset>
              </wp:positionV>
              <wp:extent cx="5936615" cy="3077845"/>
              <wp:effectExtent l="0" t="0" r="6985"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077845"/>
                      </a:xfrm>
                      <a:prstGeom prst="rect">
                        <a:avLst/>
                      </a:prstGeom>
                      <a:noFill/>
                      <a:ln>
                        <a:noFill/>
                      </a:ln>
                    </pic:spPr>
                  </pic:pic>
                </a:graphicData>
              </a:graphic>
            </wp:anchor>
          </w:drawing>
        </w:r>
      </w:del>
    </w:p>
    <w:p w14:paraId="7546BD7B" w14:textId="3CC4C756" w:rsidR="00436C56" w:rsidDel="00F65F18" w:rsidRDefault="00436C56" w:rsidP="00E055BE">
      <w:pPr>
        <w:rPr>
          <w:del w:id="651" w:author="Bale,Cameron" w:date="2022-11-10T15:57:00Z"/>
          <w:rFonts w:ascii="Cambria" w:eastAsiaTheme="minorEastAsia" w:hAnsi="Cambria"/>
        </w:rPr>
      </w:pPr>
    </w:p>
    <w:p w14:paraId="30D81089" w14:textId="5687EE14" w:rsidR="00436C56" w:rsidDel="00F65F18" w:rsidRDefault="00436C56" w:rsidP="00E055BE">
      <w:pPr>
        <w:rPr>
          <w:del w:id="652" w:author="Bale,Cameron" w:date="2022-11-10T15:57:00Z"/>
          <w:rFonts w:ascii="Cambria" w:eastAsiaTheme="minorEastAsia" w:hAnsi="Cambria"/>
        </w:rPr>
      </w:pPr>
    </w:p>
    <w:p w14:paraId="35A3BBED" w14:textId="7BE4D935" w:rsidR="00436C56" w:rsidDel="00F65F18" w:rsidRDefault="00436C56" w:rsidP="00E055BE">
      <w:pPr>
        <w:rPr>
          <w:del w:id="653" w:author="Bale,Cameron" w:date="2022-11-10T15:57:00Z"/>
          <w:rFonts w:ascii="Cambria" w:eastAsiaTheme="minorEastAsia" w:hAnsi="Cambria"/>
        </w:rPr>
      </w:pPr>
    </w:p>
    <w:p w14:paraId="2BA0B6B5" w14:textId="59CD0ED9" w:rsidR="00436C56" w:rsidDel="00F65F18" w:rsidRDefault="00436C56" w:rsidP="00E055BE">
      <w:pPr>
        <w:rPr>
          <w:del w:id="654" w:author="Bale,Cameron" w:date="2022-11-10T15:57:00Z"/>
          <w:rFonts w:ascii="Cambria" w:eastAsiaTheme="minorEastAsia" w:hAnsi="Cambria"/>
        </w:rPr>
      </w:pPr>
    </w:p>
    <w:p w14:paraId="1818004F" w14:textId="395BB727" w:rsidR="00436C56" w:rsidDel="00F65F18" w:rsidRDefault="00436C56" w:rsidP="00E055BE">
      <w:pPr>
        <w:rPr>
          <w:del w:id="655" w:author="Bale,Cameron" w:date="2022-11-10T15:57:00Z"/>
          <w:rFonts w:ascii="Cambria" w:eastAsiaTheme="minorEastAsia" w:hAnsi="Cambria"/>
        </w:rPr>
      </w:pPr>
    </w:p>
    <w:p w14:paraId="3C0C5E1B" w14:textId="7768A453" w:rsidR="00436C56" w:rsidDel="00F65F18" w:rsidRDefault="00436C56" w:rsidP="00E055BE">
      <w:pPr>
        <w:rPr>
          <w:del w:id="656" w:author="Bale,Cameron" w:date="2022-11-10T15:57:00Z"/>
          <w:rFonts w:ascii="Cambria" w:eastAsiaTheme="minorEastAsia" w:hAnsi="Cambria"/>
        </w:rPr>
      </w:pPr>
    </w:p>
    <w:p w14:paraId="583255B4" w14:textId="218588F5" w:rsidR="00436C56" w:rsidDel="00F65F18" w:rsidRDefault="00436C56" w:rsidP="00E055BE">
      <w:pPr>
        <w:rPr>
          <w:del w:id="657" w:author="Bale,Cameron" w:date="2022-11-10T15:57:00Z"/>
          <w:rFonts w:ascii="Cambria" w:eastAsiaTheme="minorEastAsia" w:hAnsi="Cambria"/>
        </w:rPr>
      </w:pPr>
    </w:p>
    <w:p w14:paraId="37FF2C42" w14:textId="1826A48A" w:rsidR="00436C56" w:rsidDel="00F65F18" w:rsidRDefault="00436C56" w:rsidP="00E055BE">
      <w:pPr>
        <w:rPr>
          <w:del w:id="658" w:author="Bale,Cameron" w:date="2022-11-10T15:57:00Z"/>
          <w:rFonts w:ascii="Cambria" w:eastAsiaTheme="minorEastAsia" w:hAnsi="Cambria"/>
        </w:rPr>
      </w:pPr>
    </w:p>
    <w:p w14:paraId="7F9D6C40" w14:textId="554EDF97" w:rsidR="00436C56" w:rsidDel="00F65F18" w:rsidRDefault="00436C56" w:rsidP="00E055BE">
      <w:pPr>
        <w:rPr>
          <w:del w:id="659" w:author="Bale,Cameron" w:date="2022-11-10T15:57:00Z"/>
          <w:rFonts w:ascii="Cambria" w:eastAsiaTheme="minorEastAsia" w:hAnsi="Cambria"/>
        </w:rPr>
      </w:pPr>
    </w:p>
    <w:p w14:paraId="4DE485F0" w14:textId="52F3191C" w:rsidR="00436C56" w:rsidDel="00F65F18" w:rsidRDefault="00436C56" w:rsidP="00E055BE">
      <w:pPr>
        <w:rPr>
          <w:del w:id="660" w:author="Bale,Cameron" w:date="2022-11-10T15:57:00Z"/>
          <w:rFonts w:ascii="Cambria" w:eastAsiaTheme="minorEastAsia" w:hAnsi="Cambria"/>
        </w:rPr>
      </w:pPr>
    </w:p>
    <w:p w14:paraId="5317279B" w14:textId="3A573662" w:rsidR="00436C56" w:rsidDel="00F65F18" w:rsidRDefault="00436C56" w:rsidP="00E055BE">
      <w:pPr>
        <w:rPr>
          <w:del w:id="661" w:author="Bale,Cameron" w:date="2022-11-10T15:57:00Z"/>
          <w:rFonts w:ascii="Cambria" w:eastAsiaTheme="minorEastAsia" w:hAnsi="Cambria"/>
        </w:rPr>
      </w:pPr>
    </w:p>
    <w:p w14:paraId="3ECE159C" w14:textId="378CF940" w:rsidR="00436C56" w:rsidDel="00F65F18" w:rsidRDefault="00436C56" w:rsidP="00E055BE">
      <w:pPr>
        <w:rPr>
          <w:del w:id="662" w:author="Bale,Cameron" w:date="2022-11-10T15:57:00Z"/>
          <w:rFonts w:ascii="Cambria" w:eastAsiaTheme="minorEastAsia" w:hAnsi="Cambria"/>
        </w:rPr>
      </w:pPr>
    </w:p>
    <w:p w14:paraId="75A87F9E" w14:textId="0DD7E480" w:rsidR="00436C56" w:rsidDel="00F65F18" w:rsidRDefault="00436C56" w:rsidP="00E055BE">
      <w:pPr>
        <w:rPr>
          <w:del w:id="663" w:author="Bale,Cameron" w:date="2022-11-10T15:57:00Z"/>
          <w:rFonts w:ascii="Cambria" w:eastAsiaTheme="minorEastAsia" w:hAnsi="Cambria"/>
        </w:rPr>
      </w:pPr>
    </w:p>
    <w:p w14:paraId="6D98D635" w14:textId="1FC3036E" w:rsidR="00436C56" w:rsidDel="00F65F18" w:rsidRDefault="00436C56" w:rsidP="00E055BE">
      <w:pPr>
        <w:rPr>
          <w:del w:id="664" w:author="Bale,Cameron" w:date="2022-11-10T15:57:00Z"/>
          <w:rFonts w:ascii="Cambria" w:eastAsiaTheme="minorEastAsia" w:hAnsi="Cambria"/>
        </w:rPr>
      </w:pPr>
    </w:p>
    <w:p w14:paraId="17676443" w14:textId="2D14D959" w:rsidR="00436C56" w:rsidDel="00F65F18" w:rsidRDefault="00436C56" w:rsidP="00E055BE">
      <w:pPr>
        <w:rPr>
          <w:del w:id="665" w:author="Bale,Cameron" w:date="2022-11-10T15:57:00Z"/>
          <w:rFonts w:ascii="Cambria" w:eastAsiaTheme="minorEastAsia" w:hAnsi="Cambria"/>
        </w:rPr>
      </w:pPr>
    </w:p>
    <w:p w14:paraId="13E2F6DD" w14:textId="29F3038E" w:rsidR="00436C56" w:rsidDel="00F65F18" w:rsidRDefault="00436C56" w:rsidP="00E055BE">
      <w:pPr>
        <w:rPr>
          <w:del w:id="666" w:author="Bale,Cameron" w:date="2022-11-10T15:57:00Z"/>
          <w:rFonts w:ascii="Cambria" w:eastAsiaTheme="minorEastAsia" w:hAnsi="Cambria"/>
        </w:rPr>
      </w:pPr>
    </w:p>
    <w:p w14:paraId="6ADC35CD" w14:textId="29192823" w:rsidR="00436C56" w:rsidDel="00F65F18" w:rsidRDefault="00436C56" w:rsidP="00E055BE">
      <w:pPr>
        <w:rPr>
          <w:del w:id="667" w:author="Bale,Cameron" w:date="2022-11-10T15:57:00Z"/>
          <w:rFonts w:ascii="Cambria" w:eastAsiaTheme="minorEastAsia" w:hAnsi="Cambria"/>
        </w:rPr>
      </w:pPr>
    </w:p>
    <w:p w14:paraId="452580C9" w14:textId="483F1022" w:rsidR="00436C56" w:rsidDel="00F65F18" w:rsidRDefault="00436C56" w:rsidP="00E055BE">
      <w:pPr>
        <w:rPr>
          <w:del w:id="668" w:author="Bale,Cameron" w:date="2022-11-10T15:57:00Z"/>
          <w:rFonts w:ascii="Cambria" w:eastAsiaTheme="minorEastAsia" w:hAnsi="Cambria"/>
        </w:rPr>
      </w:pPr>
    </w:p>
    <w:p w14:paraId="365AD4A0" w14:textId="5690035A" w:rsidR="00436C56" w:rsidDel="00F65F18" w:rsidRDefault="00436C56" w:rsidP="00E055BE">
      <w:pPr>
        <w:rPr>
          <w:del w:id="669" w:author="Bale,Cameron" w:date="2022-11-10T15:57:00Z"/>
          <w:rFonts w:ascii="Cambria" w:eastAsiaTheme="minorEastAsia" w:hAnsi="Cambria"/>
        </w:rPr>
      </w:pPr>
    </w:p>
    <w:p w14:paraId="6DDD7506" w14:textId="1CAC7216" w:rsidR="00436C56" w:rsidRDefault="00436C56" w:rsidP="00E055BE">
      <w:pPr>
        <w:rPr>
          <w:rFonts w:ascii="Cambria" w:eastAsiaTheme="minorEastAsia" w:hAnsi="Cambria"/>
        </w:rPr>
      </w:pPr>
    </w:p>
    <w:tbl>
      <w:tblPr>
        <w:tblStyle w:val="TableGrid"/>
        <w:tblW w:w="10080" w:type="dxa"/>
        <w:tblInd w:w="-185" w:type="dxa"/>
        <w:tblLook w:val="04A0" w:firstRow="1" w:lastRow="0" w:firstColumn="1" w:lastColumn="0" w:noHBand="0" w:noVBand="1"/>
      </w:tblPr>
      <w:tblGrid>
        <w:gridCol w:w="1890"/>
        <w:gridCol w:w="3870"/>
        <w:gridCol w:w="4320"/>
      </w:tblGrid>
      <w:tr w:rsidR="00A37F91" w:rsidDel="00F65F18" w14:paraId="25268337" w14:textId="111B25E6" w:rsidTr="00230FBD">
        <w:trPr>
          <w:del w:id="670" w:author="Bale,Cameron" w:date="2022-11-10T15:57:00Z"/>
        </w:trPr>
        <w:tc>
          <w:tcPr>
            <w:tcW w:w="1890" w:type="dxa"/>
          </w:tcPr>
          <w:p w14:paraId="2EDCFBFA" w14:textId="37DA28ED" w:rsidR="00A37F91" w:rsidRPr="0053699F" w:rsidDel="00F65F18" w:rsidRDefault="00A37F91" w:rsidP="00230FBD">
            <w:pPr>
              <w:tabs>
                <w:tab w:val="left" w:pos="1152"/>
              </w:tabs>
              <w:jc w:val="center"/>
              <w:rPr>
                <w:del w:id="671" w:author="Bale,Cameron" w:date="2022-11-10T15:57:00Z"/>
                <w:rFonts w:ascii="Cambria" w:eastAsiaTheme="minorEastAsia" w:hAnsi="Cambria"/>
                <w:b/>
                <w:bCs/>
              </w:rPr>
            </w:pPr>
            <w:del w:id="672" w:author="Bale,Cameron" w:date="2022-11-10T15:57:00Z">
              <w:r w:rsidRPr="0053699F" w:rsidDel="00F65F18">
                <w:rPr>
                  <w:rFonts w:ascii="Cambria" w:eastAsiaTheme="minorEastAsia" w:hAnsi="Cambria"/>
                  <w:b/>
                  <w:bCs/>
                </w:rPr>
                <w:delText>Feature</w:delText>
              </w:r>
            </w:del>
          </w:p>
        </w:tc>
        <w:tc>
          <w:tcPr>
            <w:tcW w:w="3870" w:type="dxa"/>
          </w:tcPr>
          <w:p w14:paraId="6EBB723F" w14:textId="0E725690" w:rsidR="00A37F91" w:rsidRPr="0053699F" w:rsidDel="00F65F18" w:rsidRDefault="00A37F91" w:rsidP="00230FBD">
            <w:pPr>
              <w:tabs>
                <w:tab w:val="left" w:pos="1152"/>
              </w:tabs>
              <w:jc w:val="center"/>
              <w:rPr>
                <w:del w:id="673" w:author="Bale,Cameron" w:date="2022-11-10T15:57:00Z"/>
                <w:rFonts w:ascii="Cambria" w:eastAsiaTheme="minorEastAsia" w:hAnsi="Cambria"/>
                <w:b/>
                <w:bCs/>
              </w:rPr>
            </w:pPr>
            <w:del w:id="674" w:author="Bale,Cameron" w:date="2022-11-10T15:57:00Z">
              <w:r w:rsidRPr="0053699F" w:rsidDel="00F65F18">
                <w:rPr>
                  <w:rFonts w:ascii="Cambria" w:eastAsiaTheme="minorEastAsia" w:hAnsi="Cambria"/>
                  <w:b/>
                  <w:bCs/>
                </w:rPr>
                <w:delText>Desirable Feature</w:delText>
              </w:r>
              <w:r w:rsidDel="00F65F18">
                <w:rPr>
                  <w:rFonts w:ascii="Cambria" w:eastAsiaTheme="minorEastAsia" w:hAnsi="Cambria"/>
                  <w:b/>
                  <w:bCs/>
                </w:rPr>
                <w:delText>s</w:delText>
              </w:r>
              <w:r w:rsidRPr="0053699F" w:rsidDel="00F65F18">
                <w:rPr>
                  <w:rFonts w:ascii="Cambria" w:eastAsiaTheme="minorEastAsia" w:hAnsi="Cambria"/>
                  <w:b/>
                  <w:bCs/>
                </w:rPr>
                <w:delText xml:space="preserve"> (left Fig. 1)</w:delText>
              </w:r>
            </w:del>
          </w:p>
        </w:tc>
        <w:tc>
          <w:tcPr>
            <w:tcW w:w="4320" w:type="dxa"/>
          </w:tcPr>
          <w:p w14:paraId="281ABF38" w14:textId="434A368A" w:rsidR="00A37F91" w:rsidRPr="0053699F" w:rsidDel="00F65F18" w:rsidRDefault="00A37F91" w:rsidP="00230FBD">
            <w:pPr>
              <w:tabs>
                <w:tab w:val="left" w:pos="1152"/>
              </w:tabs>
              <w:jc w:val="center"/>
              <w:rPr>
                <w:del w:id="675" w:author="Bale,Cameron" w:date="2022-11-10T15:57:00Z"/>
                <w:rFonts w:ascii="Cambria" w:eastAsiaTheme="minorEastAsia" w:hAnsi="Cambria"/>
                <w:b/>
                <w:bCs/>
              </w:rPr>
            </w:pPr>
            <w:del w:id="676" w:author="Bale,Cameron" w:date="2022-11-10T15:57:00Z">
              <w:r w:rsidRPr="0053699F" w:rsidDel="00F65F18">
                <w:rPr>
                  <w:rFonts w:ascii="Cambria" w:eastAsiaTheme="minorEastAsia" w:hAnsi="Cambria"/>
                  <w:b/>
                  <w:bCs/>
                </w:rPr>
                <w:delText>Undesirable Feature</w:delText>
              </w:r>
              <w:r w:rsidDel="00F65F18">
                <w:rPr>
                  <w:rFonts w:ascii="Cambria" w:eastAsiaTheme="minorEastAsia" w:hAnsi="Cambria"/>
                  <w:b/>
                  <w:bCs/>
                </w:rPr>
                <w:delText>s</w:delText>
              </w:r>
              <w:r w:rsidRPr="0053699F" w:rsidDel="00F65F18">
                <w:rPr>
                  <w:rFonts w:ascii="Cambria" w:eastAsiaTheme="minorEastAsia" w:hAnsi="Cambria"/>
                  <w:b/>
                  <w:bCs/>
                </w:rPr>
                <w:delText xml:space="preserve"> (right Fig. 1)</w:delText>
              </w:r>
            </w:del>
          </w:p>
        </w:tc>
      </w:tr>
      <w:tr w:rsidR="00A37F91" w:rsidDel="00F65F18" w14:paraId="49C74B78" w14:textId="5A5BD839" w:rsidTr="00230FBD">
        <w:trPr>
          <w:del w:id="677" w:author="Bale,Cameron" w:date="2022-11-10T15:57:00Z"/>
        </w:trPr>
        <w:tc>
          <w:tcPr>
            <w:tcW w:w="1890" w:type="dxa"/>
          </w:tcPr>
          <w:p w14:paraId="51848D7A" w14:textId="12AEC87D" w:rsidR="00A37F91" w:rsidRPr="0053699F" w:rsidDel="00F65F18" w:rsidRDefault="00A37F91" w:rsidP="00230FBD">
            <w:pPr>
              <w:tabs>
                <w:tab w:val="left" w:pos="1152"/>
              </w:tabs>
              <w:jc w:val="center"/>
              <w:rPr>
                <w:del w:id="678" w:author="Bale,Cameron" w:date="2022-11-10T15:57:00Z"/>
                <w:rFonts w:ascii="Cambria" w:eastAsiaTheme="minorEastAsia" w:hAnsi="Cambria"/>
                <w:i/>
                <w:iCs/>
              </w:rPr>
            </w:pPr>
            <w:del w:id="679" w:author="Bale,Cameron" w:date="2022-11-10T15:57:00Z">
              <w:r w:rsidDel="00F65F18">
                <w:rPr>
                  <w:rFonts w:ascii="Cambria" w:eastAsiaTheme="minorEastAsia" w:hAnsi="Cambria"/>
                  <w:i/>
                  <w:iCs/>
                </w:rPr>
                <w:delText>SpecEntropy</w:delText>
              </w:r>
            </w:del>
          </w:p>
        </w:tc>
        <w:tc>
          <w:tcPr>
            <w:tcW w:w="3870" w:type="dxa"/>
          </w:tcPr>
          <w:p w14:paraId="65345982" w14:textId="6338B59E" w:rsidR="00A37F91" w:rsidDel="00F65F18" w:rsidRDefault="00A37F91" w:rsidP="00230FBD">
            <w:pPr>
              <w:tabs>
                <w:tab w:val="left" w:pos="1152"/>
              </w:tabs>
              <w:jc w:val="center"/>
              <w:rPr>
                <w:del w:id="680" w:author="Bale,Cameron" w:date="2022-11-10T15:57:00Z"/>
                <w:rFonts w:ascii="Cambria" w:eastAsiaTheme="minorEastAsia" w:hAnsi="Cambria"/>
              </w:rPr>
            </w:pPr>
            <w:del w:id="681" w:author="Bale,Cameron" w:date="2022-11-10T15:57:00Z">
              <w:r w:rsidDel="00F65F18">
                <w:rPr>
                  <w:rFonts w:ascii="Cambria" w:eastAsiaTheme="minorEastAsia" w:hAnsi="Cambria"/>
                </w:rPr>
                <w:delText>0.</w:delText>
              </w:r>
              <w:r w:rsidR="008326E5" w:rsidDel="00F65F18">
                <w:rPr>
                  <w:rFonts w:ascii="Cambria" w:eastAsiaTheme="minorEastAsia" w:hAnsi="Cambria"/>
                </w:rPr>
                <w:delText>92</w:delText>
              </w:r>
            </w:del>
          </w:p>
        </w:tc>
        <w:tc>
          <w:tcPr>
            <w:tcW w:w="4320" w:type="dxa"/>
          </w:tcPr>
          <w:p w14:paraId="245AC86A" w14:textId="345274E9" w:rsidR="00A37F91" w:rsidDel="00F65F18" w:rsidRDefault="00A37F91" w:rsidP="00230FBD">
            <w:pPr>
              <w:tabs>
                <w:tab w:val="left" w:pos="1152"/>
              </w:tabs>
              <w:jc w:val="center"/>
              <w:rPr>
                <w:del w:id="682" w:author="Bale,Cameron" w:date="2022-11-10T15:57:00Z"/>
                <w:rFonts w:ascii="Cambria" w:eastAsiaTheme="minorEastAsia" w:hAnsi="Cambria"/>
              </w:rPr>
            </w:pPr>
            <w:del w:id="683" w:author="Bale,Cameron" w:date="2022-11-10T15:57:00Z">
              <w:r w:rsidDel="00F65F18">
                <w:rPr>
                  <w:rFonts w:ascii="Cambria" w:eastAsiaTheme="minorEastAsia" w:hAnsi="Cambria"/>
                </w:rPr>
                <w:delText>1.00</w:delText>
              </w:r>
            </w:del>
          </w:p>
        </w:tc>
      </w:tr>
      <w:tr w:rsidR="00A37F91" w:rsidDel="00F65F18" w14:paraId="0C889BBA" w14:textId="7E5DD05A" w:rsidTr="00230FBD">
        <w:trPr>
          <w:del w:id="684" w:author="Bale,Cameron" w:date="2022-11-10T15:57:00Z"/>
        </w:trPr>
        <w:tc>
          <w:tcPr>
            <w:tcW w:w="1890" w:type="dxa"/>
          </w:tcPr>
          <w:p w14:paraId="7DA726F0" w14:textId="0975DFF7" w:rsidR="00A37F91" w:rsidRPr="0053699F" w:rsidDel="00F65F18" w:rsidRDefault="00A37F91" w:rsidP="00230FBD">
            <w:pPr>
              <w:tabs>
                <w:tab w:val="left" w:pos="1152"/>
              </w:tabs>
              <w:jc w:val="center"/>
              <w:rPr>
                <w:del w:id="685" w:author="Bale,Cameron" w:date="2022-11-10T15:57:00Z"/>
                <w:rFonts w:ascii="Cambria" w:eastAsiaTheme="minorEastAsia" w:hAnsi="Cambria"/>
                <w:i/>
                <w:iCs/>
              </w:rPr>
            </w:pPr>
            <w:del w:id="686" w:author="Bale,Cameron" w:date="2022-11-10T15:57:00Z">
              <w:r w:rsidDel="00F65F18">
                <w:rPr>
                  <w:rFonts w:ascii="Cambria" w:eastAsiaTheme="minorEastAsia" w:hAnsi="Cambria"/>
                  <w:i/>
                  <w:iCs/>
                </w:rPr>
                <w:delText>Hurst</w:delText>
              </w:r>
            </w:del>
          </w:p>
        </w:tc>
        <w:tc>
          <w:tcPr>
            <w:tcW w:w="3870" w:type="dxa"/>
          </w:tcPr>
          <w:p w14:paraId="108DB80E" w14:textId="24C6891B" w:rsidR="00A37F91" w:rsidDel="00F65F18" w:rsidRDefault="00A37F91" w:rsidP="00230FBD">
            <w:pPr>
              <w:tabs>
                <w:tab w:val="left" w:pos="1152"/>
              </w:tabs>
              <w:jc w:val="center"/>
              <w:rPr>
                <w:del w:id="687" w:author="Bale,Cameron" w:date="2022-11-10T15:57:00Z"/>
                <w:rFonts w:ascii="Cambria" w:eastAsiaTheme="minorEastAsia" w:hAnsi="Cambria"/>
              </w:rPr>
            </w:pPr>
            <w:del w:id="688" w:author="Bale,Cameron" w:date="2022-11-10T15:57:00Z">
              <w:r w:rsidDel="00F65F18">
                <w:rPr>
                  <w:rFonts w:ascii="Cambria" w:eastAsiaTheme="minorEastAsia" w:hAnsi="Cambria"/>
                </w:rPr>
                <w:delText>0.</w:delText>
              </w:r>
              <w:r w:rsidR="008326E5" w:rsidDel="00F65F18">
                <w:rPr>
                  <w:rFonts w:ascii="Cambria" w:eastAsiaTheme="minorEastAsia" w:hAnsi="Cambria"/>
                </w:rPr>
                <w:delText>76</w:delText>
              </w:r>
            </w:del>
          </w:p>
        </w:tc>
        <w:tc>
          <w:tcPr>
            <w:tcW w:w="4320" w:type="dxa"/>
          </w:tcPr>
          <w:p w14:paraId="27DAB619" w14:textId="19EEEF44" w:rsidR="00A37F91" w:rsidDel="00F65F18" w:rsidRDefault="00A37F91" w:rsidP="00230FBD">
            <w:pPr>
              <w:tabs>
                <w:tab w:val="left" w:pos="1152"/>
              </w:tabs>
              <w:jc w:val="center"/>
              <w:rPr>
                <w:del w:id="689" w:author="Bale,Cameron" w:date="2022-11-10T15:57:00Z"/>
                <w:rFonts w:ascii="Cambria" w:eastAsiaTheme="minorEastAsia" w:hAnsi="Cambria"/>
              </w:rPr>
            </w:pPr>
            <w:del w:id="690" w:author="Bale,Cameron" w:date="2022-11-10T15:57:00Z">
              <w:r w:rsidDel="00F65F18">
                <w:rPr>
                  <w:rFonts w:ascii="Cambria" w:eastAsiaTheme="minorEastAsia" w:hAnsi="Cambria"/>
                </w:rPr>
                <w:delText>0.50</w:delText>
              </w:r>
            </w:del>
          </w:p>
        </w:tc>
      </w:tr>
      <w:tr w:rsidR="00A37F91" w:rsidDel="00F65F18" w14:paraId="6AFEF62A" w14:textId="34E4DA50" w:rsidTr="00230FBD">
        <w:trPr>
          <w:del w:id="691" w:author="Bale,Cameron" w:date="2022-11-10T15:57:00Z"/>
        </w:trPr>
        <w:tc>
          <w:tcPr>
            <w:tcW w:w="1890" w:type="dxa"/>
          </w:tcPr>
          <w:p w14:paraId="6FCADC59" w14:textId="0B635168" w:rsidR="00A37F91" w:rsidRPr="0053699F" w:rsidDel="00F65F18" w:rsidRDefault="00A37F91" w:rsidP="00230FBD">
            <w:pPr>
              <w:tabs>
                <w:tab w:val="left" w:pos="1152"/>
              </w:tabs>
              <w:jc w:val="center"/>
              <w:rPr>
                <w:del w:id="692" w:author="Bale,Cameron" w:date="2022-11-10T15:57:00Z"/>
                <w:rFonts w:ascii="Cambria" w:eastAsiaTheme="minorEastAsia" w:hAnsi="Cambria"/>
                <w:i/>
                <w:iCs/>
              </w:rPr>
            </w:pPr>
            <w:del w:id="693" w:author="Bale,Cameron" w:date="2022-11-10T15:57:00Z">
              <w:r w:rsidDel="00F65F18">
                <w:rPr>
                  <w:rFonts w:ascii="Cambria" w:eastAsiaTheme="minorEastAsia" w:hAnsi="Cambria"/>
                  <w:i/>
                  <w:iCs/>
                </w:rPr>
                <w:delText>Skewness</w:delText>
              </w:r>
            </w:del>
          </w:p>
        </w:tc>
        <w:tc>
          <w:tcPr>
            <w:tcW w:w="3870" w:type="dxa"/>
          </w:tcPr>
          <w:p w14:paraId="547441DC" w14:textId="56FF2D9A" w:rsidR="00A37F91" w:rsidDel="00F65F18" w:rsidRDefault="00A37F91" w:rsidP="00230FBD">
            <w:pPr>
              <w:tabs>
                <w:tab w:val="left" w:pos="1152"/>
              </w:tabs>
              <w:jc w:val="center"/>
              <w:rPr>
                <w:del w:id="694" w:author="Bale,Cameron" w:date="2022-11-10T15:57:00Z"/>
                <w:rFonts w:ascii="Cambria" w:eastAsiaTheme="minorEastAsia" w:hAnsi="Cambria"/>
              </w:rPr>
            </w:pPr>
            <w:del w:id="695" w:author="Bale,Cameron" w:date="2022-11-10T15:57:00Z">
              <w:r w:rsidDel="00F65F18">
                <w:rPr>
                  <w:rFonts w:ascii="Cambria" w:eastAsiaTheme="minorEastAsia" w:hAnsi="Cambria"/>
                </w:rPr>
                <w:delText>-</w:delText>
              </w:r>
              <w:r w:rsidR="008326E5" w:rsidDel="00F65F18">
                <w:rPr>
                  <w:rFonts w:ascii="Cambria" w:eastAsiaTheme="minorEastAsia" w:hAnsi="Cambria"/>
                </w:rPr>
                <w:delText>2.74</w:delText>
              </w:r>
            </w:del>
          </w:p>
        </w:tc>
        <w:tc>
          <w:tcPr>
            <w:tcW w:w="4320" w:type="dxa"/>
          </w:tcPr>
          <w:p w14:paraId="0B0F74C2" w14:textId="47377088" w:rsidR="00A37F91" w:rsidDel="00F65F18" w:rsidRDefault="00A37F91" w:rsidP="00230FBD">
            <w:pPr>
              <w:tabs>
                <w:tab w:val="left" w:pos="1152"/>
              </w:tabs>
              <w:jc w:val="center"/>
              <w:rPr>
                <w:del w:id="696" w:author="Bale,Cameron" w:date="2022-11-10T15:57:00Z"/>
                <w:rFonts w:ascii="Cambria" w:eastAsiaTheme="minorEastAsia" w:hAnsi="Cambria"/>
              </w:rPr>
            </w:pPr>
            <w:del w:id="697" w:author="Bale,Cameron" w:date="2022-11-10T15:57:00Z">
              <w:r w:rsidDel="00F65F18">
                <w:rPr>
                  <w:rFonts w:ascii="Cambria" w:eastAsiaTheme="minorEastAsia" w:hAnsi="Cambria"/>
                </w:rPr>
                <w:delText>-</w:delText>
              </w:r>
              <w:r w:rsidR="002768C6" w:rsidDel="00F65F18">
                <w:rPr>
                  <w:rFonts w:ascii="Cambria" w:eastAsiaTheme="minorEastAsia" w:hAnsi="Cambria"/>
                </w:rPr>
                <w:delText>1</w:delText>
              </w:r>
              <w:r w:rsidDel="00F65F18">
                <w:rPr>
                  <w:rFonts w:ascii="Cambria" w:eastAsiaTheme="minorEastAsia" w:hAnsi="Cambria"/>
                </w:rPr>
                <w:delText>.</w:delText>
              </w:r>
              <w:r w:rsidR="002768C6" w:rsidDel="00F65F18">
                <w:rPr>
                  <w:rFonts w:ascii="Cambria" w:eastAsiaTheme="minorEastAsia" w:hAnsi="Cambria"/>
                </w:rPr>
                <w:delText>1</w:delText>
              </w:r>
              <w:r w:rsidDel="00F65F18">
                <w:rPr>
                  <w:rFonts w:ascii="Cambria" w:eastAsiaTheme="minorEastAsia" w:hAnsi="Cambria"/>
                </w:rPr>
                <w:delText>7</w:delText>
              </w:r>
            </w:del>
          </w:p>
        </w:tc>
      </w:tr>
      <w:tr w:rsidR="00A37F91" w:rsidDel="00F65F18" w14:paraId="49C205F0" w14:textId="47F94207" w:rsidTr="00230FBD">
        <w:trPr>
          <w:del w:id="698" w:author="Bale,Cameron" w:date="2022-11-10T15:57:00Z"/>
        </w:trPr>
        <w:tc>
          <w:tcPr>
            <w:tcW w:w="1890" w:type="dxa"/>
          </w:tcPr>
          <w:p w14:paraId="5236923B" w14:textId="4416490D" w:rsidR="00A37F91" w:rsidRPr="0053699F" w:rsidDel="00F65F18" w:rsidRDefault="00A37F91" w:rsidP="00230FBD">
            <w:pPr>
              <w:tabs>
                <w:tab w:val="left" w:pos="1152"/>
              </w:tabs>
              <w:jc w:val="center"/>
              <w:rPr>
                <w:del w:id="699" w:author="Bale,Cameron" w:date="2022-11-10T15:57:00Z"/>
                <w:rFonts w:ascii="Cambria" w:eastAsiaTheme="minorEastAsia" w:hAnsi="Cambria"/>
                <w:i/>
                <w:iCs/>
              </w:rPr>
            </w:pPr>
            <w:del w:id="700" w:author="Bale,Cameron" w:date="2022-11-10T15:57:00Z">
              <w:r w:rsidDel="00F65F18">
                <w:rPr>
                  <w:rFonts w:ascii="Cambria" w:eastAsiaTheme="minorEastAsia" w:hAnsi="Cambria"/>
                  <w:i/>
                  <w:iCs/>
                </w:rPr>
                <w:delText>Kurtosis</w:delText>
              </w:r>
            </w:del>
          </w:p>
        </w:tc>
        <w:tc>
          <w:tcPr>
            <w:tcW w:w="3870" w:type="dxa"/>
          </w:tcPr>
          <w:p w14:paraId="1294CDB5" w14:textId="7F4094BC" w:rsidR="00A37F91" w:rsidDel="00F65F18" w:rsidRDefault="008326E5" w:rsidP="00230FBD">
            <w:pPr>
              <w:tabs>
                <w:tab w:val="left" w:pos="1152"/>
              </w:tabs>
              <w:jc w:val="center"/>
              <w:rPr>
                <w:del w:id="701" w:author="Bale,Cameron" w:date="2022-11-10T15:57:00Z"/>
                <w:rFonts w:ascii="Cambria" w:eastAsiaTheme="minorEastAsia" w:hAnsi="Cambria"/>
              </w:rPr>
            </w:pPr>
            <w:del w:id="702" w:author="Bale,Cameron" w:date="2022-11-10T15:57:00Z">
              <w:r w:rsidDel="00F65F18">
                <w:rPr>
                  <w:rFonts w:ascii="Cambria" w:eastAsiaTheme="minorEastAsia" w:hAnsi="Cambria"/>
                </w:rPr>
                <w:delText>6.99</w:delText>
              </w:r>
            </w:del>
          </w:p>
        </w:tc>
        <w:tc>
          <w:tcPr>
            <w:tcW w:w="4320" w:type="dxa"/>
          </w:tcPr>
          <w:p w14:paraId="71A45E49" w14:textId="18BA8E7E" w:rsidR="00A37F91" w:rsidDel="00F65F18" w:rsidRDefault="002768C6" w:rsidP="00230FBD">
            <w:pPr>
              <w:tabs>
                <w:tab w:val="left" w:pos="1152"/>
              </w:tabs>
              <w:jc w:val="center"/>
              <w:rPr>
                <w:del w:id="703" w:author="Bale,Cameron" w:date="2022-11-10T15:57:00Z"/>
                <w:rFonts w:ascii="Cambria" w:eastAsiaTheme="minorEastAsia" w:hAnsi="Cambria"/>
              </w:rPr>
            </w:pPr>
            <w:del w:id="704" w:author="Bale,Cameron" w:date="2022-11-10T15:57:00Z">
              <w:r w:rsidDel="00F65F18">
                <w:rPr>
                  <w:rFonts w:ascii="Cambria" w:eastAsiaTheme="minorEastAsia" w:hAnsi="Cambria"/>
                </w:rPr>
                <w:delText>-0.37</w:delText>
              </w:r>
            </w:del>
          </w:p>
        </w:tc>
      </w:tr>
      <w:tr w:rsidR="00A37F91" w:rsidDel="00F65F18" w14:paraId="311D2848" w14:textId="6BDA1AD1" w:rsidTr="00230FBD">
        <w:trPr>
          <w:del w:id="705" w:author="Bale,Cameron" w:date="2022-11-10T15:57:00Z"/>
        </w:trPr>
        <w:tc>
          <w:tcPr>
            <w:tcW w:w="1890" w:type="dxa"/>
          </w:tcPr>
          <w:p w14:paraId="336AA5ED" w14:textId="45C380E3" w:rsidR="00A37F91" w:rsidRPr="0053699F" w:rsidDel="00F65F18" w:rsidRDefault="00A37F91" w:rsidP="00230FBD">
            <w:pPr>
              <w:tabs>
                <w:tab w:val="left" w:pos="1152"/>
              </w:tabs>
              <w:jc w:val="center"/>
              <w:rPr>
                <w:del w:id="706" w:author="Bale,Cameron" w:date="2022-11-10T15:57:00Z"/>
                <w:rFonts w:ascii="Cambria" w:eastAsiaTheme="minorEastAsia" w:hAnsi="Cambria"/>
                <w:i/>
                <w:iCs/>
              </w:rPr>
            </w:pPr>
            <w:del w:id="707" w:author="Bale,Cameron" w:date="2022-11-10T15:57:00Z">
              <w:r w:rsidDel="00F65F18">
                <w:rPr>
                  <w:rFonts w:ascii="Cambria" w:eastAsiaTheme="minorEastAsia" w:hAnsi="Cambria"/>
                  <w:i/>
                  <w:iCs/>
                </w:rPr>
                <w:delText>E_acf</w:delText>
              </w:r>
            </w:del>
          </w:p>
        </w:tc>
        <w:tc>
          <w:tcPr>
            <w:tcW w:w="3870" w:type="dxa"/>
          </w:tcPr>
          <w:p w14:paraId="1D6C317E" w14:textId="19BB72E4" w:rsidR="00A37F91" w:rsidDel="00F65F18" w:rsidRDefault="00A37F91" w:rsidP="00230FBD">
            <w:pPr>
              <w:tabs>
                <w:tab w:val="left" w:pos="1152"/>
              </w:tabs>
              <w:jc w:val="center"/>
              <w:rPr>
                <w:del w:id="708" w:author="Bale,Cameron" w:date="2022-11-10T15:57:00Z"/>
                <w:rFonts w:ascii="Cambria" w:eastAsiaTheme="minorEastAsia" w:hAnsi="Cambria"/>
              </w:rPr>
            </w:pPr>
            <w:del w:id="709" w:author="Bale,Cameron" w:date="2022-11-10T15:57:00Z">
              <w:r w:rsidDel="00F65F18">
                <w:rPr>
                  <w:rFonts w:ascii="Cambria" w:eastAsiaTheme="minorEastAsia" w:hAnsi="Cambria"/>
                </w:rPr>
                <w:delText>-0.</w:delText>
              </w:r>
              <w:r w:rsidR="008326E5" w:rsidDel="00F65F18">
                <w:rPr>
                  <w:rFonts w:ascii="Cambria" w:eastAsiaTheme="minorEastAsia" w:hAnsi="Cambria"/>
                </w:rPr>
                <w:delText>20</w:delText>
              </w:r>
            </w:del>
          </w:p>
        </w:tc>
        <w:tc>
          <w:tcPr>
            <w:tcW w:w="4320" w:type="dxa"/>
          </w:tcPr>
          <w:p w14:paraId="5AB371AF" w14:textId="291A2A6B" w:rsidR="00A37F91" w:rsidDel="00F65F18" w:rsidRDefault="00A37F91" w:rsidP="00230FBD">
            <w:pPr>
              <w:tabs>
                <w:tab w:val="left" w:pos="1152"/>
              </w:tabs>
              <w:jc w:val="center"/>
              <w:rPr>
                <w:del w:id="710" w:author="Bale,Cameron" w:date="2022-11-10T15:57:00Z"/>
                <w:rFonts w:ascii="Cambria" w:eastAsiaTheme="minorEastAsia" w:hAnsi="Cambria"/>
              </w:rPr>
            </w:pPr>
            <w:del w:id="711" w:author="Bale,Cameron" w:date="2022-11-10T15:57:00Z">
              <w:r w:rsidDel="00F65F18">
                <w:rPr>
                  <w:rFonts w:ascii="Cambria" w:eastAsiaTheme="minorEastAsia" w:hAnsi="Cambria"/>
                </w:rPr>
                <w:delText>-0.</w:delText>
              </w:r>
              <w:r w:rsidR="002768C6" w:rsidDel="00F65F18">
                <w:rPr>
                  <w:rFonts w:ascii="Cambria" w:eastAsiaTheme="minorEastAsia" w:hAnsi="Cambria"/>
                </w:rPr>
                <w:delText>21</w:delText>
              </w:r>
            </w:del>
          </w:p>
        </w:tc>
      </w:tr>
      <w:tr w:rsidR="00A37F91" w:rsidDel="00F65F18" w14:paraId="5B5EC0FB" w14:textId="1F2B1402" w:rsidTr="00230FBD">
        <w:trPr>
          <w:del w:id="712" w:author="Bale,Cameron" w:date="2022-11-10T15:57:00Z"/>
        </w:trPr>
        <w:tc>
          <w:tcPr>
            <w:tcW w:w="1890" w:type="dxa"/>
          </w:tcPr>
          <w:p w14:paraId="469F269A" w14:textId="26B1245B" w:rsidR="00A37F91" w:rsidRPr="0053699F" w:rsidDel="00F65F18" w:rsidRDefault="00A37F91" w:rsidP="00230FBD">
            <w:pPr>
              <w:tabs>
                <w:tab w:val="left" w:pos="1152"/>
              </w:tabs>
              <w:jc w:val="center"/>
              <w:rPr>
                <w:del w:id="713" w:author="Bale,Cameron" w:date="2022-11-10T15:57:00Z"/>
                <w:rFonts w:ascii="Cambria" w:eastAsiaTheme="minorEastAsia" w:hAnsi="Cambria"/>
                <w:i/>
                <w:iCs/>
              </w:rPr>
            </w:pPr>
            <w:del w:id="714" w:author="Bale,Cameron" w:date="2022-11-10T15:57:00Z">
              <w:r w:rsidDel="00F65F18">
                <w:rPr>
                  <w:rFonts w:ascii="Cambria" w:eastAsiaTheme="minorEastAsia" w:hAnsi="Cambria"/>
                  <w:i/>
                  <w:iCs/>
                </w:rPr>
                <w:delText>Trend</w:delText>
              </w:r>
            </w:del>
          </w:p>
        </w:tc>
        <w:tc>
          <w:tcPr>
            <w:tcW w:w="3870" w:type="dxa"/>
          </w:tcPr>
          <w:p w14:paraId="6298B09E" w14:textId="44D7BA54" w:rsidR="00A37F91" w:rsidDel="00F65F18" w:rsidRDefault="00A37F91" w:rsidP="00230FBD">
            <w:pPr>
              <w:tabs>
                <w:tab w:val="left" w:pos="1152"/>
              </w:tabs>
              <w:jc w:val="center"/>
              <w:rPr>
                <w:del w:id="715" w:author="Bale,Cameron" w:date="2022-11-10T15:57:00Z"/>
                <w:rFonts w:ascii="Cambria" w:eastAsiaTheme="minorEastAsia" w:hAnsi="Cambria"/>
              </w:rPr>
            </w:pPr>
            <w:del w:id="716" w:author="Bale,Cameron" w:date="2022-11-10T15:57:00Z">
              <w:r w:rsidDel="00F65F18">
                <w:rPr>
                  <w:rFonts w:ascii="Cambria" w:eastAsiaTheme="minorEastAsia" w:hAnsi="Cambria"/>
                </w:rPr>
                <w:delText>0.</w:delText>
              </w:r>
              <w:r w:rsidR="008326E5" w:rsidDel="00F65F18">
                <w:rPr>
                  <w:rFonts w:ascii="Cambria" w:eastAsiaTheme="minorEastAsia" w:hAnsi="Cambria"/>
                </w:rPr>
                <w:delText>49</w:delText>
              </w:r>
            </w:del>
          </w:p>
        </w:tc>
        <w:tc>
          <w:tcPr>
            <w:tcW w:w="4320" w:type="dxa"/>
          </w:tcPr>
          <w:p w14:paraId="16BC92F7" w14:textId="080ABE16" w:rsidR="00A37F91" w:rsidDel="00F65F18" w:rsidRDefault="00A37F91" w:rsidP="00230FBD">
            <w:pPr>
              <w:tabs>
                <w:tab w:val="left" w:pos="1152"/>
              </w:tabs>
              <w:jc w:val="center"/>
              <w:rPr>
                <w:del w:id="717" w:author="Bale,Cameron" w:date="2022-11-10T15:57:00Z"/>
                <w:rFonts w:ascii="Cambria" w:eastAsiaTheme="minorEastAsia" w:hAnsi="Cambria"/>
              </w:rPr>
            </w:pPr>
            <w:del w:id="718" w:author="Bale,Cameron" w:date="2022-11-10T15:57:00Z">
              <w:r w:rsidDel="00F65F18">
                <w:rPr>
                  <w:rFonts w:ascii="Cambria" w:eastAsiaTheme="minorEastAsia" w:hAnsi="Cambria"/>
                </w:rPr>
                <w:delText>0.1</w:delText>
              </w:r>
              <w:r w:rsidR="002768C6" w:rsidDel="00F65F18">
                <w:rPr>
                  <w:rFonts w:ascii="Cambria" w:eastAsiaTheme="minorEastAsia" w:hAnsi="Cambria"/>
                </w:rPr>
                <w:delText>1</w:delText>
              </w:r>
            </w:del>
          </w:p>
        </w:tc>
      </w:tr>
      <w:tr w:rsidR="00A37F91" w:rsidDel="00F65F18" w14:paraId="7DA9D7EF" w14:textId="2C183480" w:rsidTr="00230FBD">
        <w:trPr>
          <w:del w:id="719" w:author="Bale,Cameron" w:date="2022-11-10T15:57:00Z"/>
        </w:trPr>
        <w:tc>
          <w:tcPr>
            <w:tcW w:w="1890" w:type="dxa"/>
          </w:tcPr>
          <w:p w14:paraId="5D1E4050" w14:textId="0F89AEE2" w:rsidR="00A37F91" w:rsidRPr="0053699F" w:rsidDel="00F65F18" w:rsidRDefault="00A37F91" w:rsidP="00230FBD">
            <w:pPr>
              <w:tabs>
                <w:tab w:val="left" w:pos="1152"/>
              </w:tabs>
              <w:jc w:val="center"/>
              <w:rPr>
                <w:del w:id="720" w:author="Bale,Cameron" w:date="2022-11-10T15:57:00Z"/>
                <w:rFonts w:ascii="Cambria" w:eastAsiaTheme="minorEastAsia" w:hAnsi="Cambria"/>
                <w:i/>
                <w:iCs/>
              </w:rPr>
            </w:pPr>
            <w:del w:id="721" w:author="Bale,Cameron" w:date="2022-11-10T15:57:00Z">
              <w:r w:rsidDel="00F65F18">
                <w:rPr>
                  <w:rFonts w:ascii="Cambria" w:eastAsiaTheme="minorEastAsia" w:hAnsi="Cambria"/>
                  <w:i/>
                  <w:iCs/>
                </w:rPr>
                <w:delText>Seasonality</w:delText>
              </w:r>
            </w:del>
          </w:p>
        </w:tc>
        <w:tc>
          <w:tcPr>
            <w:tcW w:w="3870" w:type="dxa"/>
          </w:tcPr>
          <w:p w14:paraId="6C9622D0" w14:textId="5D42D8F2" w:rsidR="00A37F91" w:rsidDel="00F65F18" w:rsidRDefault="00A37F91" w:rsidP="00230FBD">
            <w:pPr>
              <w:tabs>
                <w:tab w:val="left" w:pos="1152"/>
              </w:tabs>
              <w:jc w:val="center"/>
              <w:rPr>
                <w:del w:id="722" w:author="Bale,Cameron" w:date="2022-11-10T15:57:00Z"/>
                <w:rFonts w:ascii="Cambria" w:eastAsiaTheme="minorEastAsia" w:hAnsi="Cambria"/>
              </w:rPr>
            </w:pPr>
            <w:del w:id="723" w:author="Bale,Cameron" w:date="2022-11-10T15:57:00Z">
              <w:r w:rsidDel="00F65F18">
                <w:rPr>
                  <w:rFonts w:ascii="Cambria" w:eastAsiaTheme="minorEastAsia" w:hAnsi="Cambria"/>
                </w:rPr>
                <w:delText>0.</w:delText>
              </w:r>
              <w:r w:rsidR="008326E5" w:rsidDel="00F65F18">
                <w:rPr>
                  <w:rFonts w:ascii="Cambria" w:eastAsiaTheme="minorEastAsia" w:hAnsi="Cambria"/>
                </w:rPr>
                <w:delText>39</w:delText>
              </w:r>
            </w:del>
          </w:p>
        </w:tc>
        <w:tc>
          <w:tcPr>
            <w:tcW w:w="4320" w:type="dxa"/>
          </w:tcPr>
          <w:p w14:paraId="56C27907" w14:textId="39D499AC" w:rsidR="00A37F91" w:rsidDel="00F65F18" w:rsidRDefault="00A37F91" w:rsidP="00230FBD">
            <w:pPr>
              <w:tabs>
                <w:tab w:val="left" w:pos="1152"/>
              </w:tabs>
              <w:jc w:val="center"/>
              <w:rPr>
                <w:del w:id="724" w:author="Bale,Cameron" w:date="2022-11-10T15:57:00Z"/>
                <w:rFonts w:ascii="Cambria" w:eastAsiaTheme="minorEastAsia" w:hAnsi="Cambria"/>
              </w:rPr>
            </w:pPr>
            <w:del w:id="725" w:author="Bale,Cameron" w:date="2022-11-10T15:57:00Z">
              <w:r w:rsidDel="00F65F18">
                <w:rPr>
                  <w:rFonts w:ascii="Cambria" w:eastAsiaTheme="minorEastAsia" w:hAnsi="Cambria"/>
                </w:rPr>
                <w:delText>0.</w:delText>
              </w:r>
              <w:r w:rsidR="002768C6" w:rsidDel="00F65F18">
                <w:rPr>
                  <w:rFonts w:ascii="Cambria" w:eastAsiaTheme="minorEastAsia" w:hAnsi="Cambria"/>
                </w:rPr>
                <w:delText>13</w:delText>
              </w:r>
            </w:del>
          </w:p>
        </w:tc>
      </w:tr>
      <w:tr w:rsidR="00A37F91" w:rsidDel="00F65F18" w14:paraId="2BA1049B" w14:textId="2E810C44" w:rsidTr="00230FBD">
        <w:trPr>
          <w:del w:id="726" w:author="Bale,Cameron" w:date="2022-11-10T15:57:00Z"/>
        </w:trPr>
        <w:tc>
          <w:tcPr>
            <w:tcW w:w="1890" w:type="dxa"/>
          </w:tcPr>
          <w:p w14:paraId="77CDD638" w14:textId="7F1B253E" w:rsidR="00A37F91" w:rsidDel="00F65F18" w:rsidRDefault="00A37F91" w:rsidP="00230FBD">
            <w:pPr>
              <w:tabs>
                <w:tab w:val="left" w:pos="1152"/>
              </w:tabs>
              <w:jc w:val="center"/>
              <w:rPr>
                <w:del w:id="727" w:author="Bale,Cameron" w:date="2022-11-10T15:57:00Z"/>
                <w:rFonts w:ascii="Cambria" w:eastAsiaTheme="minorEastAsia" w:hAnsi="Cambria"/>
                <w:i/>
                <w:iCs/>
              </w:rPr>
            </w:pPr>
            <w:del w:id="728" w:author="Bale,Cameron" w:date="2022-11-10T15:57:00Z">
              <w:r w:rsidDel="00F65F18">
                <w:rPr>
                  <w:rFonts w:ascii="Cambria" w:eastAsiaTheme="minorEastAsia" w:hAnsi="Cambria"/>
                  <w:i/>
                  <w:iCs/>
                </w:rPr>
                <w:delText>SeriesMean</w:delText>
              </w:r>
            </w:del>
          </w:p>
        </w:tc>
        <w:tc>
          <w:tcPr>
            <w:tcW w:w="3870" w:type="dxa"/>
          </w:tcPr>
          <w:p w14:paraId="2EA01FDA" w14:textId="3082FB7A" w:rsidR="00A37F91" w:rsidDel="00F65F18" w:rsidRDefault="008326E5" w:rsidP="00230FBD">
            <w:pPr>
              <w:tabs>
                <w:tab w:val="left" w:pos="1152"/>
              </w:tabs>
              <w:jc w:val="center"/>
              <w:rPr>
                <w:del w:id="729" w:author="Bale,Cameron" w:date="2022-11-10T15:57:00Z"/>
                <w:rFonts w:ascii="Cambria" w:eastAsiaTheme="minorEastAsia" w:hAnsi="Cambria"/>
              </w:rPr>
            </w:pPr>
            <w:del w:id="730" w:author="Bale,Cameron" w:date="2022-11-10T15:57:00Z">
              <w:r w:rsidDel="00F65F18">
                <w:rPr>
                  <w:rFonts w:ascii="Cambria" w:eastAsiaTheme="minorEastAsia" w:hAnsi="Cambria"/>
                </w:rPr>
                <w:delText>7.41</w:delText>
              </w:r>
            </w:del>
          </w:p>
        </w:tc>
        <w:tc>
          <w:tcPr>
            <w:tcW w:w="4320" w:type="dxa"/>
          </w:tcPr>
          <w:p w14:paraId="4FF2AB43" w14:textId="2204D58B" w:rsidR="00A37F91" w:rsidDel="00F65F18" w:rsidRDefault="002768C6" w:rsidP="00230FBD">
            <w:pPr>
              <w:tabs>
                <w:tab w:val="left" w:pos="1152"/>
              </w:tabs>
              <w:jc w:val="center"/>
              <w:rPr>
                <w:del w:id="731" w:author="Bale,Cameron" w:date="2022-11-10T15:57:00Z"/>
                <w:rFonts w:ascii="Cambria" w:eastAsiaTheme="minorEastAsia" w:hAnsi="Cambria"/>
              </w:rPr>
            </w:pPr>
            <w:del w:id="732" w:author="Bale,Cameron" w:date="2022-11-10T15:57:00Z">
              <w:r w:rsidDel="00F65F18">
                <w:rPr>
                  <w:rFonts w:ascii="Cambria" w:eastAsiaTheme="minorEastAsia" w:hAnsi="Cambria"/>
                </w:rPr>
                <w:delText>5.73</w:delText>
              </w:r>
            </w:del>
          </w:p>
        </w:tc>
      </w:tr>
      <w:tr w:rsidR="00A37F91" w:rsidDel="00F65F18" w14:paraId="51BF6556" w14:textId="69BF479C" w:rsidTr="00230FBD">
        <w:trPr>
          <w:del w:id="733" w:author="Bale,Cameron" w:date="2022-11-10T15:57:00Z"/>
        </w:trPr>
        <w:tc>
          <w:tcPr>
            <w:tcW w:w="1890" w:type="dxa"/>
          </w:tcPr>
          <w:p w14:paraId="5B3A6AED" w14:textId="175F1FE2" w:rsidR="00A37F91" w:rsidDel="00F65F18" w:rsidRDefault="00A37F91" w:rsidP="00230FBD">
            <w:pPr>
              <w:tabs>
                <w:tab w:val="left" w:pos="1152"/>
              </w:tabs>
              <w:jc w:val="center"/>
              <w:rPr>
                <w:del w:id="734" w:author="Bale,Cameron" w:date="2022-11-10T15:57:00Z"/>
                <w:rFonts w:ascii="Cambria" w:eastAsiaTheme="minorEastAsia" w:hAnsi="Cambria"/>
                <w:i/>
                <w:iCs/>
              </w:rPr>
            </w:pPr>
            <w:del w:id="735" w:author="Bale,Cameron" w:date="2022-11-10T15:57:00Z">
              <w:r w:rsidDel="00F65F18">
                <w:rPr>
                  <w:rFonts w:ascii="Cambria" w:eastAsiaTheme="minorEastAsia" w:hAnsi="Cambria"/>
                  <w:i/>
                  <w:iCs/>
                </w:rPr>
                <w:delText>SeriesVariance</w:delText>
              </w:r>
            </w:del>
          </w:p>
        </w:tc>
        <w:tc>
          <w:tcPr>
            <w:tcW w:w="3870" w:type="dxa"/>
          </w:tcPr>
          <w:p w14:paraId="6B24DDE9" w14:textId="1ADAEFC8" w:rsidR="00A37F91" w:rsidDel="00F65F18" w:rsidRDefault="008326E5" w:rsidP="00230FBD">
            <w:pPr>
              <w:tabs>
                <w:tab w:val="left" w:pos="1152"/>
              </w:tabs>
              <w:jc w:val="center"/>
              <w:rPr>
                <w:del w:id="736" w:author="Bale,Cameron" w:date="2022-11-10T15:57:00Z"/>
                <w:rFonts w:ascii="Cambria" w:eastAsiaTheme="minorEastAsia" w:hAnsi="Cambria"/>
              </w:rPr>
            </w:pPr>
            <w:del w:id="737" w:author="Bale,Cameron" w:date="2022-11-10T15:57:00Z">
              <w:r w:rsidDel="00F65F18">
                <w:rPr>
                  <w:rFonts w:ascii="Cambria" w:eastAsiaTheme="minorEastAsia" w:hAnsi="Cambria"/>
                </w:rPr>
                <w:delText>4.27</w:delText>
              </w:r>
            </w:del>
          </w:p>
        </w:tc>
        <w:tc>
          <w:tcPr>
            <w:tcW w:w="4320" w:type="dxa"/>
          </w:tcPr>
          <w:p w14:paraId="00622F5B" w14:textId="5C3EA14F" w:rsidR="00A37F91" w:rsidDel="00F65F18" w:rsidRDefault="002768C6" w:rsidP="00230FBD">
            <w:pPr>
              <w:tabs>
                <w:tab w:val="left" w:pos="1152"/>
              </w:tabs>
              <w:jc w:val="center"/>
              <w:rPr>
                <w:del w:id="738" w:author="Bale,Cameron" w:date="2022-11-10T15:57:00Z"/>
                <w:rFonts w:ascii="Cambria" w:eastAsiaTheme="minorEastAsia" w:hAnsi="Cambria"/>
              </w:rPr>
            </w:pPr>
            <w:del w:id="739" w:author="Bale,Cameron" w:date="2022-11-10T15:57:00Z">
              <w:r w:rsidDel="00F65F18">
                <w:rPr>
                  <w:rFonts w:ascii="Cambria" w:eastAsiaTheme="minorEastAsia" w:hAnsi="Cambria"/>
                </w:rPr>
                <w:delText>9.57</w:delText>
              </w:r>
            </w:del>
          </w:p>
        </w:tc>
      </w:tr>
    </w:tbl>
    <w:p w14:paraId="701AE954" w14:textId="6A2B2BCC" w:rsidR="00436C56" w:rsidDel="00F65F18" w:rsidRDefault="00436C56" w:rsidP="00E055BE">
      <w:pPr>
        <w:rPr>
          <w:del w:id="740" w:author="Bale,Cameron" w:date="2022-11-10T15:57:00Z"/>
          <w:rFonts w:ascii="Cambria" w:eastAsiaTheme="minorEastAsia" w:hAnsi="Cambria"/>
        </w:rPr>
      </w:pPr>
    </w:p>
    <w:p w14:paraId="098E6DDB" w14:textId="499FC6C6" w:rsidR="007966AB" w:rsidRPr="00682A30" w:rsidDel="00F65F18" w:rsidRDefault="00B77283" w:rsidP="00B77283">
      <w:pPr>
        <w:rPr>
          <w:del w:id="741" w:author="Bale,Cameron" w:date="2022-11-10T15:57:00Z"/>
          <w:rFonts w:ascii="Cambria" w:eastAsiaTheme="minorEastAsia" w:hAnsi="Cambria"/>
        </w:rPr>
      </w:pPr>
      <w:del w:id="742" w:author="Bale,Cameron" w:date="2022-11-10T15:57:00Z">
        <w:r w:rsidRPr="00682A30" w:rsidDel="00F65F18">
          <w:rPr>
            <w:rFonts w:ascii="Cambria" w:eastAsiaTheme="minorEastAsia" w:hAnsi="Cambria"/>
          </w:rPr>
          <w:delText>Adding noise to series increases the spectral entropy and reduces the Hurst coefficient. The left series is now more difficult to forecast, which a higher variance, less strength of trend, and higher strength of seasonality – but this is “fake” seasonality introduced through the random noise. The means of both series are biased downward relative to the true mean.</w:delText>
        </w:r>
      </w:del>
    </w:p>
    <w:p w14:paraId="7D8399AE" w14:textId="77777777" w:rsidR="00E055BE" w:rsidRPr="0053699F" w:rsidRDefault="00E055BE" w:rsidP="00E055BE">
      <w:pPr>
        <w:rPr>
          <w:rFonts w:ascii="Cambria" w:eastAsiaTheme="minorEastAsia" w:hAnsi="Cambria"/>
        </w:rPr>
      </w:pPr>
    </w:p>
    <w:p w14:paraId="06A9A465" w14:textId="58E6354C" w:rsidR="00706D8E" w:rsidRDefault="00706D8E" w:rsidP="00706D8E">
      <w:pPr>
        <w:tabs>
          <w:tab w:val="left" w:pos="1027"/>
        </w:tabs>
        <w:rPr>
          <w:rFonts w:ascii="Cambria" w:eastAsiaTheme="minorEastAsia" w:hAnsi="Cambria"/>
        </w:rPr>
      </w:pPr>
      <w:r>
        <w:rPr>
          <w:rFonts w:ascii="Cambria" w:eastAsiaTheme="minorEastAsia" w:hAnsi="Cambria"/>
        </w:rPr>
        <w:t xml:space="preserve">We apply each of the privacy methods shown in </w:t>
      </w:r>
      <w:r w:rsidR="00237245">
        <w:rPr>
          <w:rFonts w:ascii="Cambria" w:eastAsiaTheme="minorEastAsia" w:hAnsi="Cambria"/>
        </w:rPr>
        <w:t xml:space="preserve">Table </w:t>
      </w:r>
      <w:r w:rsidR="00A55B76">
        <w:rPr>
          <w:rFonts w:ascii="Cambria" w:eastAsiaTheme="minorEastAsia" w:hAnsi="Cambria"/>
        </w:rPr>
        <w:t xml:space="preserve">2 </w:t>
      </w:r>
      <w:r>
        <w:rPr>
          <w:rFonts w:ascii="Cambria" w:eastAsiaTheme="minorEastAsia" w:hAnsi="Cambria"/>
        </w:rPr>
        <w:t xml:space="preserve">below to the original M3 monthly micro data for each of the displayed parameter values. For </w:t>
      </w:r>
      <w:r>
        <w:rPr>
          <w:rFonts w:ascii="Cambria" w:eastAsiaTheme="minorEastAsia" w:hAnsi="Cambria"/>
          <w:i/>
          <w:iCs/>
        </w:rPr>
        <w:t>k</w:t>
      </w:r>
      <w:r>
        <w:rPr>
          <w:rFonts w:ascii="Cambria" w:eastAsiaTheme="minorEastAsia" w:hAnsi="Cambria"/>
        </w:rPr>
        <w:t>-</w:t>
      </w:r>
      <w:proofErr w:type="spellStart"/>
      <w:r>
        <w:rPr>
          <w:rFonts w:ascii="Cambria" w:eastAsiaTheme="minorEastAsia" w:hAnsi="Cambria"/>
        </w:rPr>
        <w:t>nTS</w:t>
      </w:r>
      <w:proofErr w:type="spellEnd"/>
      <w:r>
        <w:rPr>
          <w:rFonts w:ascii="Cambria" w:eastAsiaTheme="minorEastAsia" w:hAnsi="Cambria"/>
        </w:rPr>
        <w:t>, the distance between time series is calculated using the nine features described in Section 4.3.</w:t>
      </w:r>
    </w:p>
    <w:p w14:paraId="3ADBAB52" w14:textId="1380EA2B" w:rsidR="00625A1E" w:rsidDel="00C578AC" w:rsidRDefault="00625A1E" w:rsidP="00706D8E">
      <w:pPr>
        <w:tabs>
          <w:tab w:val="left" w:pos="1027"/>
        </w:tabs>
        <w:rPr>
          <w:del w:id="743" w:author="Bale,Cameron" w:date="2022-11-10T15:57:00Z"/>
          <w:rFonts w:ascii="Cambria" w:eastAsiaTheme="minorEastAsia" w:hAnsi="Cambria"/>
        </w:rPr>
      </w:pPr>
    </w:p>
    <w:p w14:paraId="53A438C7" w14:textId="79A89FC2" w:rsidR="00625A1E" w:rsidRDefault="00625A1E" w:rsidP="00706D8E">
      <w:pPr>
        <w:tabs>
          <w:tab w:val="left" w:pos="1027"/>
        </w:tabs>
        <w:rPr>
          <w:rFonts w:ascii="Cambria" w:eastAsiaTheme="minorEastAsia" w:hAnsi="Cambria"/>
        </w:rPr>
      </w:pPr>
    </w:p>
    <w:p w14:paraId="5505D946" w14:textId="664115DE" w:rsidR="00237245" w:rsidRPr="0053699F" w:rsidRDefault="00237245" w:rsidP="00706D8E">
      <w:pPr>
        <w:tabs>
          <w:tab w:val="left" w:pos="1027"/>
        </w:tabs>
        <w:rPr>
          <w:rFonts w:ascii="Cambria" w:eastAsiaTheme="minorEastAsia" w:hAnsi="Cambria"/>
          <w:b/>
          <w:bCs/>
        </w:rPr>
      </w:pPr>
      <w:r>
        <w:rPr>
          <w:rFonts w:ascii="Cambria" w:eastAsiaTheme="minorEastAsia" w:hAnsi="Cambria"/>
          <w:b/>
          <w:bCs/>
        </w:rPr>
        <w:t xml:space="preserve">Table </w:t>
      </w:r>
      <w:ins w:id="744" w:author="Bale,Cameron" w:date="2022-11-10T15:57:00Z">
        <w:r w:rsidR="00586ECD">
          <w:rPr>
            <w:rFonts w:ascii="Cambria" w:eastAsiaTheme="minorEastAsia" w:hAnsi="Cambria"/>
            <w:b/>
            <w:bCs/>
          </w:rPr>
          <w:t>3</w:t>
        </w:r>
      </w:ins>
      <w:del w:id="745" w:author="Bale,Cameron" w:date="2022-11-10T15:57:00Z">
        <w:r w:rsidR="00A55B76" w:rsidDel="00586ECD">
          <w:rPr>
            <w:rFonts w:ascii="Cambria" w:eastAsiaTheme="minorEastAsia" w:hAnsi="Cambria"/>
            <w:b/>
            <w:bCs/>
          </w:rPr>
          <w:delText>2</w:delText>
        </w:r>
      </w:del>
      <w:r>
        <w:rPr>
          <w:rFonts w:ascii="Cambria" w:eastAsiaTheme="minorEastAsia" w:hAnsi="Cambria"/>
          <w:b/>
          <w:bCs/>
        </w:rPr>
        <w:t>: privacy methods, and their parameter values, which we apply to the m3 monthly micro data.</w:t>
      </w:r>
      <w:r w:rsidR="003B6E28">
        <w:rPr>
          <w:rFonts w:ascii="Cambria" w:eastAsiaTheme="minorEastAsia" w:hAnsi="Cambria"/>
          <w:b/>
          <w:bCs/>
        </w:rPr>
        <w:t xml:space="preserve"> Values are arranged in order of strength of privacy protection.</w:t>
      </w:r>
    </w:p>
    <w:p w14:paraId="63806981" w14:textId="77777777" w:rsidR="00237245" w:rsidRDefault="00237245" w:rsidP="00706D8E">
      <w:pPr>
        <w:tabs>
          <w:tab w:val="left" w:pos="1027"/>
        </w:tabs>
        <w:rPr>
          <w:rFonts w:ascii="Cambria" w:eastAsiaTheme="minorEastAsia" w:hAnsi="Cambria"/>
        </w:rPr>
      </w:pPr>
    </w:p>
    <w:tbl>
      <w:tblPr>
        <w:tblStyle w:val="TableGrid"/>
        <w:tblW w:w="0" w:type="auto"/>
        <w:tblLook w:val="04A0" w:firstRow="1" w:lastRow="0" w:firstColumn="1" w:lastColumn="0" w:noHBand="0" w:noVBand="1"/>
      </w:tblPr>
      <w:tblGrid>
        <w:gridCol w:w="3116"/>
        <w:gridCol w:w="3117"/>
        <w:gridCol w:w="3117"/>
      </w:tblGrid>
      <w:tr w:rsidR="00625A1E" w14:paraId="6196FE46" w14:textId="77777777" w:rsidTr="00625A1E">
        <w:tc>
          <w:tcPr>
            <w:tcW w:w="3116" w:type="dxa"/>
          </w:tcPr>
          <w:p w14:paraId="76F33BDF" w14:textId="2E1F93D9" w:rsidR="00625A1E" w:rsidRPr="0053699F" w:rsidRDefault="00625A1E" w:rsidP="0053699F">
            <w:pPr>
              <w:tabs>
                <w:tab w:val="left" w:pos="1027"/>
              </w:tabs>
              <w:jc w:val="center"/>
              <w:rPr>
                <w:rFonts w:ascii="Cambria" w:eastAsiaTheme="minorEastAsia" w:hAnsi="Cambria"/>
                <w:b/>
                <w:bCs/>
                <w:i/>
                <w:iCs/>
              </w:rPr>
            </w:pPr>
            <w:r w:rsidRPr="0053699F">
              <w:rPr>
                <w:rFonts w:ascii="Cambria" w:eastAsiaTheme="minorEastAsia" w:hAnsi="Cambria"/>
                <w:b/>
                <w:bCs/>
                <w:i/>
                <w:iCs/>
              </w:rPr>
              <w:t>Privacy Method</w:t>
            </w:r>
          </w:p>
        </w:tc>
        <w:tc>
          <w:tcPr>
            <w:tcW w:w="3117" w:type="dxa"/>
          </w:tcPr>
          <w:p w14:paraId="6C4CE048" w14:textId="0C6D2202" w:rsidR="00625A1E" w:rsidRPr="0053699F" w:rsidRDefault="00625A1E" w:rsidP="0053699F">
            <w:pPr>
              <w:tabs>
                <w:tab w:val="left" w:pos="1027"/>
              </w:tabs>
              <w:jc w:val="center"/>
              <w:rPr>
                <w:rFonts w:ascii="Cambria" w:eastAsiaTheme="minorEastAsia" w:hAnsi="Cambria"/>
                <w:b/>
                <w:bCs/>
                <w:i/>
                <w:iCs/>
              </w:rPr>
            </w:pPr>
            <w:r w:rsidRPr="0053699F">
              <w:rPr>
                <w:rFonts w:ascii="Cambria" w:eastAsiaTheme="minorEastAsia" w:hAnsi="Cambria"/>
                <w:b/>
                <w:bCs/>
                <w:i/>
                <w:iCs/>
              </w:rPr>
              <w:t>Parameter</w:t>
            </w:r>
          </w:p>
        </w:tc>
        <w:tc>
          <w:tcPr>
            <w:tcW w:w="3117" w:type="dxa"/>
          </w:tcPr>
          <w:p w14:paraId="5C45172D" w14:textId="54E963FD" w:rsidR="00625A1E" w:rsidRPr="0053699F" w:rsidRDefault="00625A1E" w:rsidP="0053699F">
            <w:pPr>
              <w:tabs>
                <w:tab w:val="left" w:pos="1027"/>
              </w:tabs>
              <w:jc w:val="center"/>
              <w:rPr>
                <w:rFonts w:ascii="Cambria" w:eastAsiaTheme="minorEastAsia" w:hAnsi="Cambria"/>
                <w:b/>
                <w:bCs/>
                <w:i/>
                <w:iCs/>
              </w:rPr>
            </w:pPr>
            <w:r w:rsidRPr="0053699F">
              <w:rPr>
                <w:rFonts w:ascii="Cambria" w:eastAsiaTheme="minorEastAsia" w:hAnsi="Cambria"/>
                <w:b/>
                <w:bCs/>
                <w:i/>
                <w:iCs/>
              </w:rPr>
              <w:t>Values</w:t>
            </w:r>
          </w:p>
        </w:tc>
      </w:tr>
      <w:tr w:rsidR="00596C31" w14:paraId="5B688B5E" w14:textId="77777777" w:rsidTr="00625A1E">
        <w:tc>
          <w:tcPr>
            <w:tcW w:w="3116" w:type="dxa"/>
          </w:tcPr>
          <w:p w14:paraId="78A5B6F7" w14:textId="7A95C4DF" w:rsidR="00596C31" w:rsidRDefault="00596C31" w:rsidP="00596C31">
            <w:pPr>
              <w:tabs>
                <w:tab w:val="left" w:pos="1027"/>
              </w:tabs>
              <w:rPr>
                <w:rFonts w:ascii="Cambria" w:eastAsiaTheme="minorEastAsia" w:hAnsi="Cambria"/>
              </w:rPr>
            </w:pPr>
            <w:r>
              <w:rPr>
                <w:rFonts w:ascii="Cambria" w:eastAsiaTheme="minorEastAsia" w:hAnsi="Cambria"/>
              </w:rPr>
              <w:t>Additive Noise</w:t>
            </w:r>
          </w:p>
        </w:tc>
        <w:tc>
          <w:tcPr>
            <w:tcW w:w="3117" w:type="dxa"/>
          </w:tcPr>
          <w:p w14:paraId="08692562" w14:textId="01A6E618" w:rsidR="00596C31" w:rsidRPr="00596C31" w:rsidRDefault="00596C31" w:rsidP="00596C31">
            <w:pPr>
              <w:tabs>
                <w:tab w:val="left" w:pos="1027"/>
              </w:tabs>
              <w:rPr>
                <w:rFonts w:ascii="Cambria" w:eastAsiaTheme="minorEastAsia" w:hAnsi="Cambria"/>
              </w:rPr>
            </w:pPr>
            <m:oMathPara>
              <m:oMath>
                <m:r>
                  <w:rPr>
                    <w:rFonts w:ascii="Cambria Math" w:eastAsiaTheme="minorEastAsia" w:hAnsi="Cambria Math"/>
                  </w:rPr>
                  <m:t>s</m:t>
                </m:r>
              </m:oMath>
            </m:oMathPara>
          </w:p>
        </w:tc>
        <w:tc>
          <w:tcPr>
            <w:tcW w:w="3117" w:type="dxa"/>
          </w:tcPr>
          <w:p w14:paraId="44CBD99F" w14:textId="1E324C25" w:rsidR="00596C31" w:rsidRDefault="00596C31" w:rsidP="00596C31">
            <w:pPr>
              <w:tabs>
                <w:tab w:val="left" w:pos="1027"/>
              </w:tabs>
              <w:rPr>
                <w:rFonts w:ascii="Cambria" w:eastAsiaTheme="minorEastAsia" w:hAnsi="Cambria"/>
              </w:rPr>
            </w:pPr>
            <w:r>
              <w:rPr>
                <w:rFonts w:ascii="Cambria" w:eastAsiaTheme="minorEastAsia" w:hAnsi="Cambria"/>
              </w:rPr>
              <w:t>0.25, 0.50, 1.0, 1.5, 2.0</w:t>
            </w:r>
          </w:p>
        </w:tc>
      </w:tr>
      <w:tr w:rsidR="00596C31" w14:paraId="64F55298" w14:textId="77777777" w:rsidTr="00625A1E">
        <w:tc>
          <w:tcPr>
            <w:tcW w:w="3116" w:type="dxa"/>
          </w:tcPr>
          <w:p w14:paraId="54B7707C" w14:textId="3DB2A96F" w:rsidR="00596C31" w:rsidRDefault="00596C31" w:rsidP="00596C31">
            <w:pPr>
              <w:tabs>
                <w:tab w:val="left" w:pos="1027"/>
              </w:tabs>
              <w:rPr>
                <w:rFonts w:ascii="Cambria" w:eastAsiaTheme="minorEastAsia" w:hAnsi="Cambria"/>
              </w:rPr>
            </w:pPr>
            <w:r>
              <w:rPr>
                <w:rFonts w:ascii="Cambria" w:eastAsiaTheme="minorEastAsia" w:hAnsi="Cambria"/>
              </w:rPr>
              <w:t>Differential Privacy</w:t>
            </w:r>
          </w:p>
        </w:tc>
        <w:tc>
          <w:tcPr>
            <w:tcW w:w="3117" w:type="dxa"/>
          </w:tcPr>
          <w:p w14:paraId="1C632EFF" w14:textId="28F62DE3" w:rsidR="00596C31" w:rsidRPr="00596C31" w:rsidRDefault="00596C31" w:rsidP="00596C31">
            <w:pPr>
              <w:tabs>
                <w:tab w:val="left" w:pos="1027"/>
              </w:tabs>
              <w:rPr>
                <w:rFonts w:ascii="Cambria" w:eastAsiaTheme="minorEastAsia" w:hAnsi="Cambria"/>
              </w:rPr>
            </w:pPr>
            <m:oMathPara>
              <m:oMath>
                <m:r>
                  <m:rPr>
                    <m:sty m:val="p"/>
                  </m:rPr>
                  <w:rPr>
                    <w:rFonts w:ascii="Cambria Math" w:eastAsiaTheme="minorEastAsia" w:hAnsi="Cambria Math"/>
                  </w:rPr>
                  <m:t>ϵ</m:t>
                </m:r>
              </m:oMath>
            </m:oMathPara>
          </w:p>
        </w:tc>
        <w:tc>
          <w:tcPr>
            <w:tcW w:w="3117" w:type="dxa"/>
          </w:tcPr>
          <w:p w14:paraId="240EC055" w14:textId="40422F0A" w:rsidR="00596C31" w:rsidRDefault="00A9384C" w:rsidP="00596C31">
            <w:pPr>
              <w:tabs>
                <w:tab w:val="left" w:pos="1027"/>
              </w:tabs>
              <w:rPr>
                <w:rFonts w:ascii="Cambria" w:eastAsiaTheme="minorEastAsia" w:hAnsi="Cambria"/>
              </w:rPr>
            </w:pPr>
            <w:r>
              <w:rPr>
                <w:rFonts w:ascii="Cambria" w:eastAsiaTheme="minorEastAsia" w:hAnsi="Cambria"/>
              </w:rPr>
              <w:t>20.0, 10.0, 4.6, 1.0, 0.1</w:t>
            </w:r>
          </w:p>
        </w:tc>
      </w:tr>
      <w:tr w:rsidR="00596C31" w14:paraId="48F5DD9F" w14:textId="77777777" w:rsidTr="00625A1E">
        <w:tc>
          <w:tcPr>
            <w:tcW w:w="3116" w:type="dxa"/>
          </w:tcPr>
          <w:p w14:paraId="326E89A1" w14:textId="3937CB6B" w:rsidR="00596C31" w:rsidRPr="00625A1E" w:rsidRDefault="00596C31" w:rsidP="00596C31">
            <w:pPr>
              <w:tabs>
                <w:tab w:val="left" w:pos="1027"/>
              </w:tabs>
              <w:rPr>
                <w:rFonts w:ascii="Cambria" w:eastAsiaTheme="minorEastAsia" w:hAnsi="Cambria"/>
              </w:rPr>
            </w:pPr>
            <w:r>
              <w:rPr>
                <w:rFonts w:ascii="Cambria" w:eastAsiaTheme="minorEastAsia" w:hAnsi="Cambria"/>
                <w:i/>
                <w:iCs/>
              </w:rPr>
              <w:t>k</w:t>
            </w:r>
            <w:r>
              <w:rPr>
                <w:rFonts w:ascii="Cambria" w:eastAsiaTheme="minorEastAsia" w:hAnsi="Cambria"/>
              </w:rPr>
              <w:t>-</w:t>
            </w:r>
            <w:proofErr w:type="spellStart"/>
            <w:r>
              <w:rPr>
                <w:rFonts w:ascii="Cambria" w:eastAsiaTheme="minorEastAsia" w:hAnsi="Cambria"/>
              </w:rPr>
              <w:t>nTS</w:t>
            </w:r>
            <w:proofErr w:type="spellEnd"/>
          </w:p>
        </w:tc>
        <w:tc>
          <w:tcPr>
            <w:tcW w:w="3117" w:type="dxa"/>
          </w:tcPr>
          <w:p w14:paraId="55A2BB5B" w14:textId="3197C1BA" w:rsidR="00596C31" w:rsidRPr="00596C31" w:rsidRDefault="00596C31" w:rsidP="00596C31">
            <w:pPr>
              <w:tabs>
                <w:tab w:val="left" w:pos="1027"/>
              </w:tabs>
              <w:rPr>
                <w:rFonts w:ascii="Cambria" w:eastAsiaTheme="minorEastAsia" w:hAnsi="Cambria"/>
              </w:rPr>
            </w:pPr>
            <m:oMathPara>
              <m:oMath>
                <m:r>
                  <w:rPr>
                    <w:rFonts w:ascii="Cambria Math" w:eastAsiaTheme="minorEastAsia" w:hAnsi="Cambria Math"/>
                  </w:rPr>
                  <m:t>k</m:t>
                </m:r>
              </m:oMath>
            </m:oMathPara>
          </w:p>
        </w:tc>
        <w:tc>
          <w:tcPr>
            <w:tcW w:w="3117" w:type="dxa"/>
          </w:tcPr>
          <w:p w14:paraId="5EFA720A" w14:textId="68EB9FFD" w:rsidR="00596C31" w:rsidRDefault="00596C31" w:rsidP="00596C31">
            <w:pPr>
              <w:tabs>
                <w:tab w:val="left" w:pos="1027"/>
              </w:tabs>
              <w:rPr>
                <w:rFonts w:ascii="Cambria" w:eastAsiaTheme="minorEastAsia" w:hAnsi="Cambria"/>
              </w:rPr>
            </w:pPr>
            <w:r>
              <w:rPr>
                <w:rFonts w:ascii="Cambria" w:eastAsiaTheme="minorEastAsia" w:hAnsi="Cambria"/>
              </w:rPr>
              <w:t>3, 5, 7, 10, 15</w:t>
            </w:r>
          </w:p>
        </w:tc>
      </w:tr>
      <w:tr w:rsidR="00596C31" w14:paraId="1F842F44" w14:textId="77777777" w:rsidTr="00625A1E">
        <w:tc>
          <w:tcPr>
            <w:tcW w:w="3116" w:type="dxa"/>
          </w:tcPr>
          <w:p w14:paraId="1B43FD7F" w14:textId="6AC6F391" w:rsidR="00596C31" w:rsidRPr="00625A1E" w:rsidRDefault="00596C31" w:rsidP="00596C31">
            <w:pPr>
              <w:tabs>
                <w:tab w:val="left" w:pos="1027"/>
              </w:tabs>
              <w:rPr>
                <w:rFonts w:ascii="Cambria" w:eastAsiaTheme="minorEastAsia" w:hAnsi="Cambria"/>
              </w:rPr>
            </w:pPr>
            <w:r>
              <w:rPr>
                <w:rFonts w:ascii="Cambria" w:eastAsiaTheme="minorEastAsia" w:hAnsi="Cambria"/>
                <w:i/>
                <w:iCs/>
              </w:rPr>
              <w:t>k</w:t>
            </w:r>
            <w:r>
              <w:rPr>
                <w:rFonts w:ascii="Cambria" w:eastAsiaTheme="minorEastAsia" w:hAnsi="Cambria"/>
              </w:rPr>
              <w:t>-</w:t>
            </w:r>
            <w:proofErr w:type="spellStart"/>
            <w:r>
              <w:rPr>
                <w:rFonts w:ascii="Cambria" w:eastAsiaTheme="minorEastAsia" w:hAnsi="Cambria"/>
              </w:rPr>
              <w:t>nTS</w:t>
            </w:r>
            <w:proofErr w:type="spellEnd"/>
            <w:r>
              <w:rPr>
                <w:rFonts w:ascii="Cambria" w:eastAsiaTheme="minorEastAsia" w:hAnsi="Cambria"/>
              </w:rPr>
              <w:t>+</w:t>
            </w:r>
          </w:p>
        </w:tc>
        <w:tc>
          <w:tcPr>
            <w:tcW w:w="3117" w:type="dxa"/>
          </w:tcPr>
          <w:p w14:paraId="1A60B7B9" w14:textId="795DA00A" w:rsidR="00596C31" w:rsidRPr="00596C31" w:rsidRDefault="00596C31" w:rsidP="00596C31">
            <w:pPr>
              <w:tabs>
                <w:tab w:val="left" w:pos="1027"/>
              </w:tabs>
              <w:rPr>
                <w:rFonts w:ascii="Cambria" w:eastAsiaTheme="minorEastAsia" w:hAnsi="Cambria"/>
              </w:rPr>
            </w:pPr>
            <m:oMathPara>
              <m:oMath>
                <m:r>
                  <w:rPr>
                    <w:rFonts w:ascii="Cambria Math" w:eastAsiaTheme="minorEastAsia" w:hAnsi="Cambria Math"/>
                  </w:rPr>
                  <m:t>k</m:t>
                </m:r>
              </m:oMath>
            </m:oMathPara>
          </w:p>
        </w:tc>
        <w:tc>
          <w:tcPr>
            <w:tcW w:w="3117" w:type="dxa"/>
          </w:tcPr>
          <w:p w14:paraId="0B74EBBC" w14:textId="3A448A6B" w:rsidR="00596C31" w:rsidRDefault="00596C31" w:rsidP="00596C31">
            <w:pPr>
              <w:tabs>
                <w:tab w:val="left" w:pos="1027"/>
              </w:tabs>
              <w:rPr>
                <w:rFonts w:ascii="Cambria" w:eastAsiaTheme="minorEastAsia" w:hAnsi="Cambria"/>
              </w:rPr>
            </w:pPr>
            <w:r>
              <w:rPr>
                <w:rFonts w:ascii="Cambria" w:eastAsiaTheme="minorEastAsia" w:hAnsi="Cambria"/>
              </w:rPr>
              <w:t>3, 5, 7, 10, 15</w:t>
            </w:r>
          </w:p>
        </w:tc>
      </w:tr>
    </w:tbl>
    <w:p w14:paraId="1D12BEA0" w14:textId="4DC48BF0" w:rsidR="001E31F4" w:rsidRPr="0053699F" w:rsidRDefault="001E31F4" w:rsidP="0053699F">
      <w:pPr>
        <w:rPr>
          <w:rFonts w:ascii="Cambria" w:eastAsiaTheme="minorEastAsia" w:hAnsi="Cambria"/>
          <w:i/>
          <w:iCs/>
        </w:rPr>
      </w:pPr>
    </w:p>
    <w:p w14:paraId="007B9D3C" w14:textId="025F6B95" w:rsidR="001E31F4" w:rsidRDefault="001E31F4" w:rsidP="001E31F4">
      <w:pPr>
        <w:rPr>
          <w:rFonts w:ascii="Cambria" w:eastAsiaTheme="minorEastAsia" w:hAnsi="Cambria"/>
          <w:i/>
          <w:iCs/>
        </w:rPr>
      </w:pPr>
    </w:p>
    <w:p w14:paraId="21AED5D3" w14:textId="28846ABC" w:rsidR="001E31F4" w:rsidRDefault="001E31F4" w:rsidP="001E31F4">
      <w:pPr>
        <w:rPr>
          <w:rFonts w:ascii="Cambria" w:eastAsiaTheme="minorEastAsia" w:hAnsi="Cambria"/>
        </w:rPr>
      </w:pPr>
      <w:r>
        <w:rPr>
          <w:rFonts w:ascii="Cambria" w:eastAsiaTheme="minorEastAsia" w:hAnsi="Cambria"/>
        </w:rPr>
        <w:t xml:space="preserve">We assess the ability of each privacy method to protect against two types of privacy risks – </w:t>
      </w:r>
      <w:r>
        <w:rPr>
          <w:rFonts w:ascii="Cambria" w:eastAsiaTheme="minorEastAsia" w:hAnsi="Cambria"/>
          <w:i/>
          <w:iCs/>
        </w:rPr>
        <w:t>identification disclosure</w:t>
      </w:r>
      <w:r>
        <w:rPr>
          <w:rFonts w:ascii="Cambria" w:eastAsiaTheme="minorEastAsia" w:hAnsi="Cambria"/>
        </w:rPr>
        <w:t xml:space="preserve">, which occurs when a third party correctly predicts the identity of a protected time series, and </w:t>
      </w:r>
      <w:r>
        <w:rPr>
          <w:rFonts w:ascii="Cambria" w:eastAsiaTheme="minorEastAsia" w:hAnsi="Cambria"/>
          <w:i/>
          <w:iCs/>
        </w:rPr>
        <w:t>attribute disclosure</w:t>
      </w:r>
      <w:r>
        <w:rPr>
          <w:rFonts w:ascii="Cambria" w:eastAsiaTheme="minorEastAsia" w:hAnsi="Cambria"/>
        </w:rPr>
        <w:t>, which occurs when a third party correctly predicts or reverse-</w:t>
      </w:r>
      <w:proofErr w:type="gramStart"/>
      <w:r>
        <w:rPr>
          <w:rFonts w:ascii="Cambria" w:eastAsiaTheme="minorEastAsia" w:hAnsi="Cambria"/>
        </w:rPr>
        <w:t>engineers</w:t>
      </w:r>
      <w:proofErr w:type="gramEnd"/>
      <w:r>
        <w:rPr>
          <w:rFonts w:ascii="Cambria" w:eastAsiaTheme="minorEastAsia" w:hAnsi="Cambria"/>
        </w:rPr>
        <w:t xml:space="preserve"> confidential data.</w:t>
      </w:r>
    </w:p>
    <w:p w14:paraId="7AFF7B18" w14:textId="7204A584" w:rsidR="00492D33" w:rsidRDefault="00492D33" w:rsidP="001E31F4">
      <w:pPr>
        <w:rPr>
          <w:rFonts w:ascii="Cambria" w:eastAsiaTheme="minorEastAsia" w:hAnsi="Cambria"/>
        </w:rPr>
      </w:pPr>
    </w:p>
    <w:p w14:paraId="374EB70F" w14:textId="41B250A3" w:rsidR="00492D33" w:rsidRPr="0053699F" w:rsidRDefault="00492D33" w:rsidP="0053699F">
      <w:pPr>
        <w:pStyle w:val="ListParagraph"/>
        <w:numPr>
          <w:ilvl w:val="1"/>
          <w:numId w:val="1"/>
        </w:numPr>
        <w:rPr>
          <w:rFonts w:ascii="Cambria" w:eastAsiaTheme="minorEastAsia" w:hAnsi="Cambria"/>
          <w:i/>
          <w:iCs/>
        </w:rPr>
      </w:pPr>
      <w:commentRangeStart w:id="746"/>
      <w:r>
        <w:rPr>
          <w:rFonts w:ascii="Cambria" w:eastAsiaTheme="minorEastAsia" w:hAnsi="Cambria"/>
          <w:i/>
          <w:iCs/>
        </w:rPr>
        <w:t>Privacy Assessment – Identification Disclosure</w:t>
      </w:r>
      <w:commentRangeEnd w:id="746"/>
      <w:r w:rsidR="00E65500">
        <w:rPr>
          <w:rStyle w:val="CommentReference"/>
        </w:rPr>
        <w:commentReference w:id="746"/>
      </w:r>
    </w:p>
    <w:p w14:paraId="441F1B36" w14:textId="35B6D909" w:rsidR="00706D8E" w:rsidRDefault="00706D8E" w:rsidP="00D76DF4">
      <w:pPr>
        <w:rPr>
          <w:rFonts w:ascii="Cambria" w:hAnsi="Cambria"/>
        </w:rPr>
      </w:pPr>
    </w:p>
    <w:p w14:paraId="2E7B4E9E" w14:textId="61AEFBDE" w:rsidR="005254AE" w:rsidRPr="00A8178D" w:rsidRDefault="00D623B3" w:rsidP="005254AE">
      <w:pPr>
        <w:rPr>
          <w:rFonts w:ascii="Cambria" w:eastAsiaTheme="minorEastAsia" w:hAnsi="Cambria"/>
        </w:rPr>
      </w:pPr>
      <w:r>
        <w:rPr>
          <w:rFonts w:ascii="Cambria" w:hAnsi="Cambria"/>
        </w:rPr>
        <w:lastRenderedPageBreak/>
        <w:t>We assume each</w:t>
      </w:r>
      <w:r w:rsidR="00706D8E">
        <w:rPr>
          <w:rFonts w:ascii="Cambria" w:hAnsi="Cambria"/>
        </w:rPr>
        <w:t xml:space="preserve"> protected dataset consists of each protected series along with the associated pseudo identifier, i.e.,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T</m:t>
            </m:r>
          </m:sup>
        </m:sSup>
      </m:oMath>
      <w:r w:rsidR="00617BDC">
        <w:rPr>
          <w:rFonts w:ascii="Cambria" w:eastAsiaTheme="minorEastAsia" w:hAnsi="Cambria"/>
        </w:rPr>
        <w:t>.</w:t>
      </w:r>
      <w:r w:rsidR="001E31F4">
        <w:rPr>
          <w:rFonts w:ascii="Cambria" w:eastAsiaTheme="minorEastAsia" w:hAnsi="Cambria"/>
        </w:rPr>
        <w:t xml:space="preserve"> This pseudo-identifier has no relation with the true identity of a time series. For example, a confidential data set might consist of the </w:t>
      </w:r>
      <w:r w:rsidR="008146C9">
        <w:rPr>
          <w:rFonts w:ascii="Cambria" w:eastAsiaTheme="minorEastAsia" w:hAnsi="Cambria"/>
        </w:rPr>
        <w:t xml:space="preserve">daily </w:t>
      </w:r>
      <w:r w:rsidR="001E31F4">
        <w:rPr>
          <w:rFonts w:ascii="Cambria" w:eastAsiaTheme="minorEastAsia" w:hAnsi="Cambria"/>
        </w:rPr>
        <w:t xml:space="preserve">sales quantities of various grocery retailers over time. In a protected version of this data set, a pseudo-identifier could consist of a randomly generated number for each retailer which links observations across time for a given </w:t>
      </w:r>
      <w:proofErr w:type="gramStart"/>
      <w:r w:rsidR="001E31F4">
        <w:rPr>
          <w:rFonts w:ascii="Cambria" w:eastAsiaTheme="minorEastAsia" w:hAnsi="Cambria"/>
        </w:rPr>
        <w:t>retailer, but</w:t>
      </w:r>
      <w:proofErr w:type="gramEnd"/>
      <w:r w:rsidR="001E31F4">
        <w:rPr>
          <w:rFonts w:ascii="Cambria" w:eastAsiaTheme="minorEastAsia" w:hAnsi="Cambria"/>
        </w:rPr>
        <w:t xml:space="preserve"> does not reveal the retailer’s identity. Identification disclosure would occur if a third party correctly predicts </w:t>
      </w:r>
      <w:r w:rsidR="008146C9">
        <w:rPr>
          <w:rFonts w:ascii="Cambria" w:eastAsiaTheme="minorEastAsia" w:hAnsi="Cambria"/>
        </w:rPr>
        <w:t xml:space="preserve">the </w:t>
      </w:r>
      <w:proofErr w:type="gramStart"/>
      <w:r w:rsidR="008146C9">
        <w:rPr>
          <w:rFonts w:ascii="Cambria" w:eastAsiaTheme="minorEastAsia" w:hAnsi="Cambria"/>
        </w:rPr>
        <w:t>identify</w:t>
      </w:r>
      <w:proofErr w:type="gramEnd"/>
      <w:r w:rsidR="008146C9">
        <w:rPr>
          <w:rFonts w:ascii="Cambria" w:eastAsiaTheme="minorEastAsia" w:hAnsi="Cambria"/>
        </w:rPr>
        <w:t xml:space="preserve"> of a retailer, based on the protected </w:t>
      </w:r>
      <w:r w:rsidR="008C099F">
        <w:rPr>
          <w:rFonts w:ascii="Cambria" w:eastAsiaTheme="minorEastAsia" w:hAnsi="Cambria"/>
        </w:rPr>
        <w:t>daily sales quantities</w:t>
      </w:r>
      <w:r w:rsidR="008146C9">
        <w:rPr>
          <w:rFonts w:ascii="Cambria" w:eastAsiaTheme="minorEastAsia" w:hAnsi="Cambria"/>
        </w:rPr>
        <w:t>, and some external information, which we now define.</w:t>
      </w:r>
      <w:r w:rsidR="005254AE">
        <w:rPr>
          <w:rFonts w:ascii="Cambria" w:eastAsiaTheme="minorEastAsia" w:hAnsi="Cambria"/>
        </w:rPr>
        <w:t xml:space="preserve"> For simplicity, we assume the third party does not know which privacy method was applied to the data and knows that the unit of interest is contained in the protected data set. </w:t>
      </w:r>
    </w:p>
    <w:p w14:paraId="57E7838D" w14:textId="77777777" w:rsidR="001E31F4" w:rsidRDefault="001E31F4" w:rsidP="00D76DF4">
      <w:pPr>
        <w:rPr>
          <w:rFonts w:ascii="Cambria" w:eastAsiaTheme="minorEastAsia" w:hAnsi="Cambria"/>
        </w:rPr>
      </w:pPr>
    </w:p>
    <w:p w14:paraId="6FE41CB5" w14:textId="37612A67" w:rsidR="00D623B3" w:rsidRPr="0053699F" w:rsidRDefault="008146C9" w:rsidP="00D76DF4">
      <w:pPr>
        <w:rPr>
          <w:rFonts w:ascii="Cambria" w:eastAsiaTheme="minorEastAsia" w:hAnsi="Cambria"/>
        </w:rPr>
      </w:pPr>
      <w:r>
        <w:rPr>
          <w:rFonts w:ascii="Cambria" w:eastAsiaTheme="minorEastAsia" w:hAnsi="Cambria"/>
        </w:rPr>
        <w:t>To perform identification disclosure, we assume</w:t>
      </w:r>
      <w:r w:rsidR="00B01BFB">
        <w:rPr>
          <w:rFonts w:ascii="Cambria" w:eastAsiaTheme="minorEastAsia" w:hAnsi="Cambria"/>
        </w:rPr>
        <w:t xml:space="preserve"> a third party possesses some </w:t>
      </w:r>
      <w:r>
        <w:rPr>
          <w:rFonts w:ascii="Cambria" w:eastAsiaTheme="minorEastAsia" w:hAnsi="Cambria"/>
        </w:rPr>
        <w:t xml:space="preserve">confidential </w:t>
      </w:r>
      <w:r w:rsidR="00B01BFB">
        <w:rPr>
          <w:rFonts w:ascii="Cambria" w:eastAsiaTheme="minorEastAsia" w:hAnsi="Cambria"/>
        </w:rPr>
        <w:t xml:space="preserve">data </w:t>
      </w:r>
      <w:r w:rsidR="00D623B3">
        <w:rPr>
          <w:rFonts w:ascii="Cambria" w:eastAsiaTheme="minorEastAsia" w:hAnsi="Cambria"/>
        </w:rPr>
        <w:t>pertaining to a unit</w:t>
      </w:r>
      <w:r w:rsidR="008C099F">
        <w:rPr>
          <w:rFonts w:ascii="Cambria" w:eastAsiaTheme="minorEastAsia" w:hAnsi="Cambria"/>
        </w:rPr>
        <w:t xml:space="preserve"> of interest</w:t>
      </w:r>
      <w:r w:rsidR="00B01BFB">
        <w:rPr>
          <w:rFonts w:ascii="Cambria" w:eastAsiaTheme="minorEastAsia" w:hAnsi="Cambria"/>
        </w:rPr>
        <w:t xml:space="preserve"> in the protected dataset.</w:t>
      </w:r>
      <w:r>
        <w:rPr>
          <w:rFonts w:ascii="Cambria" w:eastAsiaTheme="minorEastAsia" w:hAnsi="Cambria"/>
        </w:rPr>
        <w:t xml:space="preserve"> For the above example, this would be some se</w:t>
      </w:r>
      <w:r w:rsidR="008C099F">
        <w:rPr>
          <w:rFonts w:ascii="Cambria" w:eastAsiaTheme="minorEastAsia" w:hAnsi="Cambria"/>
        </w:rPr>
        <w:t xml:space="preserve">quence of confidential daily sales quantities for a known retailer. </w:t>
      </w:r>
      <w:r w:rsidR="00B01BFB">
        <w:rPr>
          <w:rFonts w:ascii="Cambria" w:eastAsiaTheme="minorEastAsia" w:hAnsi="Cambria"/>
        </w:rPr>
        <w:t xml:space="preserve">Denote this </w:t>
      </w:r>
      <w:r w:rsidR="008C099F">
        <w:rPr>
          <w:rFonts w:ascii="Cambria" w:eastAsiaTheme="minorEastAsia" w:hAnsi="Cambria"/>
        </w:rPr>
        <w:t xml:space="preserve">confidential data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oMath>
      <w:r w:rsidR="008C099F">
        <w:rPr>
          <w:rFonts w:ascii="Cambria" w:eastAsiaTheme="minorEastAsia" w:hAnsi="Cambria"/>
        </w:rPr>
        <w:t xml:space="preserve"> </w:t>
      </w:r>
      <w:r w:rsidR="00617BDC">
        <w:rPr>
          <w:rFonts w:ascii="Cambria" w:eastAsiaTheme="minorEastAsia" w:hAnsi="Cambria"/>
        </w:rPr>
        <w:t xml:space="preserve">which contains </w:t>
      </w:r>
      <w:r w:rsidR="00D623B3">
        <w:rPr>
          <w:rFonts w:ascii="Cambria" w:eastAsiaTheme="minorEastAsia" w:hAnsi="Cambria"/>
        </w:rPr>
        <w:t>a direct identifier</w:t>
      </w:r>
      <w:r w:rsidR="00617BDC">
        <w:rPr>
          <w:rFonts w:ascii="Cambria" w:eastAsiaTheme="minorEastAsia" w:hAnsi="Cambr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8C099F">
        <w:rPr>
          <w:rFonts w:ascii="Cambria" w:eastAsiaTheme="minorEastAsia" w:hAnsi="Cambria"/>
        </w:rPr>
        <w:t xml:space="preserve"> (e.g., the identity of retailer </w:t>
      </w:r>
      <m:oMath>
        <m:r>
          <w:rPr>
            <w:rFonts w:ascii="Cambria Math" w:eastAsiaTheme="minorEastAsia" w:hAnsi="Cambria Math"/>
          </w:rPr>
          <m:t>i</m:t>
        </m:r>
      </m:oMath>
      <w:r w:rsidR="008C099F">
        <w:rPr>
          <w:rFonts w:ascii="Cambria" w:eastAsiaTheme="minorEastAsia" w:hAnsi="Cambria"/>
        </w:rPr>
        <w:t>)</w:t>
      </w:r>
      <w:r w:rsidR="00D623B3">
        <w:rPr>
          <w:rFonts w:ascii="Cambria" w:eastAsiaTheme="minorEastAsia" w:hAnsi="Cambria"/>
        </w:rPr>
        <w:t xml:space="preserve"> </w:t>
      </w:r>
      <w:r w:rsidR="00617BDC">
        <w:rPr>
          <w:rFonts w:ascii="Cambria" w:eastAsiaTheme="minorEastAsia" w:hAnsi="Cambria"/>
        </w:rPr>
        <w:t>and</w:t>
      </w:r>
      <w:r w:rsidR="00D623B3">
        <w:rPr>
          <w:rFonts w:ascii="Cambria" w:eastAsiaTheme="minorEastAsia" w:hAnsi="Cambria"/>
        </w:rPr>
        <w:t xml:space="preserve"> confidential </w:t>
      </w:r>
      <w:r w:rsidR="00CB3BBE">
        <w:rPr>
          <w:rFonts w:ascii="Cambria" w:eastAsiaTheme="minorEastAsia" w:hAnsi="Cambria"/>
        </w:rPr>
        <w:t>data</w:t>
      </w:r>
      <w:r w:rsidR="00D623B3">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m:t>
                </m:r>
              </m:sub>
            </m:sSub>
          </m:e>
        </m:d>
      </m:oMath>
      <w:r w:rsidR="008C099F">
        <w:rPr>
          <w:rFonts w:ascii="Cambria" w:eastAsiaTheme="minorEastAsia" w:hAnsi="Cambria"/>
        </w:rPr>
        <w:t xml:space="preserve"> </w:t>
      </w:r>
      <w:r w:rsidR="00D623B3">
        <w:rPr>
          <w:rFonts w:ascii="Cambria" w:eastAsiaTheme="minorEastAsia" w:hAnsi="Cambria"/>
        </w:rPr>
        <w:t xml:space="preserve">which contains a </w:t>
      </w:r>
      <w:r w:rsidR="008C099F">
        <w:rPr>
          <w:rFonts w:ascii="Cambria" w:eastAsiaTheme="minorEastAsia" w:hAnsi="Cambria"/>
        </w:rPr>
        <w:t xml:space="preserve">sequence </w:t>
      </w:r>
      <w:r w:rsidR="00D623B3">
        <w:rPr>
          <w:rFonts w:ascii="Cambria" w:eastAsiaTheme="minorEastAsia" w:hAnsi="Cambria"/>
        </w:rPr>
        <w:t>of confidential</w:t>
      </w:r>
      <w:r w:rsidR="008C099F">
        <w:rPr>
          <w:rFonts w:ascii="Cambria" w:eastAsiaTheme="minorEastAsia" w:hAnsi="Cambria"/>
        </w:rPr>
        <w:t xml:space="preserve"> values which are components of the confidential time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8C099F">
        <w:rPr>
          <w:rFonts w:ascii="Cambria" w:eastAsiaTheme="minorEastAsia" w:hAnsi="Cambria"/>
        </w:rPr>
        <w:t xml:space="preserve">. </w:t>
      </w:r>
    </w:p>
    <w:p w14:paraId="4DE669BE" w14:textId="77777777" w:rsidR="00D623B3" w:rsidRDefault="00D623B3" w:rsidP="00D76DF4">
      <w:pPr>
        <w:rPr>
          <w:rFonts w:ascii="Cambria" w:eastAsiaTheme="minorEastAsia" w:hAnsi="Cambria"/>
        </w:rPr>
      </w:pPr>
    </w:p>
    <w:p w14:paraId="4B419E53" w14:textId="6BEE1207" w:rsidR="00492D33" w:rsidRPr="0053699F" w:rsidRDefault="00617BDC" w:rsidP="00D76DF4">
      <w:pPr>
        <w:rPr>
          <w:rFonts w:ascii="Cambria" w:eastAsiaTheme="minorEastAsia" w:hAnsi="Cambria"/>
        </w:rPr>
      </w:pPr>
      <w:r>
        <w:rPr>
          <w:rFonts w:ascii="Cambria" w:eastAsiaTheme="minorEastAsia" w:hAnsi="Cambria"/>
        </w:rPr>
        <w:t xml:space="preserve">We let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F10443">
        <w:rPr>
          <w:rFonts w:ascii="Cambria" w:eastAsiaTheme="minorEastAsia" w:hAnsi="Cambria"/>
        </w:rPr>
        <w:t xml:space="preserve"> </w:t>
      </w:r>
      <w:r>
        <w:rPr>
          <w:rFonts w:ascii="Cambria" w:eastAsiaTheme="minorEastAsia" w:hAnsi="Cambria"/>
        </w:rPr>
        <w:t>denote the random variable</w:t>
      </w:r>
      <w:r w:rsidR="00A8178D">
        <w:rPr>
          <w:rFonts w:ascii="Cambria" w:eastAsiaTheme="minorEastAsia" w:hAnsi="Cambria"/>
        </w:rPr>
        <w:t xml:space="preserve"> (from the perspective of the third party)</w:t>
      </w:r>
      <w:r>
        <w:rPr>
          <w:rFonts w:ascii="Cambria" w:eastAsiaTheme="minorEastAsia" w:hAnsi="Cambria"/>
        </w:rPr>
        <w:t xml:space="preserve"> that indicates the </w:t>
      </w:r>
      <w:r w:rsidR="00C0030F">
        <w:rPr>
          <w:rFonts w:ascii="Cambria" w:eastAsiaTheme="minorEastAsia" w:hAnsi="Cambria"/>
        </w:rPr>
        <w:t xml:space="preserve">corresponding </w:t>
      </w:r>
      <m:oMath>
        <m:r>
          <w:rPr>
            <w:rFonts w:ascii="Cambria Math" w:eastAsiaTheme="minorEastAsia" w:hAnsi="Cambria Math"/>
          </w:rPr>
          <m:t>PI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C0030F">
        <w:rPr>
          <w:rFonts w:ascii="Cambria" w:eastAsiaTheme="minorEastAsia" w:hAnsi="Cambria"/>
        </w:rPr>
        <w:t xml:space="preserve"> for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ascii="Cambria" w:eastAsiaTheme="minorEastAsia" w:hAnsi="Cambria"/>
        </w:rPr>
        <w:t xml:space="preserve">, i.e.,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=j</m:t>
        </m:r>
      </m:oMath>
      <w:r w:rsidR="00A8178D">
        <w:rPr>
          <w:rFonts w:ascii="Cambria" w:eastAsiaTheme="minorEastAsia" w:hAnsi="Cambria"/>
        </w:rPr>
        <w:t xml:space="preserve"> </w:t>
      </w:r>
      <w:r>
        <w:rPr>
          <w:rFonts w:ascii="Cambria" w:eastAsiaTheme="minorEastAsia" w:hAnsi="Cambria"/>
        </w:rPr>
        <w:t xml:space="preserve">when the </w:t>
      </w:r>
      <w:r w:rsidR="00C0030F">
        <w:rPr>
          <w:rFonts w:ascii="Cambria" w:eastAsiaTheme="minorEastAsia" w:hAnsi="Cambria"/>
        </w:rPr>
        <w:t xml:space="preserve">confidential </w:t>
      </w:r>
      <w:r w:rsidR="00A8178D">
        <w:rPr>
          <w:rFonts w:ascii="Cambria" w:eastAsiaTheme="minorEastAsia" w:hAnsi="Cambria"/>
        </w:rPr>
        <w:t xml:space="preserve">values in </w:t>
      </w:r>
      <m:oMath>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i</m:t>
            </m:r>
          </m:sub>
        </m:sSub>
      </m:oMath>
      <w:r w:rsidR="00A8178D">
        <w:rPr>
          <w:rFonts w:ascii="Cambria" w:eastAsiaTheme="minorEastAsia" w:hAnsi="Cambria"/>
        </w:rPr>
        <w:t xml:space="preserve"> are components of</w:t>
      </w:r>
      <w:r>
        <w:rPr>
          <w:rFonts w:ascii="Cambria" w:eastAsiaTheme="minorEastAsia" w:hAnsi="Cambria"/>
        </w:rPr>
        <w:t xml:space="preserve"> </w:t>
      </w:r>
      <w:r w:rsidR="00A8178D">
        <w:rPr>
          <w:rFonts w:ascii="Cambria" w:eastAsiaTheme="minorEastAsia" w:hAnsi="Cambria"/>
        </w:rPr>
        <w:t xml:space="preserve">the confidential version of </w:t>
      </w:r>
      <w:r>
        <w:rPr>
          <w:rFonts w:ascii="Cambria" w:eastAsiaTheme="minorEastAsia" w:hAnsi="Cambria"/>
        </w:rPr>
        <w:t xml:space="preserve">protected series </w:t>
      </w:r>
      <m:oMath>
        <m:r>
          <w:rPr>
            <w:rFonts w:ascii="Cambria Math" w:eastAsiaTheme="minorEastAsia" w:hAnsi="Cambria Math"/>
          </w:rPr>
          <m:t>j</m:t>
        </m:r>
      </m:oMath>
      <w:r>
        <w:rPr>
          <w:rFonts w:ascii="Cambria" w:eastAsiaTheme="minorEastAsia" w:hAnsi="Cambria"/>
        </w:rPr>
        <w:t>.</w:t>
      </w:r>
      <w:r w:rsidR="00492D33">
        <w:rPr>
          <w:rFonts w:ascii="Cambria" w:eastAsiaTheme="minorEastAsia" w:hAnsi="Cambria"/>
        </w:rPr>
        <w:t xml:space="preserve"> Since the true value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oMath>
      <w:r w:rsidR="00492D33">
        <w:rPr>
          <w:rFonts w:ascii="Cambria" w:eastAsiaTheme="minorEastAsia" w:hAnsi="Cambria"/>
        </w:rPr>
        <w:t xml:space="preserve"> is unknown, the third party predicts the value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492D33">
        <w:rPr>
          <w:rFonts w:ascii="Cambria" w:eastAsiaTheme="minorEastAsia" w:hAnsi="Cambria"/>
        </w:rPr>
        <w:t xml:space="preserve"> to be the series </w:t>
      </w:r>
      <m:oMath>
        <m:r>
          <w:rPr>
            <w:rFonts w:ascii="Cambria Math" w:eastAsiaTheme="minorEastAsia" w:hAnsi="Cambria Math"/>
          </w:rPr>
          <m:t>j</m:t>
        </m:r>
      </m:oMath>
      <w:r w:rsidR="00492D33">
        <w:rPr>
          <w:rFonts w:ascii="Cambria" w:eastAsiaTheme="minorEastAsia" w:hAnsi="Cambria"/>
        </w:rPr>
        <w:t xml:space="preserve"> with the highest match probability, conditional on the known confidential values</w:t>
      </w:r>
      <w:ins w:id="747" w:author="Bale,Cameron" w:date="2022-11-11T16:24:00Z">
        <w:r w:rsidR="00794220">
          <w:rPr>
            <w:rFonts w:ascii="Cambria" w:eastAsiaTheme="minorEastAsia" w:hAnsi="Cambria"/>
          </w:rPr>
          <w:t>, as follows</w:t>
        </w:r>
      </w:ins>
      <w:del w:id="748" w:author="Bale,Cameron" w:date="2022-11-11T16:23:00Z">
        <w:r w:rsidR="00492D33" w:rsidDel="00794220">
          <w:rPr>
            <w:rFonts w:ascii="Cambria" w:eastAsiaTheme="minorEastAsia" w:hAnsi="Cambria"/>
          </w:rPr>
          <w:delText>:</w:delText>
        </w:r>
      </w:del>
    </w:p>
    <w:p w14:paraId="48A598D1" w14:textId="292817FB" w:rsidR="00492D33" w:rsidRDefault="00492D33" w:rsidP="00D76DF4">
      <w:pPr>
        <w:rPr>
          <w:rFonts w:ascii="Cambria" w:eastAsiaTheme="minorEastAsia" w:hAnsi="Cambria"/>
        </w:rPr>
      </w:pPr>
    </w:p>
    <w:moveToRangeStart w:id="749" w:author="Bale,Cameron" w:date="2022-11-11T16:21:00Z" w:name="move119076127"/>
    <w:p w14:paraId="01E7B8C8" w14:textId="0F536CC9" w:rsidR="00794220" w:rsidRPr="00B14387" w:rsidRDefault="00000000" w:rsidP="00794220">
      <w:pPr>
        <w:jc w:val="center"/>
        <w:rPr>
          <w:moveTo w:id="750" w:author="Bale,Cameron" w:date="2022-11-11T16:21:00Z"/>
          <w:rFonts w:ascii="Cambria" w:eastAsiaTheme="minorEastAsia" w:hAnsi="Cambria"/>
        </w:rPr>
      </w:pPr>
      <m:oMath>
        <m:sSub>
          <m:sSubPr>
            <m:ctrlPr>
              <w:rPr>
                <w:rFonts w:ascii="Cambria Math" w:eastAsiaTheme="minorEastAsia" w:hAnsi="Cambria Math"/>
                <w:i/>
              </w:rPr>
            </m:ctrlPr>
          </m:sSubPr>
          <m:e>
            <m:acc>
              <m:accPr>
                <m:ctrlPr>
                  <w:rPr>
                    <w:rFonts w:ascii="Cambria Math" w:eastAsiaTheme="minorEastAsia" w:hAnsi="Cambria Math"/>
                  </w:rPr>
                </m:ctrlPr>
              </m:accPr>
              <m:e>
                <m:r>
                  <w:rPr>
                    <w:rFonts w:ascii="Cambria Math" w:eastAsiaTheme="minorEastAsia" w:hAnsi="Cambria Math"/>
                  </w:rPr>
                  <m:t>M</m:t>
                </m:r>
              </m:e>
            </m:acc>
          </m:e>
          <m:sub>
            <m:r>
              <w:rPr>
                <w:rFonts w:ascii="Cambria Math" w:eastAsiaTheme="minorEastAsia" w:hAnsi="Cambria Math"/>
              </w:rPr>
              <m:t>i</m:t>
            </m:r>
          </m:sub>
        </m:sSub>
        <m:r>
          <w:del w:id="751" w:author="Bale,Cameron" w:date="2022-11-11T16:23:00Z">
            <w:rPr>
              <w:rFonts w:ascii="Cambria Math" w:eastAsiaTheme="minorEastAsia" w:hAnsi="Cambria Math"/>
            </w:rPr>
            <m:t>=</m:t>
          </w:del>
        </m:r>
        <m:sSup>
          <m:sSupPr>
            <m:ctrlPr>
              <w:del w:id="752" w:author="Bale,Cameron" w:date="2022-11-11T16:23:00Z">
                <w:rPr>
                  <w:rFonts w:ascii="Cambria Math" w:eastAsiaTheme="minorEastAsia" w:hAnsi="Cambria Math"/>
                  <w:i/>
                </w:rPr>
              </w:del>
            </m:ctrlPr>
          </m:sSupPr>
          <m:e>
            <m:r>
              <w:del w:id="753" w:author="Bale,Cameron" w:date="2022-11-11T16:23:00Z">
                <w:rPr>
                  <w:rFonts w:ascii="Cambria Math" w:eastAsiaTheme="minorEastAsia" w:hAnsi="Cambria Math"/>
                </w:rPr>
                <m:t>j</m:t>
              </w:del>
            </m:r>
          </m:e>
          <m:sup>
            <m:r>
              <w:del w:id="754" w:author="Bale,Cameron" w:date="2022-11-11T16:23:00Z">
                <w:rPr>
                  <w:rFonts w:ascii="Cambria Math" w:eastAsiaTheme="minorEastAsia" w:hAnsi="Cambria Math"/>
                </w:rPr>
                <m:t>*</m:t>
              </w:del>
            </m:r>
          </m:sup>
        </m:sSup>
        <m:r>
          <w:rPr>
            <w:rFonts w:ascii="Cambria Math" w:eastAsiaTheme="minorEastAsia" w:hAnsi="Cambria Math"/>
          </w:rPr>
          <m:t>=argma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w:ins w:id="755" w:author="Bale,Cameron" w:date="2022-11-11T16:24:00Z">
        <w:r w:rsidR="00794220">
          <w:rPr>
            <w:rFonts w:ascii="Cambria" w:eastAsiaTheme="minorEastAsia" w:hAnsi="Cambria"/>
          </w:rPr>
          <w:t>,</w:t>
        </w:r>
      </w:ins>
      <w:moveTo w:id="756" w:author="Bale,Cameron" w:date="2022-11-11T16:21:00Z">
        <w:del w:id="757" w:author="Bale,Cameron" w:date="2022-11-11T16:24:00Z">
          <w:r w:rsidR="00794220" w:rsidDel="00794220">
            <w:rPr>
              <w:rFonts w:ascii="Cambria" w:eastAsiaTheme="minorEastAsia" w:hAnsi="Cambria"/>
            </w:rPr>
            <w:delText>.</w:delText>
          </w:r>
        </w:del>
      </w:moveTo>
      <w:proofErr w:type="gramStart"/>
      <w:ins w:id="758" w:author="Bale,Cameron" w:date="2022-11-11T16:22:00Z">
        <w:r w:rsidR="00794220">
          <w:rPr>
            <w:rFonts w:ascii="Cambria" w:eastAsiaTheme="minorEastAsia" w:hAnsi="Cambria"/>
          </w:rPr>
          <w:t xml:space="preserve">   (</w:t>
        </w:r>
        <w:proofErr w:type="gramEnd"/>
        <w:r w:rsidR="00794220">
          <w:rPr>
            <w:rFonts w:ascii="Cambria" w:eastAsiaTheme="minorEastAsia" w:hAnsi="Cambria"/>
          </w:rPr>
          <w:t>1)</w:t>
        </w:r>
      </w:ins>
    </w:p>
    <w:moveToRangeEnd w:id="749"/>
    <w:p w14:paraId="10092D17" w14:textId="320B988A" w:rsidR="00492D33" w:rsidRPr="00492D33" w:rsidDel="00794220" w:rsidRDefault="00000000" w:rsidP="00492D33">
      <w:pPr>
        <w:jc w:val="center"/>
        <w:rPr>
          <w:del w:id="759" w:author="Bale,Cameron" w:date="2022-11-11T16:21:00Z"/>
          <w:rFonts w:ascii="Cambria" w:eastAsiaTheme="minorEastAsia" w:hAnsi="Cambria"/>
        </w:rPr>
      </w:pPr>
      <m:oMath>
        <m:sSub>
          <m:sSubPr>
            <m:ctrlPr>
              <w:del w:id="760" w:author="Bale,Cameron" w:date="2022-11-11T16:21:00Z">
                <w:rPr>
                  <w:rFonts w:ascii="Cambria Math" w:eastAsiaTheme="minorEastAsia" w:hAnsi="Cambria Math"/>
                  <w:i/>
                </w:rPr>
              </w:del>
            </m:ctrlPr>
          </m:sSubPr>
          <m:e>
            <m:acc>
              <m:accPr>
                <m:ctrlPr>
                  <w:del w:id="761" w:author="Bale,Cameron" w:date="2022-11-11T16:21:00Z">
                    <w:rPr>
                      <w:rFonts w:ascii="Cambria Math" w:eastAsiaTheme="minorEastAsia" w:hAnsi="Cambria Math"/>
                    </w:rPr>
                  </w:del>
                </m:ctrlPr>
              </m:accPr>
              <m:e>
                <m:r>
                  <w:del w:id="762" w:author="Bale,Cameron" w:date="2022-11-11T16:21:00Z">
                    <w:rPr>
                      <w:rFonts w:ascii="Cambria Math" w:eastAsiaTheme="minorEastAsia" w:hAnsi="Cambria Math"/>
                    </w:rPr>
                    <m:t>M</m:t>
                  </w:del>
                </m:r>
              </m:e>
            </m:acc>
          </m:e>
          <m:sub>
            <m:r>
              <w:del w:id="763" w:author="Bale,Cameron" w:date="2022-11-11T16:21:00Z">
                <w:rPr>
                  <w:rFonts w:ascii="Cambria Math" w:eastAsiaTheme="minorEastAsia" w:hAnsi="Cambria Math"/>
                </w:rPr>
                <m:t>i</m:t>
              </w:del>
            </m:r>
          </m:sub>
        </m:sSub>
        <m:r>
          <w:del w:id="764" w:author="Bale,Cameron" w:date="2022-11-11T16:21:00Z">
            <w:rPr>
              <w:rFonts w:ascii="Cambria Math" w:eastAsiaTheme="minorEastAsia" w:hAnsi="Cambria Math"/>
            </w:rPr>
            <m:t>=argma</m:t>
          </w:del>
        </m:r>
        <m:sSub>
          <m:sSubPr>
            <m:ctrlPr>
              <w:del w:id="765" w:author="Bale,Cameron" w:date="2022-11-11T16:21:00Z">
                <w:rPr>
                  <w:rFonts w:ascii="Cambria Math" w:eastAsiaTheme="minorEastAsia" w:hAnsi="Cambria Math"/>
                  <w:i/>
                </w:rPr>
              </w:del>
            </m:ctrlPr>
          </m:sSubPr>
          <m:e>
            <m:r>
              <w:del w:id="766" w:author="Bale,Cameron" w:date="2022-11-11T16:21:00Z">
                <w:rPr>
                  <w:rFonts w:ascii="Cambria Math" w:eastAsiaTheme="minorEastAsia" w:hAnsi="Cambria Math"/>
                </w:rPr>
                <m:t>x</m:t>
              </w:del>
            </m:r>
          </m:e>
          <m:sub>
            <m:r>
              <w:del w:id="767" w:author="Bale,Cameron" w:date="2022-11-11T16:21:00Z">
                <w:rPr>
                  <w:rFonts w:ascii="Cambria Math" w:eastAsiaTheme="minorEastAsia" w:hAnsi="Cambria Math"/>
                </w:rPr>
                <m:t>j</m:t>
              </w:del>
            </m:r>
          </m:sub>
        </m:sSub>
        <m:r>
          <w:del w:id="768" w:author="Bale,Cameron" w:date="2022-11-11T16:21:00Z">
            <w:rPr>
              <w:rFonts w:ascii="Cambria Math" w:eastAsiaTheme="minorEastAsia" w:hAnsi="Cambria Math"/>
            </w:rPr>
            <m:t>P</m:t>
          </w:del>
        </m:r>
        <m:d>
          <m:dPr>
            <m:ctrlPr>
              <w:del w:id="769" w:author="Bale,Cameron" w:date="2022-11-11T16:21:00Z">
                <w:rPr>
                  <w:rFonts w:ascii="Cambria Math" w:eastAsiaTheme="minorEastAsia" w:hAnsi="Cambria Math"/>
                  <w:i/>
                </w:rPr>
              </w:del>
            </m:ctrlPr>
          </m:dPr>
          <m:e>
            <m:sSub>
              <m:sSubPr>
                <m:ctrlPr>
                  <w:del w:id="770" w:author="Bale,Cameron" w:date="2022-11-11T16:21:00Z">
                    <w:rPr>
                      <w:rFonts w:ascii="Cambria Math" w:eastAsiaTheme="minorEastAsia" w:hAnsi="Cambria Math"/>
                      <w:i/>
                    </w:rPr>
                  </w:del>
                </m:ctrlPr>
              </m:sSubPr>
              <m:e>
                <m:r>
                  <w:del w:id="771" w:author="Bale,Cameron" w:date="2022-11-11T16:21:00Z">
                    <w:rPr>
                      <w:rFonts w:ascii="Cambria Math" w:eastAsiaTheme="minorEastAsia" w:hAnsi="Cambria Math"/>
                    </w:rPr>
                    <m:t>M</m:t>
                  </w:del>
                </m:r>
              </m:e>
              <m:sub>
                <m:r>
                  <w:del w:id="772" w:author="Bale,Cameron" w:date="2022-11-11T16:21:00Z">
                    <w:rPr>
                      <w:rFonts w:ascii="Cambria Math" w:eastAsiaTheme="minorEastAsia" w:hAnsi="Cambria Math"/>
                    </w:rPr>
                    <m:t>i</m:t>
                  </w:del>
                </m:r>
              </m:sub>
            </m:sSub>
            <m:r>
              <w:del w:id="773" w:author="Bale,Cameron" w:date="2022-11-11T16:21:00Z">
                <w:rPr>
                  <w:rFonts w:ascii="Cambria Math" w:eastAsiaTheme="minorEastAsia" w:hAnsi="Cambria Math"/>
                </w:rPr>
                <m:t>=j</m:t>
              </w:del>
            </m:r>
          </m:e>
          <m:e>
            <m:sSub>
              <m:sSubPr>
                <m:ctrlPr>
                  <w:del w:id="774" w:author="Bale,Cameron" w:date="2022-11-11T16:21:00Z">
                    <w:rPr>
                      <w:rFonts w:ascii="Cambria Math" w:eastAsiaTheme="minorEastAsia" w:hAnsi="Cambria Math"/>
                      <w:i/>
                    </w:rPr>
                  </w:del>
                </m:ctrlPr>
              </m:sSubPr>
              <m:e>
                <m:r>
                  <w:del w:id="775" w:author="Bale,Cameron" w:date="2022-11-11T16:21:00Z">
                    <w:rPr>
                      <w:rFonts w:ascii="Cambria Math" w:eastAsiaTheme="minorEastAsia" w:hAnsi="Cambria Math"/>
                    </w:rPr>
                    <m:t>c</m:t>
                  </w:del>
                </m:r>
              </m:e>
              <m:sub>
                <m:r>
                  <w:del w:id="776" w:author="Bale,Cameron" w:date="2022-11-11T16:21:00Z">
                    <w:rPr>
                      <w:rFonts w:ascii="Cambria Math" w:eastAsiaTheme="minorEastAsia" w:hAnsi="Cambria Math"/>
                    </w:rPr>
                    <m:t>i</m:t>
                  </w:del>
                </m:r>
              </m:sub>
            </m:sSub>
          </m:e>
        </m:d>
      </m:oMath>
      <w:del w:id="777" w:author="Bale,Cameron" w:date="2022-11-11T16:21:00Z">
        <w:r w:rsidR="00492D33" w:rsidDel="00794220">
          <w:rPr>
            <w:rFonts w:ascii="Cambria" w:eastAsiaTheme="minorEastAsia" w:hAnsi="Cambria"/>
          </w:rPr>
          <w:delText>.</w:delText>
        </w:r>
      </w:del>
    </w:p>
    <w:p w14:paraId="022CB687" w14:textId="77777777" w:rsidR="00492D33" w:rsidRPr="00492D33" w:rsidRDefault="00492D33" w:rsidP="00D76DF4">
      <w:pPr>
        <w:rPr>
          <w:rFonts w:ascii="Cambria" w:eastAsiaTheme="minorEastAsia" w:hAnsi="Cambria"/>
        </w:rPr>
      </w:pPr>
    </w:p>
    <w:p w14:paraId="32C87049" w14:textId="1A25966E" w:rsidR="005254AE" w:rsidRPr="005254AE" w:rsidRDefault="00794220" w:rsidP="005254AE">
      <w:pPr>
        <w:rPr>
          <w:rFonts w:ascii="Cambria" w:eastAsiaTheme="minorEastAsia" w:hAnsi="Cambria"/>
        </w:rPr>
      </w:pPr>
      <w:ins w:id="778" w:author="Bale,Cameron" w:date="2022-11-11T16:24:00Z">
        <w:r>
          <w:rPr>
            <w:rFonts w:ascii="Cambria" w:eastAsiaTheme="minorEastAsia" w:hAnsi="Cambria"/>
          </w:rPr>
          <w:t>where i</w:t>
        </w:r>
      </w:ins>
      <w:ins w:id="779" w:author="Bale,Cameron" w:date="2022-11-11T16:23:00Z">
        <w:r>
          <w:rPr>
            <w:rFonts w:ascii="Cambria" w:eastAsiaTheme="minorEastAsia" w:hAnsi="Cambria"/>
          </w:rPr>
          <w:t xml:space="preserve">dentification disclosure occurs when </w:t>
        </w:r>
      </w:ins>
      <m:oMath>
        <m:acc>
          <m:accPr>
            <m:ctrlPr>
              <w:rPr>
                <w:rFonts w:ascii="Cambria Math" w:eastAsiaTheme="minorEastAsia" w:hAnsi="Cambria Math"/>
              </w:rPr>
            </m:ctrlPr>
          </m:accPr>
          <m:e>
            <m:sSub>
              <m:sSubPr>
                <m:ctrlPr>
                  <w:ins w:id="780" w:author="Bale,Cameron" w:date="2022-11-11T16:23:00Z">
                    <w:rPr>
                      <w:rFonts w:ascii="Cambria Math" w:eastAsiaTheme="minorEastAsia" w:hAnsi="Cambria Math"/>
                      <w:i/>
                    </w:rPr>
                  </w:ins>
                </m:ctrlPr>
              </m:sSubPr>
              <m:e>
                <m:r>
                  <w:ins w:id="781" w:author="Bale,Cameron" w:date="2022-11-11T16:23:00Z">
                    <w:rPr>
                      <w:rFonts w:ascii="Cambria Math" w:eastAsiaTheme="minorEastAsia" w:hAnsi="Cambria Math"/>
                    </w:rPr>
                    <m:t>M</m:t>
                  </w:ins>
                </m:r>
                <m:ctrlPr>
                  <w:ins w:id="782" w:author="Bale,Cameron" w:date="2022-11-11T16:23:00Z">
                    <w:rPr>
                      <w:rFonts w:ascii="Cambria Math" w:eastAsiaTheme="minorEastAsia" w:hAnsi="Cambria Math"/>
                    </w:rPr>
                  </w:ins>
                </m:ctrlPr>
              </m:e>
              <m:sub>
                <m:r>
                  <w:ins w:id="783" w:author="Bale,Cameron" w:date="2022-11-11T16:23:00Z">
                    <w:rPr>
                      <w:rFonts w:ascii="Cambria Math" w:eastAsiaTheme="minorEastAsia" w:hAnsi="Cambria Math"/>
                    </w:rPr>
                    <m:t>i</m:t>
                  </w:ins>
                </m:r>
              </m:sub>
            </m:sSub>
          </m:e>
        </m:acc>
        <m:r>
          <w:ins w:id="784" w:author="Bale,Cameron" w:date="2022-11-11T16:23:00Z">
            <w:rPr>
              <w:rFonts w:ascii="Cambria Math" w:eastAsiaTheme="minorEastAsia" w:hAnsi="Cambria Math"/>
            </w:rPr>
            <m:t>=</m:t>
          </w:ins>
        </m:r>
        <m:sSup>
          <m:sSupPr>
            <m:ctrlPr>
              <w:ins w:id="785" w:author="Bale,Cameron" w:date="2022-11-11T16:23:00Z">
                <w:rPr>
                  <w:rFonts w:ascii="Cambria Math" w:eastAsiaTheme="minorEastAsia" w:hAnsi="Cambria Math"/>
                  <w:i/>
                </w:rPr>
              </w:ins>
            </m:ctrlPr>
          </m:sSupPr>
          <m:e>
            <m:r>
              <w:ins w:id="786" w:author="Bale,Cameron" w:date="2022-11-11T16:23:00Z">
                <w:rPr>
                  <w:rFonts w:ascii="Cambria Math" w:eastAsiaTheme="minorEastAsia" w:hAnsi="Cambria Math"/>
                </w:rPr>
                <m:t>j</m:t>
              </w:ins>
            </m:r>
          </m:e>
          <m:sup>
            <m:r>
              <w:ins w:id="787" w:author="Bale,Cameron" w:date="2022-11-11T16:23:00Z">
                <w:rPr>
                  <w:rFonts w:ascii="Cambria Math" w:eastAsiaTheme="minorEastAsia" w:hAnsi="Cambria Math"/>
                </w:rPr>
                <m:t>*</m:t>
              </w:ins>
            </m:r>
          </m:sup>
        </m:sSup>
        <m:r>
          <w:ins w:id="788" w:author="Bale,Cameron" w:date="2022-11-11T16:23:00Z">
            <w:rPr>
              <w:rFonts w:ascii="Cambria Math" w:eastAsiaTheme="minorEastAsia" w:hAnsi="Cambria Math"/>
            </w:rPr>
            <m:t>.</m:t>
          </w:ins>
        </m:r>
      </m:oMath>
      <w:ins w:id="789" w:author="Bale,Cameron" w:date="2022-11-11T16:23:00Z">
        <w:r>
          <w:rPr>
            <w:rFonts w:ascii="Cambria" w:eastAsiaTheme="minorEastAsia" w:hAnsi="Cambria"/>
          </w:rPr>
          <w:t xml:space="preserve"> </w:t>
        </w:r>
      </w:ins>
      <w:r w:rsidR="005254AE">
        <w:rPr>
          <w:rFonts w:ascii="Cambria" w:eastAsiaTheme="minorEastAsia" w:hAnsi="Cambria"/>
        </w:rPr>
        <w:t xml:space="preserve">The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w:r w:rsidR="005254AE">
        <w:rPr>
          <w:rFonts w:ascii="Cambria" w:eastAsiaTheme="minorEastAsia" w:hAnsi="Cambria"/>
        </w:rPr>
        <w:t xml:space="preserve"> is calculated as follows. Let </w:t>
      </w:r>
      <m:oMath>
        <m:sSub>
          <m:sSubPr>
            <m:ctrlPr>
              <w:rPr>
                <w:rFonts w:ascii="Cambria Math" w:eastAsiaTheme="minorEastAsia" w:hAnsi="Cambria Math"/>
                <w:i/>
              </w:rPr>
            </m:ctrlPr>
          </m:sSubPr>
          <m:e>
            <m:acc>
              <m:accPr>
                <m:chr m:val="̃"/>
                <m:ctrlPr>
                  <w:rPr>
                    <w:rFonts w:ascii="Cambria Math" w:eastAsiaTheme="minorEastAsia" w:hAnsi="Cambria Math"/>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m:t>
                </m:r>
              </m:sub>
            </m:sSub>
          </m:e>
        </m:d>
        <m:r>
          <w:rPr>
            <w:rFonts w:ascii="Cambria Math" w:eastAsiaTheme="minorEastAsia" w:hAnsi="Cambria Math"/>
          </w:rPr>
          <m:t>, j=1,…,J</m:t>
        </m:r>
      </m:oMath>
      <w:r w:rsidR="005254AE">
        <w:rPr>
          <w:rFonts w:ascii="Cambria" w:eastAsiaTheme="minorEastAsia" w:hAnsi="Cambria"/>
        </w:rPr>
        <w:t xml:space="preserve"> denote the protected values of each time series </w:t>
      </w:r>
      <m:oMath>
        <m:r>
          <w:rPr>
            <w:rFonts w:ascii="Cambria Math" w:eastAsiaTheme="minorEastAsia" w:hAnsi="Cambria Math"/>
          </w:rPr>
          <m:t>j</m:t>
        </m:r>
      </m:oMath>
      <w:r w:rsidR="005254AE">
        <w:rPr>
          <w:rFonts w:ascii="Cambria" w:eastAsiaTheme="minorEastAsia" w:hAnsi="Cambria"/>
        </w:rPr>
        <w:t xml:space="preserve"> that occur in the same time periods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5254AE">
        <w:rPr>
          <w:rFonts w:ascii="Cambria" w:eastAsiaTheme="minorEastAsia" w:hAnsi="Cambria"/>
        </w:rPr>
        <w:t xml:space="preserve">. The third party computes the </w:t>
      </w:r>
      <w:ins w:id="790" w:author="Bale,Cameron" w:date="2022-11-10T15:58:00Z">
        <w:r w:rsidR="00F07538">
          <w:rPr>
            <w:rFonts w:ascii="Cambria" w:eastAsiaTheme="minorEastAsia" w:hAnsi="Cambria"/>
          </w:rPr>
          <w:t xml:space="preserve">similarity </w:t>
        </w:r>
      </w:ins>
      <w:del w:id="791" w:author="Bale,Cameron" w:date="2022-11-10T15:58:00Z">
        <w:r w:rsidR="005254AE" w:rsidDel="00F07538">
          <w:rPr>
            <w:rFonts w:ascii="Cambria" w:eastAsiaTheme="minorEastAsia" w:hAnsi="Cambria"/>
          </w:rPr>
          <w:delText xml:space="preserve">distance </w:delText>
        </w:r>
      </w:del>
      <w:r w:rsidR="005254AE">
        <w:rPr>
          <w:rFonts w:ascii="Cambria" w:eastAsiaTheme="minorEastAsia" w:hAnsi="Cambria"/>
        </w:rPr>
        <w:t xml:space="preserve">between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5254AE">
        <w:rPr>
          <w:rFonts w:ascii="Cambria" w:eastAsiaTheme="minorEastAsia" w:hAnsi="Cambria"/>
        </w:rPr>
        <w:t xml:space="preserve"> and the protected values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r>
          <w:rPr>
            <w:rFonts w:ascii="Cambria Math" w:eastAsiaTheme="minorEastAsia" w:hAnsi="Cambria Math"/>
          </w:rPr>
          <m:t>,j=1,…,J</m:t>
        </m:r>
      </m:oMath>
      <w:r w:rsidR="005254AE">
        <w:rPr>
          <w:rFonts w:ascii="Cambria" w:eastAsiaTheme="minorEastAsia" w:hAnsi="Cambria"/>
        </w:rPr>
        <w:t xml:space="preserve"> using the Euclidean distance,</w:t>
      </w:r>
    </w:p>
    <w:p w14:paraId="4E886C7F" w14:textId="77777777" w:rsidR="005254AE" w:rsidDel="00F07538" w:rsidRDefault="005254AE" w:rsidP="005254AE">
      <w:pPr>
        <w:rPr>
          <w:del w:id="792" w:author="Bale,Cameron" w:date="2022-11-10T15:59:00Z"/>
          <w:rFonts w:ascii="Cambria" w:eastAsiaTheme="minorEastAsia" w:hAnsi="Cambria"/>
        </w:rPr>
      </w:pPr>
    </w:p>
    <w:p w14:paraId="62B72504" w14:textId="69006A9A" w:rsidR="005254AE" w:rsidRPr="0053699F" w:rsidDel="00F07538" w:rsidRDefault="005254AE" w:rsidP="005254AE">
      <w:pPr>
        <w:rPr>
          <w:del w:id="793" w:author="Bale,Cameron" w:date="2022-11-10T15:59:00Z"/>
          <w:rFonts w:ascii="Cambria" w:eastAsiaTheme="minorEastAsia" w:hAnsi="Cambria"/>
        </w:rPr>
      </w:pPr>
      <m:oMathPara>
        <m:oMath>
          <m:r>
            <w:del w:id="794" w:author="Bale,Cameron" w:date="2022-11-10T15:59:00Z">
              <w:rPr>
                <w:rFonts w:ascii="Cambria Math" w:eastAsiaTheme="minorEastAsia" w:hAnsi="Cambria Math"/>
              </w:rPr>
              <m:t>d</m:t>
            </w:del>
          </m:r>
          <m:d>
            <m:dPr>
              <m:ctrlPr>
                <w:del w:id="795" w:author="Bale,Cameron" w:date="2022-11-10T15:59:00Z">
                  <w:rPr>
                    <w:rFonts w:ascii="Cambria Math" w:eastAsiaTheme="minorEastAsia" w:hAnsi="Cambria Math"/>
                    <w:i/>
                  </w:rPr>
                </w:del>
              </m:ctrlPr>
            </m:dPr>
            <m:e>
              <m:sSub>
                <m:sSubPr>
                  <m:ctrlPr>
                    <w:del w:id="796" w:author="Bale,Cameron" w:date="2022-11-10T15:59:00Z">
                      <w:rPr>
                        <w:rFonts w:ascii="Cambria Math" w:eastAsiaTheme="minorEastAsia" w:hAnsi="Cambria Math"/>
                        <w:i/>
                      </w:rPr>
                    </w:del>
                  </m:ctrlPr>
                </m:sSubPr>
                <m:e>
                  <m:r>
                    <w:del w:id="797" w:author="Bale,Cameron" w:date="2022-11-10T15:59:00Z">
                      <w:rPr>
                        <w:rFonts w:ascii="Cambria Math" w:eastAsiaTheme="minorEastAsia" w:hAnsi="Cambria Math"/>
                      </w:rPr>
                      <m:t>c</m:t>
                    </w:del>
                  </m:r>
                </m:e>
                <m:sub>
                  <m:r>
                    <w:del w:id="798" w:author="Bale,Cameron" w:date="2022-11-10T15:59:00Z">
                      <w:rPr>
                        <w:rFonts w:ascii="Cambria Math" w:eastAsiaTheme="minorEastAsia" w:hAnsi="Cambria Math"/>
                      </w:rPr>
                      <m:t>i</m:t>
                    </w:del>
                  </m:r>
                </m:sub>
              </m:sSub>
              <m:r>
                <w:del w:id="799" w:author="Bale,Cameron" w:date="2022-11-10T15:59:00Z">
                  <w:rPr>
                    <w:rFonts w:ascii="Cambria Math" w:eastAsiaTheme="minorEastAsia" w:hAnsi="Cambria Math"/>
                  </w:rPr>
                  <m:t>,</m:t>
                </w:del>
              </m:r>
              <m:acc>
                <m:accPr>
                  <m:chr m:val="̃"/>
                  <m:ctrlPr>
                    <w:del w:id="800" w:author="Bale,Cameron" w:date="2022-11-10T15:59:00Z">
                      <w:rPr>
                        <w:rFonts w:ascii="Cambria Math" w:eastAsiaTheme="minorEastAsia" w:hAnsi="Cambria Math"/>
                      </w:rPr>
                    </w:del>
                  </m:ctrlPr>
                </m:accPr>
                <m:e>
                  <m:sSub>
                    <m:sSubPr>
                      <m:ctrlPr>
                        <w:del w:id="801" w:author="Bale,Cameron" w:date="2022-11-10T15:59:00Z">
                          <w:rPr>
                            <w:rFonts w:ascii="Cambria Math" w:eastAsiaTheme="minorEastAsia" w:hAnsi="Cambria Math"/>
                            <w:i/>
                          </w:rPr>
                        </w:del>
                      </m:ctrlPr>
                    </m:sSubPr>
                    <m:e>
                      <m:r>
                        <w:del w:id="802" w:author="Bale,Cameron" w:date="2022-11-10T15:59:00Z">
                          <w:rPr>
                            <w:rFonts w:ascii="Cambria Math" w:eastAsiaTheme="minorEastAsia" w:hAnsi="Cambria Math"/>
                          </w:rPr>
                          <m:t>x</m:t>
                        </w:del>
                      </m:r>
                      <m:ctrlPr>
                        <w:del w:id="803" w:author="Bale,Cameron" w:date="2022-11-10T15:59:00Z">
                          <w:rPr>
                            <w:rFonts w:ascii="Cambria Math" w:eastAsiaTheme="minorEastAsia" w:hAnsi="Cambria Math"/>
                          </w:rPr>
                        </w:del>
                      </m:ctrlPr>
                    </m:e>
                    <m:sub>
                      <m:r>
                        <w:del w:id="804" w:author="Bale,Cameron" w:date="2022-11-10T15:59:00Z">
                          <w:rPr>
                            <w:rFonts w:ascii="Cambria Math" w:eastAsiaTheme="minorEastAsia" w:hAnsi="Cambria Math"/>
                          </w:rPr>
                          <m:t>j</m:t>
                        </w:del>
                      </m:r>
                    </m:sub>
                  </m:sSub>
                </m:e>
              </m:acc>
            </m:e>
          </m:d>
          <m:r>
            <w:del w:id="805" w:author="Bale,Cameron" w:date="2022-11-10T15:59:00Z">
              <w:rPr>
                <w:rFonts w:ascii="Cambria Math" w:eastAsiaTheme="minorEastAsia" w:hAnsi="Cambria Math"/>
              </w:rPr>
              <m:t>=</m:t>
            </w:del>
          </m:r>
          <m:sSub>
            <m:sSubPr>
              <m:ctrlPr>
                <w:del w:id="806" w:author="Bale,Cameron" w:date="2022-11-10T15:59:00Z">
                  <w:rPr>
                    <w:rFonts w:ascii="Cambria Math" w:eastAsiaTheme="minorEastAsia" w:hAnsi="Cambria Math"/>
                    <w:i/>
                  </w:rPr>
                </w:del>
              </m:ctrlPr>
            </m:sSubPr>
            <m:e>
              <m:d>
                <m:dPr>
                  <m:begChr m:val="|"/>
                  <m:endChr m:val="|"/>
                  <m:ctrlPr>
                    <w:del w:id="807" w:author="Bale,Cameron" w:date="2022-11-10T15:59:00Z">
                      <w:rPr>
                        <w:rFonts w:ascii="Cambria Math" w:eastAsiaTheme="minorEastAsia" w:hAnsi="Cambria Math"/>
                        <w:i/>
                      </w:rPr>
                    </w:del>
                  </m:ctrlPr>
                </m:dPr>
                <m:e>
                  <m:d>
                    <m:dPr>
                      <m:begChr m:val="|"/>
                      <m:endChr m:val="|"/>
                      <m:ctrlPr>
                        <w:del w:id="808" w:author="Bale,Cameron" w:date="2022-11-10T15:59:00Z">
                          <w:rPr>
                            <w:rFonts w:ascii="Cambria Math" w:eastAsiaTheme="minorEastAsia" w:hAnsi="Cambria Math"/>
                            <w:i/>
                          </w:rPr>
                        </w:del>
                      </m:ctrlPr>
                    </m:dPr>
                    <m:e>
                      <m:sSub>
                        <m:sSubPr>
                          <m:ctrlPr>
                            <w:del w:id="809" w:author="Bale,Cameron" w:date="2022-11-10T15:59:00Z">
                              <w:rPr>
                                <w:rFonts w:ascii="Cambria Math" w:eastAsiaTheme="minorEastAsia" w:hAnsi="Cambria Math"/>
                                <w:i/>
                              </w:rPr>
                            </w:del>
                          </m:ctrlPr>
                        </m:sSubPr>
                        <m:e>
                          <m:r>
                            <w:del w:id="810" w:author="Bale,Cameron" w:date="2022-11-10T15:59:00Z">
                              <w:rPr>
                                <w:rFonts w:ascii="Cambria Math" w:eastAsiaTheme="minorEastAsia" w:hAnsi="Cambria Math"/>
                              </w:rPr>
                              <m:t>c</m:t>
                            </w:del>
                          </m:r>
                        </m:e>
                        <m:sub>
                          <m:r>
                            <w:del w:id="811" w:author="Bale,Cameron" w:date="2022-11-10T15:59:00Z">
                              <w:rPr>
                                <w:rFonts w:ascii="Cambria Math" w:eastAsiaTheme="minorEastAsia" w:hAnsi="Cambria Math"/>
                              </w:rPr>
                              <m:t>i</m:t>
                            </w:del>
                          </m:r>
                        </m:sub>
                      </m:sSub>
                      <m:r>
                        <w:del w:id="812" w:author="Bale,Cameron" w:date="2022-11-10T15:59:00Z">
                          <w:rPr>
                            <w:rFonts w:ascii="Cambria Math" w:eastAsiaTheme="minorEastAsia" w:hAnsi="Cambria Math"/>
                          </w:rPr>
                          <m:t>-</m:t>
                        </w:del>
                      </m:r>
                      <m:acc>
                        <m:accPr>
                          <m:chr m:val="̃"/>
                          <m:ctrlPr>
                            <w:del w:id="813" w:author="Bale,Cameron" w:date="2022-11-10T15:59:00Z">
                              <w:rPr>
                                <w:rFonts w:ascii="Cambria Math" w:eastAsiaTheme="minorEastAsia" w:hAnsi="Cambria Math"/>
                              </w:rPr>
                            </w:del>
                          </m:ctrlPr>
                        </m:accPr>
                        <m:e>
                          <m:sSub>
                            <m:sSubPr>
                              <m:ctrlPr>
                                <w:del w:id="814" w:author="Bale,Cameron" w:date="2022-11-10T15:59:00Z">
                                  <w:rPr>
                                    <w:rFonts w:ascii="Cambria Math" w:eastAsiaTheme="minorEastAsia" w:hAnsi="Cambria Math"/>
                                    <w:i/>
                                  </w:rPr>
                                </w:del>
                              </m:ctrlPr>
                            </m:sSubPr>
                            <m:e>
                              <m:r>
                                <w:del w:id="815" w:author="Bale,Cameron" w:date="2022-11-10T15:59:00Z">
                                  <w:rPr>
                                    <w:rFonts w:ascii="Cambria Math" w:eastAsiaTheme="minorEastAsia" w:hAnsi="Cambria Math"/>
                                  </w:rPr>
                                  <m:t>x</m:t>
                                </w:del>
                              </m:r>
                              <m:ctrlPr>
                                <w:del w:id="816" w:author="Bale,Cameron" w:date="2022-11-10T15:59:00Z">
                                  <w:rPr>
                                    <w:rFonts w:ascii="Cambria Math" w:eastAsiaTheme="minorEastAsia" w:hAnsi="Cambria Math"/>
                                  </w:rPr>
                                </w:del>
                              </m:ctrlPr>
                            </m:e>
                            <m:sub>
                              <m:r>
                                <w:del w:id="817" w:author="Bale,Cameron" w:date="2022-11-10T15:59:00Z">
                                  <w:rPr>
                                    <w:rFonts w:ascii="Cambria Math" w:eastAsiaTheme="minorEastAsia" w:hAnsi="Cambria Math"/>
                                  </w:rPr>
                                  <m:t>j</m:t>
                                </w:del>
                              </m:r>
                            </m:sub>
                          </m:sSub>
                        </m:e>
                      </m:acc>
                    </m:e>
                  </m:d>
                </m:e>
              </m:d>
            </m:e>
            <m:sub>
              <m:r>
                <w:del w:id="818" w:author="Bale,Cameron" w:date="2022-11-10T15:59:00Z">
                  <w:rPr>
                    <w:rFonts w:ascii="Cambria Math" w:eastAsiaTheme="minorEastAsia" w:hAnsi="Cambria Math"/>
                  </w:rPr>
                  <m:t>2</m:t>
                </w:del>
              </m:r>
            </m:sub>
          </m:sSub>
          <m:r>
            <w:del w:id="819" w:author="Bale,Cameron" w:date="2022-11-10T15:59:00Z">
              <w:rPr>
                <w:rFonts w:ascii="Cambria Math" w:eastAsiaTheme="minorEastAsia" w:hAnsi="Cambria Math"/>
              </w:rPr>
              <m:t>, j=1,..,J,</m:t>
            </w:del>
          </m:r>
        </m:oMath>
      </m:oMathPara>
    </w:p>
    <w:p w14:paraId="27140556" w14:textId="50067900" w:rsidR="005254AE" w:rsidDel="00F07538" w:rsidRDefault="005254AE" w:rsidP="005254AE">
      <w:pPr>
        <w:rPr>
          <w:del w:id="820" w:author="Bale,Cameron" w:date="2022-11-10T15:59:00Z"/>
          <w:rFonts w:ascii="Cambria" w:eastAsiaTheme="minorEastAsia" w:hAnsi="Cambria"/>
        </w:rPr>
      </w:pPr>
    </w:p>
    <w:p w14:paraId="461D89E3" w14:textId="4E52C87D" w:rsidR="005254AE" w:rsidDel="00F07538" w:rsidRDefault="005254AE" w:rsidP="005254AE">
      <w:pPr>
        <w:rPr>
          <w:del w:id="821" w:author="Bale,Cameron" w:date="2022-11-10T15:59:00Z"/>
          <w:rFonts w:ascii="Cambria" w:eastAsiaTheme="minorEastAsia" w:hAnsi="Cambria"/>
        </w:rPr>
      </w:pPr>
      <w:del w:id="822" w:author="Bale,Cameron" w:date="2022-11-10T15:59:00Z">
        <w:r w:rsidDel="00F07538">
          <w:rPr>
            <w:rFonts w:ascii="Cambria" w:eastAsiaTheme="minorEastAsia" w:hAnsi="Cambria"/>
          </w:rPr>
          <w:delText xml:space="preserve">and computes the similarity between </w:delText>
        </w:r>
      </w:del>
      <m:oMath>
        <m:sSub>
          <m:sSubPr>
            <m:ctrlPr>
              <w:del w:id="823" w:author="Bale,Cameron" w:date="2022-11-10T15:59:00Z">
                <w:rPr>
                  <w:rFonts w:ascii="Cambria Math" w:eastAsiaTheme="minorEastAsia" w:hAnsi="Cambria Math"/>
                  <w:i/>
                </w:rPr>
              </w:del>
            </m:ctrlPr>
          </m:sSubPr>
          <m:e>
            <m:r>
              <w:del w:id="824" w:author="Bale,Cameron" w:date="2022-11-10T15:59:00Z">
                <w:rPr>
                  <w:rFonts w:ascii="Cambria Math" w:eastAsiaTheme="minorEastAsia" w:hAnsi="Cambria Math"/>
                </w:rPr>
                <m:t>c</m:t>
              </w:del>
            </m:r>
          </m:e>
          <m:sub>
            <m:r>
              <w:del w:id="825" w:author="Bale,Cameron" w:date="2022-11-10T15:59:00Z">
                <w:rPr>
                  <w:rFonts w:ascii="Cambria Math" w:eastAsiaTheme="minorEastAsia" w:hAnsi="Cambria Math"/>
                </w:rPr>
                <m:t>i</m:t>
              </w:del>
            </m:r>
          </m:sub>
        </m:sSub>
      </m:oMath>
      <w:del w:id="826" w:author="Bale,Cameron" w:date="2022-11-10T15:59:00Z">
        <w:r w:rsidDel="00F07538">
          <w:rPr>
            <w:rFonts w:ascii="Cambria" w:eastAsiaTheme="minorEastAsia" w:hAnsi="Cambria"/>
          </w:rPr>
          <w:delText xml:space="preserve"> and </w:delText>
        </w:r>
      </w:del>
      <m:oMath>
        <m:acc>
          <m:accPr>
            <m:chr m:val="̃"/>
            <m:ctrlPr>
              <w:del w:id="827" w:author="Bale,Cameron" w:date="2022-11-10T15:59:00Z">
                <w:rPr>
                  <w:rFonts w:ascii="Cambria Math" w:eastAsiaTheme="minorEastAsia" w:hAnsi="Cambria Math"/>
                </w:rPr>
              </w:del>
            </m:ctrlPr>
          </m:accPr>
          <m:e>
            <m:sSub>
              <m:sSubPr>
                <m:ctrlPr>
                  <w:del w:id="828" w:author="Bale,Cameron" w:date="2022-11-10T15:59:00Z">
                    <w:rPr>
                      <w:rFonts w:ascii="Cambria Math" w:eastAsiaTheme="minorEastAsia" w:hAnsi="Cambria Math"/>
                      <w:i/>
                    </w:rPr>
                  </w:del>
                </m:ctrlPr>
              </m:sSubPr>
              <m:e>
                <m:r>
                  <w:del w:id="829" w:author="Bale,Cameron" w:date="2022-11-10T15:59:00Z">
                    <w:rPr>
                      <w:rFonts w:ascii="Cambria Math" w:eastAsiaTheme="minorEastAsia" w:hAnsi="Cambria Math"/>
                    </w:rPr>
                    <m:t>x</m:t>
                  </w:del>
                </m:r>
                <m:ctrlPr>
                  <w:del w:id="830" w:author="Bale,Cameron" w:date="2022-11-10T15:59:00Z">
                    <w:rPr>
                      <w:rFonts w:ascii="Cambria Math" w:eastAsiaTheme="minorEastAsia" w:hAnsi="Cambria Math"/>
                    </w:rPr>
                  </w:del>
                </m:ctrlPr>
              </m:e>
              <m:sub>
                <m:r>
                  <w:del w:id="831" w:author="Bale,Cameron" w:date="2022-11-10T15:59:00Z">
                    <w:rPr>
                      <w:rFonts w:ascii="Cambria Math" w:eastAsiaTheme="minorEastAsia" w:hAnsi="Cambria Math"/>
                    </w:rPr>
                    <m:t>j</m:t>
                  </w:del>
                </m:r>
              </m:sub>
            </m:sSub>
          </m:e>
        </m:acc>
      </m:oMath>
      <w:del w:id="832" w:author="Bale,Cameron" w:date="2022-11-10T15:59:00Z">
        <w:r w:rsidDel="00F07538">
          <w:rPr>
            <w:rFonts w:ascii="Cambria" w:eastAsiaTheme="minorEastAsia" w:hAnsi="Cambria"/>
          </w:rPr>
          <w:delText xml:space="preserve"> as</w:delText>
        </w:r>
      </w:del>
    </w:p>
    <w:p w14:paraId="763F948A" w14:textId="77777777" w:rsidR="005254AE" w:rsidRDefault="005254AE" w:rsidP="005254AE">
      <w:pPr>
        <w:rPr>
          <w:rFonts w:ascii="Cambria" w:eastAsiaTheme="minorEastAsia" w:hAnsi="Cambria"/>
        </w:rPr>
      </w:pPr>
    </w:p>
    <w:p w14:paraId="37808B0B" w14:textId="26C9CFC0" w:rsidR="00F07538" w:rsidRPr="00F07538" w:rsidRDefault="005254AE" w:rsidP="00F07538">
      <w:pPr>
        <w:jc w:val="center"/>
        <w:rPr>
          <w:ins w:id="833" w:author="Bale,Cameron" w:date="2022-11-10T16:00:00Z"/>
          <w:rFonts w:ascii="Cambria" w:eastAsiaTheme="minorEastAsia" w:hAnsi="Cambria"/>
          <w:rPrChange w:id="834" w:author="Bale,Cameron" w:date="2022-11-10T16:00:00Z">
            <w:rPr>
              <w:ins w:id="835" w:author="Bale,Cameron" w:date="2022-11-10T16:00:00Z"/>
              <w:rFonts w:ascii="Cambria Math" w:eastAsiaTheme="minorEastAsia" w:hAnsi="Cambria Math"/>
              <w:i/>
            </w:rPr>
          </w:rPrChange>
        </w:rPr>
      </w:pP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r>
          <w:rPr>
            <w:rFonts w:ascii="Cambria Math" w:eastAsiaTheme="minorEastAsia" w:hAnsi="Cambria Math"/>
          </w:rPr>
          <m:t>=</m:t>
        </m:r>
        <m:f>
          <m:fPr>
            <m:ctrlPr>
              <w:ins w:id="836" w:author="Bale,Cameron" w:date="2022-11-10T15:59:00Z">
                <w:rPr>
                  <w:rFonts w:ascii="Cambria Math" w:eastAsiaTheme="minorEastAsia" w:hAnsi="Cambria Math"/>
                  <w:i/>
                </w:rPr>
              </w:ins>
            </m:ctrlPr>
          </m:fPr>
          <m:num>
            <m:r>
              <w:ins w:id="837" w:author="Bale,Cameron" w:date="2022-11-10T15:59:00Z">
                <w:rPr>
                  <w:rFonts w:ascii="Cambria Math" w:eastAsiaTheme="minorEastAsia" w:hAnsi="Cambria Math"/>
                </w:rPr>
                <m:t>1</m:t>
              </w:ins>
            </m:r>
          </m:num>
          <m:den>
            <m:sSub>
              <m:sSubPr>
                <m:ctrlPr>
                  <w:ins w:id="838" w:author="Bale,Cameron" w:date="2022-11-10T16:00:00Z">
                    <w:rPr>
                      <w:rFonts w:ascii="Cambria Math" w:eastAsiaTheme="minorEastAsia" w:hAnsi="Cambria Math"/>
                      <w:i/>
                    </w:rPr>
                  </w:ins>
                </m:ctrlPr>
              </m:sSubPr>
              <m:e>
                <m:d>
                  <m:dPr>
                    <m:begChr m:val="|"/>
                    <m:endChr m:val="|"/>
                    <m:ctrlPr>
                      <w:ins w:id="839" w:author="Bale,Cameron" w:date="2022-11-10T15:59:00Z">
                        <w:rPr>
                          <w:rFonts w:ascii="Cambria Math" w:eastAsiaTheme="minorEastAsia" w:hAnsi="Cambria Math"/>
                          <w:i/>
                        </w:rPr>
                      </w:ins>
                    </m:ctrlPr>
                  </m:dPr>
                  <m:e>
                    <m:d>
                      <m:dPr>
                        <m:begChr m:val="|"/>
                        <m:endChr m:val="|"/>
                        <m:ctrlPr>
                          <w:ins w:id="840" w:author="Bale,Cameron" w:date="2022-11-10T15:59:00Z">
                            <w:rPr>
                              <w:rFonts w:ascii="Cambria Math" w:eastAsiaTheme="minorEastAsia" w:hAnsi="Cambria Math"/>
                              <w:i/>
                            </w:rPr>
                          </w:ins>
                        </m:ctrlPr>
                      </m:dPr>
                      <m:e>
                        <m:sSub>
                          <m:sSubPr>
                            <m:ctrlPr>
                              <w:ins w:id="841" w:author="Bale,Cameron" w:date="2022-11-10T15:59:00Z">
                                <w:rPr>
                                  <w:rFonts w:ascii="Cambria Math" w:eastAsiaTheme="minorEastAsia" w:hAnsi="Cambria Math"/>
                                  <w:i/>
                                </w:rPr>
                              </w:ins>
                            </m:ctrlPr>
                          </m:sSubPr>
                          <m:e>
                            <m:r>
                              <w:ins w:id="842" w:author="Bale,Cameron" w:date="2022-11-10T15:59:00Z">
                                <w:rPr>
                                  <w:rFonts w:ascii="Cambria Math" w:eastAsiaTheme="minorEastAsia" w:hAnsi="Cambria Math"/>
                                </w:rPr>
                                <m:t>c</m:t>
                              </w:ins>
                            </m:r>
                          </m:e>
                          <m:sub>
                            <m:r>
                              <w:ins w:id="843" w:author="Bale,Cameron" w:date="2022-11-10T15:59:00Z">
                                <w:rPr>
                                  <w:rFonts w:ascii="Cambria Math" w:eastAsiaTheme="minorEastAsia" w:hAnsi="Cambria Math"/>
                                </w:rPr>
                                <m:t>i</m:t>
                              </w:ins>
                            </m:r>
                          </m:sub>
                        </m:sSub>
                        <m:r>
                          <w:ins w:id="844" w:author="Bale,Cameron" w:date="2022-11-10T15:59:00Z">
                            <w:rPr>
                              <w:rFonts w:ascii="Cambria Math" w:eastAsiaTheme="minorEastAsia" w:hAnsi="Cambria Math"/>
                            </w:rPr>
                            <m:t>-</m:t>
                          </w:ins>
                        </m:r>
                        <m:acc>
                          <m:accPr>
                            <m:chr m:val="̃"/>
                            <m:ctrlPr>
                              <w:rPr>
                                <w:rFonts w:ascii="Cambria Math" w:eastAsiaTheme="minorEastAsia" w:hAnsi="Cambria Math"/>
                              </w:rPr>
                            </m:ctrlPr>
                          </m:accPr>
                          <m:e>
                            <m:sSub>
                              <m:sSubPr>
                                <m:ctrlPr>
                                  <w:ins w:id="845" w:author="Bale,Cameron" w:date="2022-11-10T15:59:00Z">
                                    <w:rPr>
                                      <w:rFonts w:ascii="Cambria Math" w:eastAsiaTheme="minorEastAsia" w:hAnsi="Cambria Math"/>
                                      <w:i/>
                                    </w:rPr>
                                  </w:ins>
                                </m:ctrlPr>
                              </m:sSubPr>
                              <m:e>
                                <m:r>
                                  <w:ins w:id="846" w:author="Bale,Cameron" w:date="2022-11-10T15:59:00Z">
                                    <w:rPr>
                                      <w:rFonts w:ascii="Cambria Math" w:eastAsiaTheme="minorEastAsia" w:hAnsi="Cambria Math"/>
                                    </w:rPr>
                                    <m:t>x</m:t>
                                  </w:ins>
                                </m:r>
                                <m:ctrlPr>
                                  <w:ins w:id="847" w:author="Bale,Cameron" w:date="2022-11-10T15:59:00Z">
                                    <w:rPr>
                                      <w:rFonts w:ascii="Cambria Math" w:eastAsiaTheme="minorEastAsia" w:hAnsi="Cambria Math"/>
                                    </w:rPr>
                                  </w:ins>
                                </m:ctrlPr>
                              </m:e>
                              <m:sub>
                                <m:r>
                                  <w:ins w:id="848" w:author="Bale,Cameron" w:date="2022-11-10T15:59:00Z">
                                    <w:rPr>
                                      <w:rFonts w:ascii="Cambria Math" w:eastAsiaTheme="minorEastAsia" w:hAnsi="Cambria Math"/>
                                    </w:rPr>
                                    <m:t>j</m:t>
                                  </w:ins>
                                </m:r>
                              </m:sub>
                            </m:sSub>
                          </m:e>
                        </m:acc>
                      </m:e>
                    </m:d>
                  </m:e>
                </m:d>
              </m:e>
              <m:sub>
                <m:r>
                  <w:ins w:id="849" w:author="Bale,Cameron" w:date="2022-11-10T16:00:00Z">
                    <w:rPr>
                      <w:rFonts w:ascii="Cambria Math" w:eastAsiaTheme="minorEastAsia" w:hAnsi="Cambria Math"/>
                    </w:rPr>
                    <m:t>2</m:t>
                  </w:ins>
                </m:r>
              </m:sub>
            </m:sSub>
          </m:den>
        </m:f>
        <m:f>
          <m:fPr>
            <m:ctrlPr>
              <w:del w:id="850" w:author="Bale,Cameron" w:date="2022-11-10T15:59:00Z">
                <w:rPr>
                  <w:rFonts w:ascii="Cambria Math" w:eastAsiaTheme="minorEastAsia" w:hAnsi="Cambria Math"/>
                </w:rPr>
              </w:del>
            </m:ctrlPr>
          </m:fPr>
          <m:num>
            <m:r>
              <w:del w:id="851" w:author="Bale,Cameron" w:date="2022-11-10T15:59:00Z">
                <w:rPr>
                  <w:rFonts w:ascii="Cambria Math" w:eastAsiaTheme="minorEastAsia" w:hAnsi="Cambria Math"/>
                </w:rPr>
                <m:t>1</m:t>
              </w:del>
            </m:r>
            <m:ctrlPr>
              <w:del w:id="852" w:author="Bale,Cameron" w:date="2022-11-10T15:59:00Z">
                <w:rPr>
                  <w:rFonts w:ascii="Cambria Math" w:eastAsiaTheme="minorEastAsia" w:hAnsi="Cambria Math"/>
                  <w:i/>
                </w:rPr>
              </w:del>
            </m:ctrlPr>
          </m:num>
          <m:den>
            <m:r>
              <w:del w:id="853" w:author="Bale,Cameron" w:date="2022-11-10T15:59:00Z">
                <w:rPr>
                  <w:rFonts w:ascii="Cambria Math" w:eastAsiaTheme="minorEastAsia" w:hAnsi="Cambria Math"/>
                </w:rPr>
                <m:t>d</m:t>
              </w:del>
            </m:r>
            <m:d>
              <m:dPr>
                <m:ctrlPr>
                  <w:del w:id="854" w:author="Bale,Cameron" w:date="2022-11-10T15:59:00Z">
                    <w:rPr>
                      <w:rFonts w:ascii="Cambria Math" w:eastAsiaTheme="minorEastAsia" w:hAnsi="Cambria Math"/>
                      <w:i/>
                    </w:rPr>
                  </w:del>
                </m:ctrlPr>
              </m:dPr>
              <m:e>
                <m:sSub>
                  <m:sSubPr>
                    <m:ctrlPr>
                      <w:del w:id="855" w:author="Bale,Cameron" w:date="2022-11-10T15:59:00Z">
                        <w:rPr>
                          <w:rFonts w:ascii="Cambria Math" w:eastAsiaTheme="minorEastAsia" w:hAnsi="Cambria Math"/>
                          <w:i/>
                        </w:rPr>
                      </w:del>
                    </m:ctrlPr>
                  </m:sSubPr>
                  <m:e>
                    <m:r>
                      <w:del w:id="856" w:author="Bale,Cameron" w:date="2022-11-10T15:59:00Z">
                        <w:rPr>
                          <w:rFonts w:ascii="Cambria Math" w:eastAsiaTheme="minorEastAsia" w:hAnsi="Cambria Math"/>
                        </w:rPr>
                        <m:t>c</m:t>
                      </w:del>
                    </m:r>
                  </m:e>
                  <m:sub>
                    <m:r>
                      <w:del w:id="857" w:author="Bale,Cameron" w:date="2022-11-10T15:59:00Z">
                        <w:rPr>
                          <w:rFonts w:ascii="Cambria Math" w:eastAsiaTheme="minorEastAsia" w:hAnsi="Cambria Math"/>
                        </w:rPr>
                        <m:t>i</m:t>
                      </w:del>
                    </m:r>
                  </m:sub>
                </m:sSub>
                <m:r>
                  <w:del w:id="858" w:author="Bale,Cameron" w:date="2022-11-10T15:59:00Z">
                    <w:rPr>
                      <w:rFonts w:ascii="Cambria Math" w:eastAsiaTheme="minorEastAsia" w:hAnsi="Cambria Math"/>
                    </w:rPr>
                    <m:t>,</m:t>
                  </w:del>
                </m:r>
                <m:acc>
                  <m:accPr>
                    <m:chr m:val="̃"/>
                    <m:ctrlPr>
                      <w:del w:id="859" w:author="Bale,Cameron" w:date="2022-11-10T15:59:00Z">
                        <w:rPr>
                          <w:rFonts w:ascii="Cambria Math" w:eastAsiaTheme="minorEastAsia" w:hAnsi="Cambria Math"/>
                        </w:rPr>
                      </w:del>
                    </m:ctrlPr>
                  </m:accPr>
                  <m:e>
                    <m:sSub>
                      <m:sSubPr>
                        <m:ctrlPr>
                          <w:del w:id="860" w:author="Bale,Cameron" w:date="2022-11-10T15:59:00Z">
                            <w:rPr>
                              <w:rFonts w:ascii="Cambria Math" w:eastAsiaTheme="minorEastAsia" w:hAnsi="Cambria Math"/>
                              <w:i/>
                            </w:rPr>
                          </w:del>
                        </m:ctrlPr>
                      </m:sSubPr>
                      <m:e>
                        <m:r>
                          <w:del w:id="861" w:author="Bale,Cameron" w:date="2022-11-10T15:59:00Z">
                            <w:rPr>
                              <w:rFonts w:ascii="Cambria Math" w:eastAsiaTheme="minorEastAsia" w:hAnsi="Cambria Math"/>
                            </w:rPr>
                            <m:t>x</m:t>
                          </w:del>
                        </m:r>
                        <m:ctrlPr>
                          <w:del w:id="862" w:author="Bale,Cameron" w:date="2022-11-10T15:59:00Z">
                            <w:rPr>
                              <w:rFonts w:ascii="Cambria Math" w:eastAsiaTheme="minorEastAsia" w:hAnsi="Cambria Math"/>
                            </w:rPr>
                          </w:del>
                        </m:ctrlPr>
                      </m:e>
                      <m:sub>
                        <m:r>
                          <w:del w:id="863" w:author="Bale,Cameron" w:date="2022-11-10T15:59:00Z">
                            <w:rPr>
                              <w:rFonts w:ascii="Cambria Math" w:eastAsiaTheme="minorEastAsia" w:hAnsi="Cambria Math"/>
                            </w:rPr>
                            <m:t>j</m:t>
                          </w:del>
                        </m:r>
                      </m:sub>
                    </m:sSub>
                  </m:e>
                </m:acc>
              </m:e>
            </m:d>
            <m:ctrlPr>
              <w:del w:id="864" w:author="Bale,Cameron" w:date="2022-11-10T15:59:00Z">
                <w:rPr>
                  <w:rFonts w:ascii="Cambria Math" w:eastAsiaTheme="minorEastAsia" w:hAnsi="Cambria Math"/>
                  <w:i/>
                </w:rPr>
              </w:del>
            </m:ctrlPr>
          </m:den>
        </m:f>
        <m:r>
          <w:rPr>
            <w:rFonts w:ascii="Cambria Math" w:eastAsiaTheme="minorEastAsia" w:hAnsi="Cambria Math"/>
          </w:rPr>
          <m:t>,j=1,…,J</m:t>
        </m:r>
      </m:oMath>
      <w:ins w:id="865" w:author="Bale,Cameron" w:date="2022-11-10T16:00:00Z">
        <w:r w:rsidR="00F07538">
          <w:rPr>
            <w:rFonts w:ascii="Cambria" w:eastAsiaTheme="minorEastAsia" w:hAnsi="Cambria"/>
          </w:rPr>
          <w:t>.</w:t>
        </w:r>
      </w:ins>
    </w:p>
    <w:p w14:paraId="0032727D" w14:textId="4D2C4C86" w:rsidR="005254AE" w:rsidRPr="00F07538" w:rsidRDefault="005254AE">
      <w:pPr>
        <w:rPr>
          <w:rFonts w:ascii="Cambria" w:eastAsiaTheme="minorEastAsia" w:hAnsi="Cambria"/>
        </w:rPr>
        <w:pPrChange w:id="866" w:author="Bale,Cameron" w:date="2022-11-10T16:00:00Z">
          <w:pPr>
            <w:jc w:val="center"/>
          </w:pPr>
        </w:pPrChange>
      </w:pPr>
      <w:del w:id="867" w:author="Bale,Cameron" w:date="2022-11-10T16:00:00Z">
        <w:r w:rsidDel="00F07538">
          <w:rPr>
            <w:rFonts w:ascii="Cambria" w:eastAsiaTheme="minorEastAsia" w:hAnsi="Cambria"/>
          </w:rPr>
          <w:delText>.</w:delText>
        </w:r>
      </w:del>
    </w:p>
    <w:p w14:paraId="2A5EDEBB" w14:textId="77777777" w:rsidR="005254AE" w:rsidRPr="00B14387" w:rsidRDefault="005254AE" w:rsidP="005254AE">
      <w:pPr>
        <w:rPr>
          <w:rFonts w:ascii="Cambria" w:eastAsiaTheme="minorEastAsia" w:hAnsi="Cambria"/>
        </w:rPr>
      </w:pPr>
    </w:p>
    <w:p w14:paraId="1493840E" w14:textId="779A52F8" w:rsidR="005254AE" w:rsidRPr="005254AE" w:rsidRDefault="005254AE" w:rsidP="005254AE">
      <w:pPr>
        <w:rPr>
          <w:rFonts w:ascii="Cambria" w:eastAsiaTheme="minorEastAsia" w:hAnsi="Cambria"/>
        </w:rPr>
      </w:pPr>
      <w:r>
        <w:rPr>
          <w:rFonts w:ascii="Cambria" w:eastAsiaTheme="minorEastAsia" w:hAnsi="Cambria"/>
        </w:rPr>
        <w:t>Using the</w:t>
      </w:r>
      <w:del w:id="868" w:author="Bale,Cameron" w:date="2022-11-10T16:00:00Z">
        <w:r w:rsidDel="00F07538">
          <w:rPr>
            <w:rFonts w:ascii="Cambria" w:eastAsiaTheme="minorEastAsia" w:hAnsi="Cambria"/>
          </w:rPr>
          <w:delText xml:space="preserve"> similarities </w:delText>
        </w:r>
      </w:del>
      <m:oMath>
        <m:r>
          <w:del w:id="869" w:author="Bale,Cameron" w:date="2022-11-10T16:00:00Z">
            <w:rPr>
              <w:rFonts w:ascii="Cambria Math" w:eastAsiaTheme="minorEastAsia" w:hAnsi="Cambria Math"/>
            </w:rPr>
            <m:t>s</m:t>
          </w:del>
        </m:r>
        <m:d>
          <m:dPr>
            <m:ctrlPr>
              <w:del w:id="870" w:author="Bale,Cameron" w:date="2022-11-10T16:00:00Z">
                <w:rPr>
                  <w:rFonts w:ascii="Cambria Math" w:eastAsiaTheme="minorEastAsia" w:hAnsi="Cambria Math"/>
                  <w:i/>
                </w:rPr>
              </w:del>
            </m:ctrlPr>
          </m:dPr>
          <m:e>
            <m:sSub>
              <m:sSubPr>
                <m:ctrlPr>
                  <w:del w:id="871" w:author="Bale,Cameron" w:date="2022-11-10T16:00:00Z">
                    <w:rPr>
                      <w:rFonts w:ascii="Cambria Math" w:eastAsiaTheme="minorEastAsia" w:hAnsi="Cambria Math"/>
                      <w:i/>
                    </w:rPr>
                  </w:del>
                </m:ctrlPr>
              </m:sSubPr>
              <m:e>
                <m:r>
                  <w:del w:id="872" w:author="Bale,Cameron" w:date="2022-11-10T16:00:00Z">
                    <w:rPr>
                      <w:rFonts w:ascii="Cambria Math" w:eastAsiaTheme="minorEastAsia" w:hAnsi="Cambria Math"/>
                    </w:rPr>
                    <m:t>c</m:t>
                  </w:del>
                </m:r>
              </m:e>
              <m:sub>
                <m:r>
                  <w:del w:id="873" w:author="Bale,Cameron" w:date="2022-11-10T16:00:00Z">
                    <w:rPr>
                      <w:rFonts w:ascii="Cambria Math" w:eastAsiaTheme="minorEastAsia" w:hAnsi="Cambria Math"/>
                    </w:rPr>
                    <m:t>i</m:t>
                  </w:del>
                </m:r>
              </m:sub>
            </m:sSub>
            <m:r>
              <w:del w:id="874" w:author="Bale,Cameron" w:date="2022-11-10T16:00:00Z">
                <w:rPr>
                  <w:rFonts w:ascii="Cambria Math" w:eastAsiaTheme="minorEastAsia" w:hAnsi="Cambria Math"/>
                </w:rPr>
                <m:t>,</m:t>
              </w:del>
            </m:r>
            <m:acc>
              <m:accPr>
                <m:chr m:val="̃"/>
                <m:ctrlPr>
                  <w:del w:id="875" w:author="Bale,Cameron" w:date="2022-11-10T16:00:00Z">
                    <w:rPr>
                      <w:rFonts w:ascii="Cambria Math" w:eastAsiaTheme="minorEastAsia" w:hAnsi="Cambria Math"/>
                    </w:rPr>
                  </w:del>
                </m:ctrlPr>
              </m:accPr>
              <m:e>
                <m:sSub>
                  <m:sSubPr>
                    <m:ctrlPr>
                      <w:del w:id="876" w:author="Bale,Cameron" w:date="2022-11-10T16:00:00Z">
                        <w:rPr>
                          <w:rFonts w:ascii="Cambria Math" w:eastAsiaTheme="minorEastAsia" w:hAnsi="Cambria Math"/>
                          <w:i/>
                        </w:rPr>
                      </w:del>
                    </m:ctrlPr>
                  </m:sSubPr>
                  <m:e>
                    <m:r>
                      <w:del w:id="877" w:author="Bale,Cameron" w:date="2022-11-10T16:00:00Z">
                        <w:rPr>
                          <w:rFonts w:ascii="Cambria Math" w:eastAsiaTheme="minorEastAsia" w:hAnsi="Cambria Math"/>
                        </w:rPr>
                        <m:t>x</m:t>
                      </w:del>
                    </m:r>
                    <m:ctrlPr>
                      <w:del w:id="878" w:author="Bale,Cameron" w:date="2022-11-10T16:00:00Z">
                        <w:rPr>
                          <w:rFonts w:ascii="Cambria Math" w:eastAsiaTheme="minorEastAsia" w:hAnsi="Cambria Math"/>
                        </w:rPr>
                      </w:del>
                    </m:ctrlPr>
                  </m:e>
                  <m:sub>
                    <m:r>
                      <w:del w:id="879" w:author="Bale,Cameron" w:date="2022-11-10T16:00:00Z">
                        <w:rPr>
                          <w:rFonts w:ascii="Cambria Math" w:eastAsiaTheme="minorEastAsia" w:hAnsi="Cambria Math"/>
                        </w:rPr>
                        <m:t>j</m:t>
                      </w:del>
                    </m:r>
                  </m:sub>
                </m:sSub>
              </m:e>
            </m:acc>
          </m:e>
        </m:d>
        <m:r>
          <w:del w:id="880" w:author="Bale,Cameron" w:date="2022-11-10T16:00:00Z">
            <w:rPr>
              <w:rFonts w:ascii="Cambria Math" w:eastAsiaTheme="minorEastAsia" w:hAnsi="Cambria Math"/>
            </w:rPr>
            <m:t>,j=1,…,J</m:t>
          </w:del>
        </m:r>
      </m:oMath>
      <w:del w:id="881" w:author="Bale,Cameron" w:date="2022-11-10T16:00:00Z">
        <w:r w:rsidDel="00F07538">
          <w:rPr>
            <w:rFonts w:ascii="Cambria" w:eastAsiaTheme="minorEastAsia" w:hAnsi="Cambria"/>
          </w:rPr>
          <w:delText xml:space="preserve">, </w:delText>
        </w:r>
      </w:del>
      <w:ins w:id="882" w:author="Bale,Cameron" w:date="2022-11-10T16:00:00Z">
        <w:r w:rsidR="00F07538">
          <w:rPr>
            <w:rFonts w:ascii="Cambria" w:eastAsiaTheme="minorEastAsia" w:hAnsi="Cambria"/>
          </w:rPr>
          <w:t xml:space="preserve">se similarities </w:t>
        </w:r>
      </w:ins>
      <w:r>
        <w:rPr>
          <w:rFonts w:ascii="Cambria" w:eastAsiaTheme="minorEastAsia" w:hAnsi="Cambria"/>
        </w:rPr>
        <w:t xml:space="preserve">the third party builds a probability mass function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ascii="Cambria" w:eastAsiaTheme="minorEastAsia" w:hAnsi="Cambria"/>
        </w:rPr>
        <w:t xml:space="preserve"> over all protected series in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ascii="Cambria" w:eastAsiaTheme="minorEastAsia" w:hAnsi="Cambria"/>
        </w:rPr>
        <w:t xml:space="preserve"> as</w:t>
      </w:r>
    </w:p>
    <w:p w14:paraId="7A3DBFF6" w14:textId="77777777" w:rsidR="005254AE" w:rsidRDefault="005254AE" w:rsidP="005254AE">
      <w:pPr>
        <w:rPr>
          <w:rFonts w:ascii="Cambria" w:eastAsiaTheme="minorEastAsia" w:hAnsi="Cambria"/>
        </w:rPr>
      </w:pPr>
    </w:p>
    <w:p w14:paraId="2DFA2705" w14:textId="3582CD16" w:rsidR="005254AE" w:rsidRPr="00B14387" w:rsidRDefault="005254AE">
      <w:pPr>
        <w:jc w:val="center"/>
        <w:rPr>
          <w:rFonts w:ascii="Cambria" w:eastAsiaTheme="minorEastAsia" w:hAnsi="Cambria"/>
        </w:rPr>
        <w:pPrChange w:id="883" w:author="Bale,Cameron" w:date="2022-11-11T16:22:00Z">
          <w:pPr/>
        </w:pPrChange>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M_i=j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ctrlPr>
              <w:rPr>
                <w:rFonts w:ascii="Cambria Math" w:eastAsiaTheme="minorEastAsia" w:hAnsi="Cambria Math"/>
                <w:i/>
              </w:rPr>
            </m:ctrlPr>
          </m:num>
          <m:den>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j</m:t>
                            </m:r>
                          </m:sub>
                        </m:sSub>
                      </m:e>
                    </m:acc>
                  </m:e>
                </m:d>
                <m:ctrlPr>
                  <w:rPr>
                    <w:rFonts w:ascii="Cambria Math" w:eastAsiaTheme="minorEastAsia" w:hAnsi="Cambria Math"/>
                    <w:i/>
                  </w:rPr>
                </m:ctrlPr>
              </m:e>
            </m:nary>
            <m:ctrlPr>
              <w:rPr>
                <w:rFonts w:ascii="Cambria Math" w:eastAsiaTheme="minorEastAsia" w:hAnsi="Cambria Math"/>
                <w:i/>
              </w:rPr>
            </m:ctrlPr>
          </m:den>
        </m:f>
      </m:oMath>
      <w:ins w:id="884" w:author="Bale,Cameron" w:date="2022-11-11T16:22:00Z">
        <w:r w:rsidR="00794220">
          <w:rPr>
            <w:rFonts w:ascii="Cambria" w:eastAsiaTheme="minorEastAsia" w:hAnsi="Cambria"/>
          </w:rPr>
          <w:t>,</w:t>
        </w:r>
      </w:ins>
      <m:oMath>
        <m:r>
          <w:del w:id="885" w:author="Bale,Cameron" w:date="2022-11-11T16:22:00Z">
            <w:rPr>
              <w:rFonts w:ascii="Cambria Math" w:eastAsiaTheme="minorEastAsia" w:hAnsi="Cambria Math"/>
            </w:rPr>
            <m:t>.</m:t>
          </w:del>
        </m:r>
      </m:oMath>
    </w:p>
    <w:p w14:paraId="70B7BEF5" w14:textId="2953D793" w:rsidR="005254AE" w:rsidDel="00794220" w:rsidRDefault="005254AE" w:rsidP="005254AE">
      <w:pPr>
        <w:rPr>
          <w:del w:id="886" w:author="Bale,Cameron" w:date="2022-11-11T16:21:00Z"/>
          <w:rFonts w:ascii="Cambria" w:eastAsiaTheme="minorEastAsia" w:hAnsi="Cambria"/>
        </w:rPr>
      </w:pPr>
    </w:p>
    <w:p w14:paraId="1081DB93" w14:textId="1AC046A0" w:rsidR="00794220" w:rsidRDefault="00794220" w:rsidP="00D76DF4">
      <w:pPr>
        <w:rPr>
          <w:ins w:id="887" w:author="Bale,Cameron" w:date="2022-11-11T16:22:00Z"/>
          <w:rFonts w:ascii="Cambria" w:eastAsiaTheme="minorEastAsia" w:hAnsi="Cambria"/>
        </w:rPr>
      </w:pPr>
    </w:p>
    <w:p w14:paraId="5D621754" w14:textId="64F9CF5A" w:rsidR="00794220" w:rsidRPr="00794220" w:rsidRDefault="00794220" w:rsidP="00D76DF4">
      <w:pPr>
        <w:rPr>
          <w:ins w:id="888" w:author="Bale,Cameron" w:date="2022-11-11T16:22:00Z"/>
          <w:rFonts w:ascii="Cambria" w:eastAsiaTheme="minorEastAsia" w:hAnsi="Cambria"/>
          <w:rPrChange w:id="889" w:author="Bale,Cameron" w:date="2022-11-11T16:22:00Z">
            <w:rPr>
              <w:ins w:id="890" w:author="Bale,Cameron" w:date="2022-11-11T16:22:00Z"/>
              <w:rFonts w:ascii="Cambria Math" w:eastAsiaTheme="minorEastAsia" w:hAnsi="Cambria Math"/>
              <w:i/>
            </w:rPr>
          </w:rPrChange>
        </w:rPr>
      </w:pPr>
      <w:ins w:id="891" w:author="Bale,Cameron" w:date="2022-11-11T16:22:00Z">
        <w:r>
          <w:rPr>
            <w:rFonts w:ascii="Cambria" w:eastAsiaTheme="minorEastAsia" w:hAnsi="Cambria"/>
          </w:rPr>
          <w:t xml:space="preserve">and predicts </w:t>
        </w:r>
      </w:ins>
      <m:oMath>
        <m:acc>
          <m:accPr>
            <m:ctrlPr>
              <w:rPr>
                <w:rFonts w:ascii="Cambria Math" w:eastAsiaTheme="minorEastAsia" w:hAnsi="Cambria Math"/>
              </w:rPr>
            </m:ctrlPr>
          </m:accPr>
          <m:e>
            <m:sSub>
              <m:sSubPr>
                <m:ctrlPr>
                  <w:ins w:id="892" w:author="Bale,Cameron" w:date="2022-11-11T16:22:00Z">
                    <w:rPr>
                      <w:rFonts w:ascii="Cambria Math" w:eastAsiaTheme="minorEastAsia" w:hAnsi="Cambria Math"/>
                      <w:i/>
                    </w:rPr>
                  </w:ins>
                </m:ctrlPr>
              </m:sSubPr>
              <m:e>
                <m:r>
                  <w:ins w:id="893" w:author="Bale,Cameron" w:date="2022-11-11T16:22:00Z">
                    <w:rPr>
                      <w:rFonts w:ascii="Cambria Math" w:eastAsiaTheme="minorEastAsia" w:hAnsi="Cambria Math"/>
                    </w:rPr>
                    <m:t>M</m:t>
                  </w:ins>
                </m:r>
                <m:ctrlPr>
                  <w:ins w:id="894" w:author="Bale,Cameron" w:date="2022-11-11T16:22:00Z">
                    <w:rPr>
                      <w:rFonts w:ascii="Cambria Math" w:eastAsiaTheme="minorEastAsia" w:hAnsi="Cambria Math"/>
                    </w:rPr>
                  </w:ins>
                </m:ctrlPr>
              </m:e>
              <m:sub>
                <m:r>
                  <w:ins w:id="895" w:author="Bale,Cameron" w:date="2022-11-11T16:22:00Z">
                    <w:rPr>
                      <w:rFonts w:ascii="Cambria Math" w:eastAsiaTheme="minorEastAsia" w:hAnsi="Cambria Math"/>
                    </w:rPr>
                    <m:t>i</m:t>
                  </w:ins>
                </m:r>
              </m:sub>
            </m:sSub>
          </m:e>
        </m:acc>
      </m:oMath>
      <w:ins w:id="896" w:author="Bale,Cameron" w:date="2022-11-11T16:22:00Z">
        <w:r>
          <w:rPr>
            <w:rFonts w:ascii="Cambria" w:eastAsiaTheme="minorEastAsia" w:hAnsi="Cambria"/>
          </w:rPr>
          <w:t xml:space="preserve"> as in (1).</w:t>
        </w:r>
      </w:ins>
    </w:p>
    <w:p w14:paraId="528FEF04" w14:textId="12ED5985" w:rsidR="00492D33" w:rsidDel="00794220" w:rsidRDefault="005254AE" w:rsidP="00D76DF4">
      <w:pPr>
        <w:rPr>
          <w:del w:id="897" w:author="Bale,Cameron" w:date="2022-11-11T16:21:00Z"/>
          <w:rFonts w:ascii="Cambria" w:eastAsiaTheme="minorEastAsia" w:hAnsi="Cambria"/>
        </w:rPr>
      </w:pPr>
      <w:del w:id="898" w:author="Bale,Cameron" w:date="2022-11-11T16:21:00Z">
        <w:r w:rsidDel="00794220">
          <w:rPr>
            <w:rFonts w:ascii="Cambria" w:eastAsiaTheme="minorEastAsia" w:hAnsi="Cambria"/>
          </w:rPr>
          <w:delText>Identification disclosure occurs when</w:delText>
        </w:r>
      </w:del>
    </w:p>
    <w:p w14:paraId="27CD9AE3" w14:textId="368FF8D1" w:rsidR="005254AE" w:rsidDel="00794220" w:rsidRDefault="005254AE" w:rsidP="00D76DF4">
      <w:pPr>
        <w:rPr>
          <w:del w:id="899" w:author="Bale,Cameron" w:date="2022-11-11T16:21:00Z"/>
          <w:rFonts w:ascii="Cambria" w:eastAsiaTheme="minorEastAsia" w:hAnsi="Cambria"/>
        </w:rPr>
      </w:pPr>
    </w:p>
    <w:moveFromRangeStart w:id="900" w:author="Bale,Cameron" w:date="2022-11-11T16:21:00Z" w:name="move119076127"/>
    <w:p w14:paraId="7DDF5B51" w14:textId="027A9CE7" w:rsidR="00617BDC" w:rsidRPr="00B14387" w:rsidDel="00EA37A2" w:rsidRDefault="00000000" w:rsidP="0053699F">
      <w:pPr>
        <w:jc w:val="center"/>
        <w:rPr>
          <w:del w:id="901" w:author="Bale,Cameron" w:date="2022-11-14T09:44:00Z"/>
          <w:moveFrom w:id="902" w:author="Bale,Cameron" w:date="2022-11-11T16:21:00Z"/>
          <w:rFonts w:ascii="Cambria" w:eastAsiaTheme="minorEastAsia" w:hAnsi="Cambria"/>
        </w:rPr>
      </w:pPr>
      <m:oMath>
        <m:sSub>
          <m:sSubPr>
            <m:ctrlPr>
              <w:del w:id="903" w:author="Bale,Cameron" w:date="2022-11-14T09:44:00Z">
                <w:rPr>
                  <w:rFonts w:ascii="Cambria Math" w:eastAsiaTheme="minorEastAsia" w:hAnsi="Cambria Math"/>
                  <w:i/>
                </w:rPr>
              </w:del>
            </m:ctrlPr>
          </m:sSubPr>
          <m:e>
            <m:acc>
              <m:accPr>
                <m:ctrlPr>
                  <w:del w:id="904" w:author="Bale,Cameron" w:date="2022-11-14T09:44:00Z">
                    <w:rPr>
                      <w:rFonts w:ascii="Cambria Math" w:eastAsiaTheme="minorEastAsia" w:hAnsi="Cambria Math"/>
                    </w:rPr>
                  </w:del>
                </m:ctrlPr>
              </m:accPr>
              <m:e>
                <m:r>
                  <w:del w:id="905" w:author="Bale,Cameron" w:date="2022-11-14T09:44:00Z">
                    <w:rPr>
                      <w:rFonts w:ascii="Cambria Math" w:eastAsiaTheme="minorEastAsia" w:hAnsi="Cambria Math"/>
                    </w:rPr>
                    <m:t>M</m:t>
                  </w:del>
                </m:r>
              </m:e>
            </m:acc>
          </m:e>
          <m:sub>
            <m:r>
              <w:del w:id="906" w:author="Bale,Cameron" w:date="2022-11-14T09:44:00Z">
                <w:rPr>
                  <w:rFonts w:ascii="Cambria Math" w:eastAsiaTheme="minorEastAsia" w:hAnsi="Cambria Math"/>
                </w:rPr>
                <m:t>i</m:t>
              </w:del>
            </m:r>
          </m:sub>
        </m:sSub>
        <m:r>
          <w:del w:id="907" w:author="Bale,Cameron" w:date="2022-11-14T09:44:00Z">
            <w:rPr>
              <w:rFonts w:ascii="Cambria Math" w:eastAsiaTheme="minorEastAsia" w:hAnsi="Cambria Math"/>
            </w:rPr>
            <m:t>=</m:t>
          </w:del>
        </m:r>
        <m:sSup>
          <m:sSupPr>
            <m:ctrlPr>
              <w:del w:id="908" w:author="Bale,Cameron" w:date="2022-11-14T09:44:00Z">
                <w:rPr>
                  <w:rFonts w:ascii="Cambria Math" w:eastAsiaTheme="minorEastAsia" w:hAnsi="Cambria Math"/>
                  <w:i/>
                </w:rPr>
              </w:del>
            </m:ctrlPr>
          </m:sSupPr>
          <m:e>
            <m:r>
              <w:del w:id="909" w:author="Bale,Cameron" w:date="2022-11-14T09:44:00Z">
                <w:rPr>
                  <w:rFonts w:ascii="Cambria Math" w:eastAsiaTheme="minorEastAsia" w:hAnsi="Cambria Math"/>
                </w:rPr>
                <m:t>j</m:t>
              </w:del>
            </m:r>
          </m:e>
          <m:sup>
            <m:r>
              <w:del w:id="910" w:author="Bale,Cameron" w:date="2022-11-14T09:44:00Z">
                <w:rPr>
                  <w:rFonts w:ascii="Cambria Math" w:eastAsiaTheme="minorEastAsia" w:hAnsi="Cambria Math"/>
                </w:rPr>
                <m:t>*</m:t>
              </w:del>
            </m:r>
          </m:sup>
        </m:sSup>
        <m:r>
          <w:del w:id="911" w:author="Bale,Cameron" w:date="2022-11-14T09:44:00Z">
            <w:rPr>
              <w:rFonts w:ascii="Cambria Math" w:eastAsiaTheme="minorEastAsia" w:hAnsi="Cambria Math"/>
            </w:rPr>
            <m:t>=argma</m:t>
          </w:del>
        </m:r>
        <m:sSub>
          <m:sSubPr>
            <m:ctrlPr>
              <w:del w:id="912" w:author="Bale,Cameron" w:date="2022-11-14T09:44:00Z">
                <w:rPr>
                  <w:rFonts w:ascii="Cambria Math" w:eastAsiaTheme="minorEastAsia" w:hAnsi="Cambria Math"/>
                  <w:i/>
                </w:rPr>
              </w:del>
            </m:ctrlPr>
          </m:sSubPr>
          <m:e>
            <m:r>
              <w:del w:id="913" w:author="Bale,Cameron" w:date="2022-11-14T09:44:00Z">
                <w:rPr>
                  <w:rFonts w:ascii="Cambria Math" w:eastAsiaTheme="minorEastAsia" w:hAnsi="Cambria Math"/>
                </w:rPr>
                <m:t>x</m:t>
              </w:del>
            </m:r>
          </m:e>
          <m:sub>
            <m:r>
              <w:del w:id="914" w:author="Bale,Cameron" w:date="2022-11-14T09:44:00Z">
                <w:rPr>
                  <w:rFonts w:ascii="Cambria Math" w:eastAsiaTheme="minorEastAsia" w:hAnsi="Cambria Math"/>
                </w:rPr>
                <m:t>j</m:t>
              </w:del>
            </m:r>
          </m:sub>
        </m:sSub>
        <m:r>
          <w:del w:id="915" w:author="Bale,Cameron" w:date="2022-11-14T09:44:00Z">
            <w:rPr>
              <w:rFonts w:ascii="Cambria Math" w:eastAsiaTheme="minorEastAsia" w:hAnsi="Cambria Math"/>
            </w:rPr>
            <m:t>P</m:t>
          </w:del>
        </m:r>
        <m:d>
          <m:dPr>
            <m:ctrlPr>
              <w:del w:id="916" w:author="Bale,Cameron" w:date="2022-11-14T09:44:00Z">
                <w:rPr>
                  <w:rFonts w:ascii="Cambria Math" w:eastAsiaTheme="minorEastAsia" w:hAnsi="Cambria Math"/>
                  <w:i/>
                </w:rPr>
              </w:del>
            </m:ctrlPr>
          </m:dPr>
          <m:e>
            <m:sSub>
              <m:sSubPr>
                <m:ctrlPr>
                  <w:del w:id="917" w:author="Bale,Cameron" w:date="2022-11-14T09:44:00Z">
                    <w:rPr>
                      <w:rFonts w:ascii="Cambria Math" w:eastAsiaTheme="minorEastAsia" w:hAnsi="Cambria Math"/>
                      <w:i/>
                    </w:rPr>
                  </w:del>
                </m:ctrlPr>
              </m:sSubPr>
              <m:e>
                <m:r>
                  <w:del w:id="918" w:author="Bale,Cameron" w:date="2022-11-14T09:44:00Z">
                    <w:rPr>
                      <w:rFonts w:ascii="Cambria Math" w:eastAsiaTheme="minorEastAsia" w:hAnsi="Cambria Math"/>
                    </w:rPr>
                    <m:t>M</m:t>
                  </w:del>
                </m:r>
              </m:e>
              <m:sub>
                <m:r>
                  <w:del w:id="919" w:author="Bale,Cameron" w:date="2022-11-14T09:44:00Z">
                    <w:rPr>
                      <w:rFonts w:ascii="Cambria Math" w:eastAsiaTheme="minorEastAsia" w:hAnsi="Cambria Math"/>
                    </w:rPr>
                    <m:t>i</m:t>
                  </w:del>
                </m:r>
              </m:sub>
            </m:sSub>
            <m:r>
              <w:del w:id="920" w:author="Bale,Cameron" w:date="2022-11-14T09:44:00Z">
                <w:rPr>
                  <w:rFonts w:ascii="Cambria Math" w:eastAsiaTheme="minorEastAsia" w:hAnsi="Cambria Math"/>
                </w:rPr>
                <m:t>=j</m:t>
              </w:del>
            </m:r>
          </m:e>
          <m:e>
            <m:sSub>
              <m:sSubPr>
                <m:ctrlPr>
                  <w:del w:id="921" w:author="Bale,Cameron" w:date="2022-11-14T09:44:00Z">
                    <w:rPr>
                      <w:rFonts w:ascii="Cambria Math" w:eastAsiaTheme="minorEastAsia" w:hAnsi="Cambria Math"/>
                      <w:i/>
                    </w:rPr>
                  </w:del>
                </m:ctrlPr>
              </m:sSubPr>
              <m:e>
                <m:r>
                  <w:del w:id="922" w:author="Bale,Cameron" w:date="2022-11-14T09:44:00Z">
                    <w:rPr>
                      <w:rFonts w:ascii="Cambria Math" w:eastAsiaTheme="minorEastAsia" w:hAnsi="Cambria Math"/>
                    </w:rPr>
                    <m:t>c</m:t>
                  </w:del>
                </m:r>
              </m:e>
              <m:sub>
                <m:r>
                  <w:del w:id="923" w:author="Bale,Cameron" w:date="2022-11-14T09:44:00Z">
                    <w:rPr>
                      <w:rFonts w:ascii="Cambria Math" w:eastAsiaTheme="minorEastAsia" w:hAnsi="Cambria Math"/>
                    </w:rPr>
                    <m:t>i</m:t>
                  </w:del>
                </m:r>
              </m:sub>
            </m:sSub>
          </m:e>
        </m:d>
      </m:oMath>
      <w:moveFrom w:id="924" w:author="Bale,Cameron" w:date="2022-11-11T16:21:00Z">
        <w:del w:id="925" w:author="Bale,Cameron" w:date="2022-11-14T09:44:00Z">
          <w:r w:rsidR="005254AE" w:rsidDel="00EA37A2">
            <w:rPr>
              <w:rFonts w:ascii="Cambria" w:eastAsiaTheme="minorEastAsia" w:hAnsi="Cambria"/>
            </w:rPr>
            <w:delText>.</w:delText>
          </w:r>
        </w:del>
      </w:moveFrom>
    </w:p>
    <w:moveFromRangeEnd w:id="900"/>
    <w:p w14:paraId="4D62FD63" w14:textId="77777777" w:rsidR="00823A7F" w:rsidRDefault="00823A7F" w:rsidP="00D76DF4">
      <w:pPr>
        <w:rPr>
          <w:rFonts w:ascii="Cambria" w:eastAsiaTheme="minorEastAsia" w:hAnsi="Cambria"/>
        </w:rPr>
      </w:pPr>
    </w:p>
    <w:p w14:paraId="617B8C4A" w14:textId="7DA263D9" w:rsidR="00AA2F74" w:rsidRPr="00FE613D" w:rsidDel="00FE613D" w:rsidRDefault="00BB197B" w:rsidP="008F0759">
      <w:pPr>
        <w:rPr>
          <w:del w:id="926" w:author="Bale,Cameron" w:date="2022-11-10T16:01:00Z"/>
          <w:rFonts w:ascii="Cambria" w:eastAsiaTheme="minorEastAsia" w:hAnsi="Cambria"/>
        </w:rPr>
      </w:pPr>
      <w:r>
        <w:rPr>
          <w:rFonts w:ascii="Cambria" w:eastAsiaTheme="minorEastAsia" w:hAnsi="Cambria"/>
        </w:rPr>
        <w:t xml:space="preserve">To estimate the </w:t>
      </w:r>
      <w:r w:rsidR="00BF71C1">
        <w:rPr>
          <w:rFonts w:ascii="Cambria" w:eastAsiaTheme="minorEastAsia" w:hAnsi="Cambria"/>
        </w:rPr>
        <w:t xml:space="preserve">risk of </w:t>
      </w:r>
      <w:r>
        <w:rPr>
          <w:rFonts w:ascii="Cambria" w:eastAsiaTheme="minorEastAsia" w:hAnsi="Cambria"/>
        </w:rPr>
        <w:t xml:space="preserve">identification </w:t>
      </w:r>
      <w:r w:rsidR="00BF71C1">
        <w:rPr>
          <w:rFonts w:ascii="Cambria" w:eastAsiaTheme="minorEastAsia" w:hAnsi="Cambria"/>
        </w:rPr>
        <w:t>disclosure</w:t>
      </w:r>
      <w:r>
        <w:rPr>
          <w:rFonts w:ascii="Cambria" w:eastAsiaTheme="minorEastAsia" w:hAnsi="Cambria"/>
        </w:rPr>
        <w:t>,</w:t>
      </w:r>
      <w:r w:rsidR="005254AE">
        <w:rPr>
          <w:rFonts w:ascii="Cambria" w:eastAsiaTheme="minorEastAsia" w:hAnsi="Cambria"/>
        </w:rPr>
        <w:t xml:space="preserve"> we perform simulations in which </w:t>
      </w:r>
      <m:oMath>
        <m:r>
          <w:rPr>
            <w:rFonts w:ascii="Cambria Math" w:eastAsiaTheme="minorEastAsia" w:hAnsi="Cambria Math"/>
          </w:rPr>
          <m:t>E</m:t>
        </m:r>
      </m:oMath>
      <w:r w:rsidR="005254AE">
        <w:rPr>
          <w:rFonts w:ascii="Cambria" w:eastAsiaTheme="minorEastAsia" w:hAnsi="Cambria"/>
        </w:rPr>
        <w:t xml:space="preserve"> </w:t>
      </w:r>
      <w:r w:rsidR="008F0759">
        <w:rPr>
          <w:rFonts w:ascii="Cambria" w:eastAsiaTheme="minorEastAsia" w:hAnsi="Cambria"/>
        </w:rPr>
        <w:t xml:space="preserve">sequential </w:t>
      </w:r>
      <w:r w:rsidR="005254AE">
        <w:rPr>
          <w:rFonts w:ascii="Cambria" w:eastAsiaTheme="minorEastAsia" w:hAnsi="Cambria"/>
        </w:rPr>
        <w:t xml:space="preserve">confidential values are sampled from each original time series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5254AE">
        <w:rPr>
          <w:rFonts w:ascii="Cambria" w:eastAsiaTheme="minorEastAsia" w:hAnsi="Cambria"/>
        </w:rPr>
        <w:t xml:space="preserve">, and we measure </w:t>
      </w:r>
      <w:r w:rsidR="00424520">
        <w:rPr>
          <w:rFonts w:ascii="Cambria" w:eastAsiaTheme="minorEastAsia" w:hAnsi="Cambria"/>
        </w:rPr>
        <w:t xml:space="preserve">both </w:t>
      </w:r>
      <w:r w:rsidR="005254AE">
        <w:rPr>
          <w:rFonts w:ascii="Cambria" w:eastAsiaTheme="minorEastAsia" w:hAnsi="Cambria"/>
        </w:rPr>
        <w:t xml:space="preserve">the </w:t>
      </w:r>
      <w:r w:rsidR="008F0759">
        <w:rPr>
          <w:rFonts w:ascii="Cambria" w:eastAsiaTheme="minorEastAsia" w:hAnsi="Cambria"/>
        </w:rPr>
        <w:t>average probability of identification disclosure</w:t>
      </w:r>
      <w:r w:rsidR="00424520">
        <w:rPr>
          <w:rFonts w:ascii="Cambria" w:eastAsiaTheme="minorEastAsia" w:hAnsi="Cambria"/>
        </w:rPr>
        <w:t xml:space="preserve"> </w:t>
      </w:r>
      <w:r w:rsidR="008F0759">
        <w:rPr>
          <w:rFonts w:ascii="Cambria" w:eastAsiaTheme="minorEastAsia" w:hAnsi="Cambria"/>
        </w:rPr>
        <w:t xml:space="preserve">and the average proportion of confidential series which are identified. The sampled values are denoted </w:t>
      </w:r>
      <m:oMath>
        <m:r>
          <w:rPr>
            <w:rFonts w:ascii="Cambria Math" w:eastAsiaTheme="minorEastAsia" w:hAnsi="Cambria Math"/>
          </w:rPr>
          <m:t xml:space="preserve">C =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J</m:t>
                    </m:r>
                  </m:sub>
                </m:sSub>
              </m:e>
            </m:d>
          </m:e>
          <m:sup>
            <m:r>
              <w:rPr>
                <w:rFonts w:ascii="Cambria Math" w:eastAsiaTheme="minorEastAsia" w:hAnsi="Cambria Math"/>
              </w:rPr>
              <m:t>T</m:t>
            </m:r>
          </m:sup>
        </m:sSup>
      </m:oMath>
      <w:r w:rsidR="00085B47">
        <w:rPr>
          <w:rFonts w:ascii="Cambria" w:eastAsiaTheme="minorEastAsia" w:hAnsi="Cambria"/>
        </w:rPr>
        <w:t>.</w:t>
      </w:r>
      <w:r w:rsidR="008F0759">
        <w:rPr>
          <w:rFonts w:ascii="Cambria" w:eastAsiaTheme="minorEastAsia" w:hAnsi="Cambria"/>
        </w:rPr>
        <w:t xml:space="preserve"> </w:t>
      </w:r>
      <w:r w:rsidR="00085B47">
        <w:rPr>
          <w:rFonts w:ascii="Cambria" w:eastAsiaTheme="minorEastAsia" w:hAnsi="Cambria"/>
        </w:rPr>
        <w:t>E</w:t>
      </w:r>
      <w:r w:rsidR="00922549">
        <w:rPr>
          <w:rFonts w:ascii="Cambria" w:eastAsiaTheme="minorEastAsia" w:hAnsi="Cambria"/>
        </w:rPr>
        <w:t xml:space="preserve">ach of </w:t>
      </w:r>
      <w:r w:rsidR="008F0759">
        <w:rPr>
          <w:rFonts w:ascii="Cambria" w:eastAsiaTheme="minorEastAsia" w:hAnsi="Cambria"/>
        </w:rPr>
        <w:t>the confidential vectors</w:t>
      </w:r>
      <w:r w:rsidR="00922549">
        <w:rPr>
          <w:rFonts w:ascii="Cambria" w:eastAsiaTheme="minorEastAsia" w:hAnsi="Cambr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c</m:t>
            </m:r>
            <m:ctrlPr>
              <w:rPr>
                <w:rFonts w:ascii="Cambria Math" w:eastAsiaTheme="minorEastAsia" w:hAnsi="Cambria Math"/>
                <w:b/>
                <w:bCs/>
                <w:i/>
              </w:rPr>
            </m:ctrlPr>
          </m:e>
          <m:sub>
            <m:r>
              <w:rPr>
                <w:rFonts w:ascii="Cambria Math" w:eastAsiaTheme="minorEastAsia" w:hAnsi="Cambria Math"/>
              </w:rPr>
              <m:t>i</m:t>
            </m:r>
          </m:sub>
        </m:sSub>
      </m:oMath>
      <w:r w:rsidR="008F0759">
        <w:rPr>
          <w:rFonts w:ascii="Cambria" w:eastAsiaTheme="minorEastAsia" w:hAnsi="Cambria"/>
        </w:rPr>
        <w:t xml:space="preserve"> </w:t>
      </w:r>
      <w:r w:rsidR="00922549">
        <w:rPr>
          <w:rFonts w:ascii="Cambria" w:eastAsiaTheme="minorEastAsia" w:hAnsi="Cambria"/>
        </w:rPr>
        <w:t xml:space="preserve">corresponds to one of the </w:t>
      </w:r>
      <m:oMath>
        <m:r>
          <w:rPr>
            <w:rFonts w:ascii="Cambria Math" w:eastAsiaTheme="minorEastAsia" w:hAnsi="Cambria Math"/>
          </w:rPr>
          <m:t>J</m:t>
        </m:r>
      </m:oMath>
      <w:r w:rsidR="00922549">
        <w:rPr>
          <w:rFonts w:ascii="Cambria" w:eastAsiaTheme="minorEastAsia" w:hAnsi="Cambria"/>
        </w:rPr>
        <w:t xml:space="preserve"> confidential time series</w:t>
      </w:r>
      <w:r w:rsidR="00085B47">
        <w:rPr>
          <w:rFonts w:ascii="Cambria" w:eastAsiaTheme="minorEastAsia" w:hAnsi="Cambria"/>
        </w:rPr>
        <w:t xml:space="preserve"> and we compute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085B47">
        <w:rPr>
          <w:rFonts w:ascii="Cambria" w:eastAsiaTheme="minorEastAsia" w:hAnsi="Cambria"/>
        </w:rPr>
        <w:t xml:space="preserve"> conditional on the sampled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oMath>
      <w:r w:rsidR="00C10793">
        <w:rPr>
          <w:rFonts w:ascii="Cambria" w:eastAsiaTheme="minorEastAsia" w:hAnsi="Cambria"/>
        </w:rPr>
        <w:t xml:space="preserve">from </w:t>
      </w:r>
      <w:r w:rsidR="00085B47">
        <w:rPr>
          <w:rFonts w:ascii="Cambria" w:eastAsiaTheme="minorEastAsia" w:hAnsi="Cambria"/>
        </w:rPr>
        <w:t xml:space="preserve">series </w:t>
      </w:r>
      <m:oMath>
        <m:r>
          <w:rPr>
            <w:rFonts w:ascii="Cambria Math" w:eastAsiaTheme="minorEastAsia" w:hAnsi="Cambria Math"/>
          </w:rPr>
          <m:t>j</m:t>
        </m:r>
      </m:oMath>
      <w:r w:rsidR="00085B47">
        <w:rPr>
          <w:rFonts w:ascii="Cambria" w:eastAsiaTheme="minorEastAsia" w:hAnsi="Cambria"/>
        </w:rPr>
        <w:t xml:space="preserve">. </w:t>
      </w:r>
      <w:commentRangeStart w:id="927"/>
      <w:r w:rsidR="00085B47">
        <w:rPr>
          <w:rFonts w:ascii="Cambria" w:eastAsiaTheme="minorEastAsia" w:hAnsi="Cambria"/>
        </w:rPr>
        <w:t xml:space="preserve">We repeat this </w:t>
      </w:r>
      <w:r w:rsidR="008F0759">
        <w:rPr>
          <w:rFonts w:ascii="Cambria" w:eastAsiaTheme="minorEastAsia" w:hAnsi="Cambria"/>
        </w:rPr>
        <w:t xml:space="preserve">simulation </w:t>
      </w:r>
      <m:oMath>
        <m:r>
          <w:rPr>
            <w:rFonts w:ascii="Cambria Math" w:eastAsiaTheme="minorEastAsia" w:hAnsi="Cambria Math"/>
          </w:rPr>
          <m:t>S</m:t>
        </m:r>
      </m:oMath>
      <w:r w:rsidR="008F0759">
        <w:rPr>
          <w:rFonts w:ascii="Cambria" w:eastAsiaTheme="minorEastAsia" w:hAnsi="Cambria"/>
        </w:rPr>
        <w:t xml:space="preserve"> times </w:t>
      </w:r>
      <w:r w:rsidR="00827483">
        <w:rPr>
          <w:rFonts w:ascii="Cambria" w:eastAsiaTheme="minorEastAsia" w:hAnsi="Cambria"/>
        </w:rPr>
        <w:t xml:space="preserve">to obtain </w:t>
      </w:r>
      <m:oMath>
        <m:r>
          <m:rPr>
            <m:sty m:val="bi"/>
          </m:rP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m:rPr>
                <m:lit/>
              </m:rPr>
              <w:rPr>
                <w:rFonts w:ascii="Cambria Math" w:eastAsiaTheme="minorEastAsia" w:hAnsi="Cambria Math"/>
              </w:rPr>
              <m:t>{</m:t>
            </m:r>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m:rPr>
            <m:lit/>
          </m:rPr>
          <w:rPr>
            <w:rFonts w:ascii="Cambria Math" w:eastAsiaTheme="minorEastAsia" w:hAnsi="Cambria Math"/>
          </w:rPr>
          <m:t>}</m:t>
        </m:r>
      </m:oMath>
      <w:r w:rsidR="00085B47">
        <w:rPr>
          <w:rFonts w:ascii="Cambria" w:eastAsiaTheme="minorEastAsia" w:hAnsi="Cambria"/>
        </w:rPr>
        <w:t>, and compute</w:t>
      </w:r>
      <w:commentRangeEnd w:id="927"/>
      <w:r w:rsidR="00FA4857">
        <w:rPr>
          <w:rStyle w:val="CommentReference"/>
        </w:rPr>
        <w:commentReference w:id="927"/>
      </w:r>
      <w:ins w:id="928" w:author="Bale,Cameron" w:date="2022-11-10T16:01:00Z">
        <w:r w:rsidR="00FE613D">
          <w:rPr>
            <w:rFonts w:ascii="Cambria" w:eastAsiaTheme="minorEastAsia" w:hAnsi="Cambria"/>
            <w:i/>
            <w:iCs/>
          </w:rPr>
          <w:t xml:space="preserve"> </w:t>
        </w:r>
        <w:r w:rsidR="00FE613D">
          <w:rPr>
            <w:rFonts w:ascii="Cambria" w:eastAsiaTheme="minorEastAsia" w:hAnsi="Cambria"/>
          </w:rPr>
          <w:t>the average proportion of correctly identified time series across all external data samples and confidential time series,</w:t>
        </w:r>
      </w:ins>
    </w:p>
    <w:p w14:paraId="436B75E3" w14:textId="5047C41E" w:rsidR="00085B47" w:rsidRPr="0053699F" w:rsidRDefault="00085B47" w:rsidP="00D76DF4">
      <w:pPr>
        <w:rPr>
          <w:rFonts w:ascii="Cambria" w:eastAsiaTheme="minorEastAsia" w:hAnsi="Cambria"/>
          <w:i/>
          <w:iCs/>
        </w:rPr>
      </w:pPr>
    </w:p>
    <w:p w14:paraId="06666122" w14:textId="77E62D27" w:rsidR="00C10793" w:rsidRPr="0053699F" w:rsidDel="00F07538" w:rsidRDefault="000D216E" w:rsidP="00C10793">
      <w:pPr>
        <w:jc w:val="center"/>
        <w:rPr>
          <w:del w:id="929" w:author="Bale,Cameron" w:date="2022-11-10T16:01:00Z"/>
          <w:rFonts w:ascii="Cambria" w:eastAsiaTheme="minorEastAsia" w:hAnsi="Cambria"/>
          <w:i/>
          <w:iCs/>
          <w:sz w:val="28"/>
          <w:szCs w:val="28"/>
        </w:rPr>
      </w:pPr>
      <w:commentRangeStart w:id="930"/>
      <w:commentRangeStart w:id="931"/>
      <m:oMathPara>
        <m:oMath>
          <m:r>
            <w:del w:id="932" w:author="Bale,Cameron" w:date="2022-11-10T16:01:00Z">
              <w:rPr>
                <w:rFonts w:ascii="Cambria Math" w:eastAsiaTheme="minorEastAsia" w:hAnsi="Cambria Math"/>
                <w:sz w:val="28"/>
                <w:szCs w:val="28"/>
              </w:rPr>
              <m:t>AvgProbIdent=</m:t>
            </w:del>
          </m:r>
          <m:f>
            <m:fPr>
              <m:ctrlPr>
                <w:del w:id="933" w:author="Bale,Cameron" w:date="2022-11-10T16:01:00Z">
                  <w:rPr>
                    <w:rFonts w:ascii="Cambria Math" w:eastAsiaTheme="minorEastAsia" w:hAnsi="Cambria Math"/>
                    <w:i/>
                    <w:iCs/>
                    <w:sz w:val="28"/>
                    <w:szCs w:val="28"/>
                  </w:rPr>
                </w:del>
              </m:ctrlPr>
            </m:fPr>
            <m:num>
              <m:r>
                <w:del w:id="934" w:author="Bale,Cameron" w:date="2022-11-10T16:01:00Z">
                  <w:rPr>
                    <w:rFonts w:ascii="Cambria Math" w:eastAsiaTheme="minorEastAsia" w:hAnsi="Cambria Math"/>
                    <w:sz w:val="28"/>
                    <w:szCs w:val="28"/>
                  </w:rPr>
                  <m:t>1</m:t>
                </w:del>
              </m:r>
            </m:num>
            <m:den>
              <m:r>
                <w:del w:id="935" w:author="Bale,Cameron" w:date="2022-11-10T16:01:00Z">
                  <w:rPr>
                    <w:rFonts w:ascii="Cambria Math" w:eastAsiaTheme="minorEastAsia" w:hAnsi="Cambria Math"/>
                    <w:sz w:val="28"/>
                    <w:szCs w:val="28"/>
                  </w:rPr>
                  <m:t>J*S</m:t>
                </w:del>
              </m:r>
            </m:den>
          </m:f>
          <m:nary>
            <m:naryPr>
              <m:chr m:val="∑"/>
              <m:ctrlPr>
                <w:del w:id="936" w:author="Bale,Cameron" w:date="2022-11-10T16:01:00Z">
                  <w:rPr>
                    <w:rFonts w:ascii="Cambria Math" w:eastAsiaTheme="minorEastAsia" w:hAnsi="Cambria Math"/>
                    <w:i/>
                    <w:iCs/>
                    <w:sz w:val="28"/>
                    <w:szCs w:val="28"/>
                  </w:rPr>
                </w:del>
              </m:ctrlPr>
            </m:naryPr>
            <m:sub>
              <m:r>
                <w:del w:id="937" w:author="Bale,Cameron" w:date="2022-11-10T16:01:00Z">
                  <w:rPr>
                    <w:rFonts w:ascii="Cambria Math" w:eastAsiaTheme="minorEastAsia" w:hAnsi="Cambria Math"/>
                    <w:sz w:val="28"/>
                    <w:szCs w:val="28"/>
                  </w:rPr>
                  <m:t>s=1</m:t>
                </w:del>
              </m:r>
            </m:sub>
            <m:sup>
              <m:r>
                <w:del w:id="938" w:author="Bale,Cameron" w:date="2022-11-10T16:01:00Z">
                  <w:rPr>
                    <w:rFonts w:ascii="Cambria Math" w:eastAsiaTheme="minorEastAsia" w:hAnsi="Cambria Math"/>
                    <w:sz w:val="28"/>
                    <w:szCs w:val="28"/>
                  </w:rPr>
                  <m:t>S</m:t>
                </w:del>
              </m:r>
            </m:sup>
            <m:e>
              <m:nary>
                <m:naryPr>
                  <m:chr m:val="∑"/>
                  <m:ctrlPr>
                    <w:del w:id="939" w:author="Bale,Cameron" w:date="2022-11-10T16:01:00Z">
                      <w:rPr>
                        <w:rFonts w:ascii="Cambria Math" w:eastAsiaTheme="minorEastAsia" w:hAnsi="Cambria Math"/>
                        <w:i/>
                        <w:iCs/>
                        <w:sz w:val="28"/>
                        <w:szCs w:val="28"/>
                      </w:rPr>
                    </w:del>
                  </m:ctrlPr>
                </m:naryPr>
                <m:sub>
                  <m:r>
                    <w:del w:id="940" w:author="Bale,Cameron" w:date="2022-11-10T16:01:00Z">
                      <w:rPr>
                        <w:rFonts w:ascii="Cambria Math" w:eastAsiaTheme="minorEastAsia" w:hAnsi="Cambria Math"/>
                        <w:sz w:val="28"/>
                        <w:szCs w:val="28"/>
                      </w:rPr>
                      <m:t>i =1</m:t>
                    </w:del>
                  </m:r>
                </m:sub>
                <m:sup>
                  <m:r>
                    <w:del w:id="941" w:author="Bale,Cameron" w:date="2022-11-10T16:01:00Z">
                      <w:rPr>
                        <w:rFonts w:ascii="Cambria Math" w:eastAsiaTheme="minorEastAsia" w:hAnsi="Cambria Math"/>
                        <w:sz w:val="28"/>
                        <w:szCs w:val="28"/>
                      </w:rPr>
                      <m:t>J</m:t>
                    </w:del>
                  </m:r>
                </m:sup>
                <m:e>
                  <m:d>
                    <m:dPr>
                      <m:ctrlPr>
                        <w:del w:id="942" w:author="Bale,Cameron" w:date="2022-11-10T16:01:00Z">
                          <w:rPr>
                            <w:rFonts w:ascii="Cambria Math" w:eastAsiaTheme="minorEastAsia" w:hAnsi="Cambria Math"/>
                            <w:i/>
                            <w:iCs/>
                            <w:sz w:val="28"/>
                            <w:szCs w:val="28"/>
                          </w:rPr>
                        </w:del>
                      </m:ctrlPr>
                    </m:dPr>
                    <m:e>
                      <m:sSub>
                        <m:sSubPr>
                          <m:ctrlPr>
                            <w:del w:id="943" w:author="Bale,Cameron" w:date="2022-11-10T16:01:00Z">
                              <w:rPr>
                                <w:rFonts w:ascii="Cambria Math" w:eastAsiaTheme="minorEastAsia" w:hAnsi="Cambria Math"/>
                                <w:i/>
                                <w:iCs/>
                                <w:sz w:val="28"/>
                                <w:szCs w:val="28"/>
                              </w:rPr>
                            </w:del>
                          </m:ctrlPr>
                        </m:sSubPr>
                        <m:e>
                          <m:sSup>
                            <m:sSupPr>
                              <m:ctrlPr>
                                <w:del w:id="944" w:author="Bale,Cameron" w:date="2022-11-10T16:01:00Z">
                                  <w:rPr>
                                    <w:rFonts w:ascii="Cambria Math" w:eastAsiaTheme="minorEastAsia" w:hAnsi="Cambria Math"/>
                                    <w:i/>
                                    <w:sz w:val="28"/>
                                    <w:szCs w:val="28"/>
                                  </w:rPr>
                                </w:del>
                              </m:ctrlPr>
                            </m:sSupPr>
                            <m:e>
                              <m:r>
                                <w:del w:id="945" w:author="Bale,Cameron" w:date="2022-11-10T16:01:00Z">
                                  <w:rPr>
                                    <w:rFonts w:ascii="Cambria Math" w:eastAsiaTheme="minorEastAsia" w:hAnsi="Cambria Math"/>
                                    <w:sz w:val="28"/>
                                    <w:szCs w:val="28"/>
                                  </w:rPr>
                                  <m:t>r</m:t>
                                </w:del>
                              </m:r>
                            </m:e>
                            <m:sup>
                              <m:r>
                                <w:del w:id="946" w:author="Bale,Cameron" w:date="2022-11-10T16:01:00Z">
                                  <w:rPr>
                                    <w:rFonts w:ascii="Cambria Math" w:eastAsiaTheme="minorEastAsia" w:hAnsi="Cambria Math"/>
                                    <w:sz w:val="28"/>
                                    <w:szCs w:val="28"/>
                                  </w:rPr>
                                  <m:t>s</m:t>
                                </w:del>
                              </m:r>
                            </m:sup>
                          </m:sSup>
                        </m:e>
                        <m:sub>
                          <m:r>
                            <w:del w:id="947" w:author="Bale,Cameron" w:date="2022-11-10T16:01:00Z">
                              <w:rPr>
                                <w:rFonts w:ascii="Cambria Math" w:eastAsiaTheme="minorEastAsia" w:hAnsi="Cambria Math"/>
                                <w:sz w:val="28"/>
                                <w:szCs w:val="28"/>
                              </w:rPr>
                              <m:t>i,j</m:t>
                            </w:del>
                          </m:r>
                        </m:sub>
                      </m:sSub>
                      <m:r>
                        <w:del w:id="948" w:author="Bale,Cameron" w:date="2022-11-10T16:01:00Z">
                          <w:rPr>
                            <w:rFonts w:ascii="Cambria Math" w:eastAsiaTheme="minorEastAsia" w:hAnsi="Cambria Math"/>
                            <w:sz w:val="28"/>
                            <w:szCs w:val="28"/>
                          </w:rPr>
                          <m:t>-B</m:t>
                        </w:del>
                      </m:r>
                    </m:e>
                  </m:d>
                  <m:r>
                    <w:del w:id="949" w:author="Bale,Cameron" w:date="2022-11-10T16:01:00Z">
                      <m:rPr>
                        <m:lit/>
                      </m:rPr>
                      <w:rPr>
                        <w:rFonts w:ascii="Cambria Math" w:eastAsiaTheme="minorEastAsia" w:hAnsi="Cambria Math"/>
                        <w:sz w:val="28"/>
                        <w:szCs w:val="28"/>
                      </w:rPr>
                      <m:t>/</m:t>
                    </w:del>
                  </m:r>
                  <m:r>
                    <w:del w:id="950" w:author="Bale,Cameron" w:date="2022-11-10T16:01:00Z">
                      <w:rPr>
                        <w:rFonts w:ascii="Cambria Math" w:eastAsiaTheme="minorEastAsia" w:hAnsi="Cambria Math"/>
                        <w:sz w:val="28"/>
                        <w:szCs w:val="28"/>
                      </w:rPr>
                      <m:t>B</m:t>
                    </w:del>
                  </m:r>
                </m:e>
              </m:nary>
            </m:e>
          </m:nary>
          <m:r>
            <w:del w:id="951" w:author="Bale,Cameron" w:date="2022-11-10T16:01:00Z">
              <w:rPr>
                <w:rFonts w:ascii="Cambria Math" w:eastAsiaTheme="minorEastAsia" w:hAnsi="Cambria Math"/>
                <w:sz w:val="28"/>
                <w:szCs w:val="28"/>
              </w:rPr>
              <m:t xml:space="preserve"> * 100</m:t>
            </w:del>
          </m:r>
        </m:oMath>
      </m:oMathPara>
    </w:p>
    <w:p w14:paraId="7ED8ACFD" w14:textId="545F17F8" w:rsidR="0083409B" w:rsidRPr="0053699F" w:rsidDel="00F07538" w:rsidRDefault="0083409B" w:rsidP="00C10793">
      <w:pPr>
        <w:jc w:val="center"/>
        <w:rPr>
          <w:del w:id="952" w:author="Bale,Cameron" w:date="2022-11-10T16:01:00Z"/>
          <w:rFonts w:ascii="Cambria" w:eastAsiaTheme="minorEastAsia" w:hAnsi="Cambria"/>
          <w:i/>
          <w:iCs/>
          <w:sz w:val="28"/>
          <w:szCs w:val="28"/>
        </w:rPr>
      </w:pPr>
    </w:p>
    <w:p w14:paraId="3D58130D" w14:textId="5F276706" w:rsidR="008A2BEC" w:rsidDel="00F07538" w:rsidRDefault="008A2BEC" w:rsidP="00B14387">
      <w:pPr>
        <w:rPr>
          <w:del w:id="953" w:author="Bale,Cameron" w:date="2022-11-10T16:01:00Z"/>
          <w:rFonts w:ascii="Cambria" w:eastAsiaTheme="minorEastAsia" w:hAnsi="Cambria"/>
          <w:sz w:val="28"/>
          <w:szCs w:val="28"/>
        </w:rPr>
      </w:pPr>
    </w:p>
    <w:p w14:paraId="2DE1C762" w14:textId="0B73608A" w:rsidR="00817D96" w:rsidRPr="004A532E" w:rsidDel="00FE613D" w:rsidRDefault="004A532E" w:rsidP="00F44B14">
      <w:pPr>
        <w:rPr>
          <w:del w:id="954" w:author="Bale,Cameron" w:date="2022-11-10T16:01:00Z"/>
          <w:rFonts w:ascii="Cambria" w:eastAsiaTheme="minorEastAsia" w:hAnsi="Cambria"/>
        </w:rPr>
      </w:pPr>
      <w:del w:id="955" w:author="Bale,Cameron" w:date="2022-11-10T16:01:00Z">
        <w:r w:rsidDel="00F07538">
          <w:rPr>
            <w:rFonts w:ascii="Cambria" w:eastAsiaTheme="minorEastAsia" w:hAnsi="Cambria"/>
          </w:rPr>
          <w:delText xml:space="preserve">where </w:delText>
        </w:r>
      </w:del>
      <m:oMath>
        <m:r>
          <w:del w:id="956" w:author="Bale,Cameron" w:date="2022-11-10T16:01:00Z">
            <w:rPr>
              <w:rFonts w:ascii="Cambria Math" w:eastAsiaTheme="minorEastAsia" w:hAnsi="Cambria Math"/>
            </w:rPr>
            <m:t>B = 1</m:t>
          </w:del>
        </m:r>
        <m:r>
          <w:del w:id="957" w:author="Bale,Cameron" w:date="2022-11-10T16:01:00Z">
            <m:rPr>
              <m:lit/>
            </m:rPr>
            <w:rPr>
              <w:rFonts w:ascii="Cambria Math" w:eastAsiaTheme="minorEastAsia" w:hAnsi="Cambria Math"/>
            </w:rPr>
            <m:t>/</m:t>
          </w:del>
        </m:r>
        <m:r>
          <w:del w:id="958" w:author="Bale,Cameron" w:date="2022-11-10T16:01:00Z">
            <w:rPr>
              <w:rFonts w:ascii="Cambria Math" w:eastAsiaTheme="minorEastAsia" w:hAnsi="Cambria Math"/>
            </w:rPr>
            <m:t>J</m:t>
          </w:del>
        </m:r>
      </m:oMath>
      <w:del w:id="959" w:author="Bale,Cameron" w:date="2022-11-10T16:01:00Z">
        <w:r w:rsidDel="00F07538">
          <w:rPr>
            <w:rFonts w:ascii="Cambria" w:eastAsiaTheme="minorEastAsia" w:hAnsi="Cambria"/>
          </w:rPr>
          <w:delText xml:space="preserve"> is the baseline probability of identification which corresponds to random guessing. </w:delText>
        </w:r>
        <w:r w:rsidDel="00F07538">
          <w:rPr>
            <w:rFonts w:ascii="Cambria" w:eastAsiaTheme="minorEastAsia" w:hAnsi="Cambria"/>
            <w:i/>
            <w:iCs/>
          </w:rPr>
          <w:delText xml:space="preserve">AvgProbIdent </w:delText>
        </w:r>
        <w:r w:rsidDel="00F07538">
          <w:rPr>
            <w:rFonts w:ascii="Cambria" w:eastAsiaTheme="minorEastAsia" w:hAnsi="Cambria"/>
          </w:rPr>
          <w:delText xml:space="preserve">gives </w:delText>
        </w:r>
        <w:r w:rsidR="00817D96" w:rsidDel="00F07538">
          <w:rPr>
            <w:rFonts w:ascii="Cambria" w:eastAsiaTheme="minorEastAsia" w:hAnsi="Cambria"/>
          </w:rPr>
          <w:delText xml:space="preserve">the average </w:delText>
        </w:r>
        <w:r w:rsidDel="00F07538">
          <w:rPr>
            <w:rFonts w:ascii="Cambria" w:eastAsiaTheme="minorEastAsia" w:hAnsi="Cambria"/>
          </w:rPr>
          <w:delText xml:space="preserve">percent change in the </w:delText>
        </w:r>
        <w:r w:rsidR="00827483" w:rsidDel="00F07538">
          <w:rPr>
            <w:rFonts w:ascii="Cambria" w:eastAsiaTheme="minorEastAsia" w:hAnsi="Cambria"/>
          </w:rPr>
          <w:delText>probability of correct identification</w:delText>
        </w:r>
        <w:r w:rsidR="00B57EDE" w:rsidDel="00F07538">
          <w:rPr>
            <w:rFonts w:ascii="Cambria" w:eastAsiaTheme="minorEastAsia" w:hAnsi="Cambria"/>
          </w:rPr>
          <w:delText xml:space="preserve"> </w:delText>
        </w:r>
        <w:r w:rsidR="00817D96" w:rsidDel="00F07538">
          <w:rPr>
            <w:rFonts w:ascii="Cambria" w:eastAsiaTheme="minorEastAsia" w:hAnsi="Cambria"/>
          </w:rPr>
          <w:delText>across all</w:delText>
        </w:r>
        <w:r w:rsidR="00085B47" w:rsidDel="00F07538">
          <w:rPr>
            <w:rFonts w:ascii="Cambria" w:eastAsiaTheme="minorEastAsia" w:hAnsi="Cambria"/>
          </w:rPr>
          <w:delText xml:space="preserve"> </w:delText>
        </w:r>
        <w:r w:rsidR="00774619" w:rsidDel="00F07538">
          <w:rPr>
            <w:rFonts w:ascii="Cambria" w:eastAsiaTheme="minorEastAsia" w:hAnsi="Cambria"/>
          </w:rPr>
          <w:delText>simulations</w:delText>
        </w:r>
        <w:r w:rsidR="00085B47" w:rsidDel="00F07538">
          <w:rPr>
            <w:rFonts w:ascii="Cambria" w:eastAsiaTheme="minorEastAsia" w:hAnsi="Cambria"/>
          </w:rPr>
          <w:delText xml:space="preserve"> </w:delText>
        </w:r>
        <w:r w:rsidR="00774619" w:rsidDel="00F07538">
          <w:rPr>
            <w:rFonts w:ascii="Cambria" w:eastAsiaTheme="minorEastAsia" w:hAnsi="Cambria"/>
          </w:rPr>
          <w:delText>and</w:delText>
        </w:r>
        <w:r w:rsidR="00817D96" w:rsidDel="00F07538">
          <w:rPr>
            <w:rFonts w:ascii="Cambria" w:eastAsiaTheme="minorEastAsia" w:hAnsi="Cambria"/>
          </w:rPr>
          <w:delText xml:space="preserve"> </w:delText>
        </w:r>
        <w:r w:rsidR="00012134" w:rsidDel="00F07538">
          <w:rPr>
            <w:rFonts w:ascii="Cambria" w:eastAsiaTheme="minorEastAsia" w:hAnsi="Cambria"/>
          </w:rPr>
          <w:delText>confidential time series</w:delText>
        </w:r>
        <w:r w:rsidDel="00F07538">
          <w:rPr>
            <w:rFonts w:ascii="Cambria" w:eastAsiaTheme="minorEastAsia" w:hAnsi="Cambria"/>
          </w:rPr>
          <w:delText xml:space="preserve"> relative to random guessing</w:delText>
        </w:r>
        <w:r w:rsidR="00817D96" w:rsidDel="00F07538">
          <w:rPr>
            <w:rFonts w:ascii="Cambria" w:eastAsiaTheme="minorEastAsia" w:hAnsi="Cambria"/>
          </w:rPr>
          <w:delText>.</w:delText>
        </w:r>
        <w:r w:rsidR="00F44B14" w:rsidDel="00F07538">
          <w:rPr>
            <w:rFonts w:ascii="Cambria" w:eastAsiaTheme="minorEastAsia" w:hAnsi="Cambria"/>
          </w:rPr>
          <w:delText xml:space="preserve"> </w:delText>
        </w:r>
        <w:r w:rsidR="00F44B14" w:rsidDel="00FE613D">
          <w:rPr>
            <w:rFonts w:ascii="Cambria" w:eastAsiaTheme="minorEastAsia" w:hAnsi="Cambria"/>
          </w:rPr>
          <w:delText>A second measure of identification risk is</w:delText>
        </w:r>
      </w:del>
    </w:p>
    <w:p w14:paraId="541BA663" w14:textId="402B7669" w:rsidR="00F44B14" w:rsidRDefault="00F44B14" w:rsidP="00F44B14">
      <w:pPr>
        <w:rPr>
          <w:rFonts w:ascii="Cambria" w:eastAsiaTheme="minorEastAsia" w:hAnsi="Cambria"/>
        </w:rPr>
      </w:pPr>
    </w:p>
    <w:commentRangeEnd w:id="930"/>
    <w:p w14:paraId="25106731" w14:textId="69A6DED2" w:rsidR="00774619" w:rsidRPr="00FE613D" w:rsidRDefault="00000000" w:rsidP="00F44B14">
      <w:pPr>
        <w:rPr>
          <w:ins w:id="960" w:author="Bale,Cameron" w:date="2022-11-10T16:02:00Z"/>
          <w:rFonts w:ascii="Cambria" w:eastAsiaTheme="minorEastAsia" w:hAnsi="Cambria"/>
          <w:sz w:val="28"/>
          <w:szCs w:val="28"/>
          <w:rPrChange w:id="961" w:author="Bale,Cameron" w:date="2022-11-10T16:02:00Z">
            <w:rPr>
              <w:ins w:id="962" w:author="Bale,Cameron" w:date="2022-11-10T16:02:00Z"/>
              <w:rFonts w:ascii="Cambria Math" w:eastAsiaTheme="minorEastAsia" w:hAnsi="Cambria Math"/>
              <w:i/>
              <w:sz w:val="28"/>
              <w:szCs w:val="28"/>
            </w:rPr>
          </w:rPrChange>
        </w:rPr>
      </w:pPr>
      <m:oMathPara>
        <m:oMath>
          <m:acc>
            <m:accPr>
              <m:chr m:val="̅"/>
              <m:ctrlPr>
                <w:rPr>
                  <w:rFonts w:ascii="Cambria Math" w:eastAsiaTheme="minorEastAsia" w:hAnsi="Cambria Math"/>
                  <w:sz w:val="28"/>
                  <w:szCs w:val="28"/>
                </w:rPr>
              </m:ctrlPr>
            </m:accPr>
            <m:e>
              <m:r>
                <w:ins w:id="963" w:author="Bale,Cameron" w:date="2022-11-10T16:02:00Z">
                  <w:rPr>
                    <w:rFonts w:ascii="Cambria Math" w:eastAsiaTheme="minorEastAsia" w:hAnsi="Cambria Math"/>
                    <w:sz w:val="28"/>
                    <w:szCs w:val="28"/>
                  </w:rPr>
                  <m:t>P</m:t>
                </w:ins>
              </m:r>
            </m:e>
          </m:acc>
          <m:r>
            <w:del w:id="964" w:author="Bale,Cameron" w:date="2022-11-10T16:01:00Z">
              <w:rPr>
                <w:rFonts w:ascii="Cambria Math" w:eastAsiaTheme="minorEastAsia" w:hAnsi="Cambria Math"/>
                <w:sz w:val="28"/>
                <w:szCs w:val="28"/>
              </w:rPr>
              <m:t>AvgPropIdent</m:t>
            </w:del>
          </m:r>
          <m:r>
            <w:rPr>
              <w:rFonts w:ascii="Cambria Math" w:eastAsiaTheme="minorEastAsia" w:hAnsi="Cambria Math"/>
              <w:sz w:val="28"/>
              <w:szCs w:val="28"/>
            </w:rPr>
            <m:t>=</m:t>
          </m:r>
          <m:f>
            <m:fPr>
              <m:ctrlPr>
                <w:rPr>
                  <w:rFonts w:ascii="Cambria Math" w:eastAsiaTheme="minorEastAsia" w:hAnsi="Cambria Math"/>
                  <w:sz w:val="28"/>
                  <w:szCs w:val="28"/>
                </w:rPr>
              </m:ctrlPr>
            </m:fPr>
            <m:num>
              <m:r>
                <w:rPr>
                  <w:rFonts w:ascii="Cambria Math" w:eastAsiaTheme="minorEastAsia" w:hAnsi="Cambria Math"/>
                  <w:sz w:val="28"/>
                  <w:szCs w:val="28"/>
                </w:rPr>
                <m:t>1</m:t>
              </m:r>
              <m:ctrlPr>
                <w:rPr>
                  <w:rFonts w:ascii="Cambria Math" w:eastAsiaTheme="minorEastAsia" w:hAnsi="Cambria Math"/>
                  <w:i/>
                  <w:sz w:val="28"/>
                  <w:szCs w:val="28"/>
                </w:rPr>
              </m:ctrlPr>
            </m:num>
            <m:den>
              <m:r>
                <w:rPr>
                  <w:rFonts w:ascii="Cambria Math" w:eastAsiaTheme="minorEastAsia" w:hAnsi="Cambria Math"/>
                  <w:sz w:val="28"/>
                  <w:szCs w:val="28"/>
                </w:rPr>
                <m:t>J*S</m:t>
              </m:r>
              <m:ctrlPr>
                <w:rPr>
                  <w:rFonts w:ascii="Cambria Math" w:eastAsiaTheme="minorEastAsia" w:hAnsi="Cambria Math"/>
                  <w:i/>
                  <w:sz w:val="28"/>
                  <w:szCs w:val="28"/>
                </w:rPr>
              </m:ctrlPr>
            </m:den>
          </m:f>
          <m:nary>
            <m:naryPr>
              <m:chr m:val="∑"/>
              <m:ctrlPr>
                <w:rPr>
                  <w:rFonts w:ascii="Cambria Math" w:eastAsiaTheme="minorEastAsia" w:hAnsi="Cambria Math"/>
                  <w:sz w:val="28"/>
                  <w:szCs w:val="28"/>
                </w:rPr>
              </m:ctrlPr>
            </m:naryPr>
            <m:sub>
              <m:r>
                <w:rPr>
                  <w:rFonts w:ascii="Cambria Math" w:eastAsiaTheme="minorEastAsia" w:hAnsi="Cambria Math"/>
                  <w:sz w:val="28"/>
                  <w:szCs w:val="28"/>
                </w:rPr>
                <m:t>s=1</m:t>
              </m:r>
              <m:ctrlPr>
                <w:rPr>
                  <w:rFonts w:ascii="Cambria Math" w:eastAsiaTheme="minorEastAsia" w:hAnsi="Cambria Math"/>
                  <w:i/>
                  <w:sz w:val="28"/>
                  <w:szCs w:val="28"/>
                </w:rPr>
              </m:ctrlPr>
            </m:sub>
            <m:sup>
              <m:r>
                <w:rPr>
                  <w:rFonts w:ascii="Cambria Math" w:eastAsiaTheme="minorEastAsia" w:hAnsi="Cambria Math"/>
                  <w:sz w:val="28"/>
                  <w:szCs w:val="28"/>
                </w:rPr>
                <m:t>S</m:t>
              </m:r>
              <m:ctrlPr>
                <w:rPr>
                  <w:rFonts w:ascii="Cambria Math" w:eastAsiaTheme="minorEastAsia" w:hAnsi="Cambria Math"/>
                  <w:i/>
                  <w:sz w:val="28"/>
                  <w:szCs w:val="28"/>
                </w:rPr>
              </m:ctrlPr>
            </m:sup>
            <m:e>
              <m:nary>
                <m:naryPr>
                  <m:chr m:val="∑"/>
                  <m:ctrlPr>
                    <w:rPr>
                      <w:rFonts w:ascii="Cambria Math" w:eastAsiaTheme="minorEastAsia" w:hAnsi="Cambria Math"/>
                      <w:sz w:val="28"/>
                      <w:szCs w:val="28"/>
                    </w:rPr>
                  </m:ctrlPr>
                </m:naryPr>
                <m:sub>
                  <m:r>
                    <w:rPr>
                      <w:rFonts w:ascii="Cambria Math" w:eastAsiaTheme="minorEastAsia" w:hAnsi="Cambria Math"/>
                      <w:sz w:val="28"/>
                      <w:szCs w:val="28"/>
                    </w:rPr>
                    <m:t>i=1</m:t>
                  </m:r>
                  <m:ctrlPr>
                    <w:rPr>
                      <w:rFonts w:ascii="Cambria Math" w:eastAsiaTheme="minorEastAsia" w:hAnsi="Cambria Math"/>
                      <w:i/>
                      <w:sz w:val="28"/>
                      <w:szCs w:val="28"/>
                    </w:rPr>
                  </m:ctrlPr>
                </m:sub>
                <m:sup>
                  <m:r>
                    <w:rPr>
                      <w:rFonts w:ascii="Cambria Math" w:eastAsiaTheme="minorEastAsia" w:hAnsi="Cambria Math"/>
                      <w:sz w:val="28"/>
                      <w:szCs w:val="28"/>
                    </w:rPr>
                    <m:t>J</m:t>
                  </m:r>
                  <m:ctrlPr>
                    <w:rPr>
                      <w:rFonts w:ascii="Cambria Math" w:eastAsiaTheme="minorEastAsia" w:hAnsi="Cambria Math"/>
                      <w:i/>
                      <w:sz w:val="28"/>
                      <w:szCs w:val="28"/>
                    </w:rPr>
                  </m:ctrlPr>
                </m:sup>
                <m:e>
                  <m:d>
                    <m:dPr>
                      <m:begChr m:val="["/>
                      <m:endChr m:val="]"/>
                      <m:ctrlPr>
                        <w:rPr>
                          <w:rFonts w:ascii="Cambria Math" w:eastAsiaTheme="minorEastAsia" w:hAnsi="Cambria Math"/>
                          <w:i/>
                          <w:sz w:val="28"/>
                          <w:szCs w:val="28"/>
                        </w:rPr>
                      </m:ctrlPr>
                    </m:dPr>
                    <m:e>
                      <m:acc>
                        <m:accPr>
                          <m:ctrlPr>
                            <w:rPr>
                              <w:rFonts w:ascii="Cambria Math" w:eastAsiaTheme="minorEastAsia" w:hAnsi="Cambria Math"/>
                              <w:sz w:val="28"/>
                              <w:szCs w:val="28"/>
                            </w:rPr>
                          </m:ctrlPr>
                        </m:acc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m:t>
                              </m:r>
                            </m:e>
                            <m:sub>
                              <m:r>
                                <w:rPr>
                                  <w:rFonts w:ascii="Cambria Math" w:eastAsiaTheme="minorEastAsia" w:hAnsi="Cambria Math"/>
                                  <w:sz w:val="28"/>
                                  <w:szCs w:val="28"/>
                                </w:rPr>
                                <m:t>i</m:t>
                              </m:r>
                            </m:sub>
                            <m:sup>
                              <m:r>
                                <w:rPr>
                                  <w:rFonts w:ascii="Cambria Math" w:eastAsiaTheme="minorEastAsia" w:hAnsi="Cambria Math"/>
                                  <w:sz w:val="28"/>
                                  <w:szCs w:val="28"/>
                                </w:rPr>
                                <m:t>s</m:t>
                              </m:r>
                            </m:sup>
                          </m:sSubSup>
                        </m:e>
                      </m:acc>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e>
                  </m:d>
                  <m:ctrlPr>
                    <w:rPr>
                      <w:rFonts w:ascii="Cambria Math" w:eastAsiaTheme="minorEastAsia" w:hAnsi="Cambria Math"/>
                      <w:i/>
                      <w:sz w:val="28"/>
                      <w:szCs w:val="28"/>
                    </w:rPr>
                  </m:ctrlPr>
                </m:e>
              </m:nary>
              <m:ctrlPr>
                <w:rPr>
                  <w:rFonts w:ascii="Cambria Math" w:eastAsiaTheme="minorEastAsia" w:hAnsi="Cambria Math"/>
                  <w:i/>
                  <w:sz w:val="28"/>
                  <w:szCs w:val="28"/>
                </w:rPr>
              </m:ctrlPr>
            </m:e>
          </m:nary>
          <m:r>
            <m:rPr>
              <m:sty m:val="p"/>
            </m:rPr>
            <w:rPr>
              <w:rStyle w:val="CommentReference"/>
            </w:rPr>
            <w:commentReference w:id="930"/>
          </m:r>
          <w:commentRangeEnd w:id="931"/>
          <m:r>
            <m:rPr>
              <m:sty m:val="p"/>
            </m:rPr>
            <w:rPr>
              <w:rStyle w:val="CommentReference"/>
            </w:rPr>
            <w:commentReference w:id="931"/>
          </m:r>
        </m:oMath>
      </m:oMathPara>
    </w:p>
    <w:p w14:paraId="41BF15CD" w14:textId="77777777" w:rsidR="00FE613D" w:rsidRPr="00FE613D" w:rsidDel="00FE613D" w:rsidRDefault="00FE613D" w:rsidP="00F44B14">
      <w:pPr>
        <w:rPr>
          <w:del w:id="965" w:author="Bale,Cameron" w:date="2022-11-10T16:02:00Z"/>
          <w:rFonts w:ascii="Cambria" w:eastAsiaTheme="minorEastAsia" w:hAnsi="Cambria"/>
          <w:sz w:val="28"/>
          <w:szCs w:val="28"/>
        </w:rPr>
      </w:pPr>
    </w:p>
    <w:p w14:paraId="589F0B34" w14:textId="77777777" w:rsidR="00F44B14" w:rsidRDefault="00F44B14" w:rsidP="00F44B14">
      <w:pPr>
        <w:rPr>
          <w:rFonts w:ascii="Cambria" w:eastAsiaTheme="minorEastAsia" w:hAnsi="Cambria"/>
        </w:rPr>
      </w:pPr>
    </w:p>
    <w:p w14:paraId="69AC925C" w14:textId="7B30FBB3" w:rsidR="0094215E" w:rsidRDefault="00F44B14" w:rsidP="00F44B14">
      <w:pPr>
        <w:rPr>
          <w:rFonts w:ascii="Cambria" w:eastAsiaTheme="minorEastAsia" w:hAnsi="Cambria"/>
        </w:rPr>
      </w:pPr>
      <w:r w:rsidRPr="00B14387">
        <w:rPr>
          <w:rFonts w:ascii="Cambria" w:eastAsiaTheme="minorEastAsia" w:hAnsi="Cambria"/>
        </w:rPr>
        <w:t>where</w:t>
      </w:r>
      <w:r>
        <w:rPr>
          <w:rFonts w:ascii="Cambria" w:eastAsiaTheme="minorEastAsia" w:hAnsi="Cambria"/>
        </w:rPr>
        <w:t xml:space="preserve"> [.] are </w:t>
      </w:r>
      <w:r w:rsidR="00635F51">
        <w:rPr>
          <w:rFonts w:ascii="Cambria" w:eastAsiaTheme="minorEastAsia" w:hAnsi="Cambria"/>
        </w:rPr>
        <w:t>Iverson</w:t>
      </w:r>
      <w:r>
        <w:rPr>
          <w:rFonts w:ascii="Cambria" w:eastAsiaTheme="minorEastAsia" w:hAnsi="Cambria"/>
        </w:rPr>
        <w:t xml:space="preserve"> brackets.</w:t>
      </w:r>
      <w:del w:id="966" w:author="Bale,Cameron" w:date="2022-11-10T16:02:00Z">
        <w:r w:rsidDel="00FE613D">
          <w:rPr>
            <w:rFonts w:ascii="Cambria" w:eastAsiaTheme="minorEastAsia" w:hAnsi="Cambria"/>
          </w:rPr>
          <w:delText xml:space="preserve"> This measure gives the average proportion of correctly identified time series across all external data samples</w:delText>
        </w:r>
        <w:r w:rsidR="00774619" w:rsidDel="00FE613D">
          <w:rPr>
            <w:rFonts w:ascii="Cambria" w:eastAsiaTheme="minorEastAsia" w:hAnsi="Cambria"/>
          </w:rPr>
          <w:delText xml:space="preserve"> and confidential time series</w:delText>
        </w:r>
        <w:r w:rsidDel="00FE613D">
          <w:rPr>
            <w:rFonts w:ascii="Cambria" w:eastAsiaTheme="minorEastAsia" w:hAnsi="Cambria"/>
          </w:rPr>
          <w:delText>.</w:delText>
        </w:r>
      </w:del>
    </w:p>
    <w:p w14:paraId="0AB096EA" w14:textId="77777777" w:rsidR="0094215E" w:rsidRDefault="0094215E" w:rsidP="00F44B14">
      <w:pPr>
        <w:rPr>
          <w:rFonts w:ascii="Cambria" w:eastAsiaTheme="minorEastAsia" w:hAnsi="Cambria"/>
        </w:rPr>
      </w:pPr>
    </w:p>
    <w:p w14:paraId="4BDA09D0" w14:textId="6C9AB131" w:rsidR="00635F51" w:rsidRPr="00160BD1" w:rsidRDefault="0094215E" w:rsidP="00160BD1">
      <w:pPr>
        <w:rPr>
          <w:rFonts w:ascii="Cambria" w:eastAsiaTheme="minorEastAsia" w:hAnsi="Cambria"/>
        </w:rPr>
      </w:pPr>
      <w:r>
        <w:rPr>
          <w:rFonts w:ascii="Cambria" w:eastAsiaTheme="minorEastAsia" w:hAnsi="Cambria"/>
        </w:rPr>
        <w:t xml:space="preserve">These simulations assume that the </w:t>
      </w:r>
      <w:r w:rsidR="00160BD1">
        <w:rPr>
          <w:rFonts w:ascii="Cambria" w:eastAsiaTheme="minorEastAsia" w:hAnsi="Cambria"/>
        </w:rPr>
        <w:t xml:space="preserve">third party in possession of </w:t>
      </w:r>
      <m:oMath>
        <m:r>
          <w:rPr>
            <w:rFonts w:ascii="Cambria Math" w:eastAsiaTheme="minorEastAsia" w:hAnsi="Cambria Math"/>
          </w:rPr>
          <m:t>C</m:t>
        </m:r>
      </m:oMath>
      <w:r w:rsidR="00160BD1">
        <w:rPr>
          <w:rFonts w:ascii="Cambria" w:eastAsiaTheme="minorEastAsia" w:hAnsi="Cambria"/>
        </w:rPr>
        <w:t xml:space="preserve"> predicts the match for each </w:t>
      </w:r>
      <w:r>
        <w:rPr>
          <w:rFonts w:ascii="Cambria" w:eastAsiaTheme="minorEastAsia" w:hAnsi="Cambria"/>
        </w:rPr>
        <w:t xml:space="preserve">confidential vector </w:t>
      </w:r>
      <m:oMath>
        <m:sSub>
          <m:sSubPr>
            <m:ctrlPr>
              <w:rPr>
                <w:rFonts w:ascii="Cambria Math" w:eastAsiaTheme="minorEastAsia" w:hAnsi="Cambria Math"/>
                <w:i/>
              </w:rPr>
            </m:ctrlPr>
          </m:sSubPr>
          <m:e>
            <m:r>
              <m:rPr>
                <m:sty m:val="bi"/>
              </m:rPr>
              <w:rPr>
                <w:rFonts w:ascii="Cambria Math" w:eastAsiaTheme="minorEastAsia" w:hAnsi="Cambria Math"/>
              </w:rPr>
              <m:t>c</m:t>
            </m:r>
            <m:ctrlPr>
              <w:rPr>
                <w:rFonts w:ascii="Cambria Math" w:eastAsiaTheme="minorEastAsia" w:hAnsi="Cambria Math"/>
                <w:b/>
                <w:bCs/>
                <w:i/>
              </w:rPr>
            </m:ctrlPr>
          </m:e>
          <m:sub>
            <m:r>
              <w:rPr>
                <w:rFonts w:ascii="Cambria Math" w:eastAsiaTheme="minorEastAsia" w:hAnsi="Cambria Math"/>
              </w:rPr>
              <m:t>i</m:t>
            </m:r>
          </m:sub>
        </m:sSub>
      </m:oMath>
      <w:r>
        <w:rPr>
          <w:rFonts w:ascii="Cambria" w:eastAsiaTheme="minorEastAsia" w:hAnsi="Cambria"/>
        </w:rPr>
        <w:t xml:space="preserve"> independently of the predicted matches for other vectors</w:t>
      </w:r>
      <w:r w:rsidR="00160BD1">
        <w:rPr>
          <w:rFonts w:ascii="Cambria" w:eastAsiaTheme="minorEastAsia" w:hAnsi="Cambria"/>
        </w:rPr>
        <w:t>. The</w:t>
      </w:r>
      <w:r w:rsidR="00261410">
        <w:rPr>
          <w:rFonts w:ascii="Cambria" w:eastAsiaTheme="minorEastAsia" w:hAnsi="Cambria"/>
        </w:rPr>
        <w:t xml:space="preserve"> risk estimate from a given simulation is</w:t>
      </w:r>
      <w:r>
        <w:rPr>
          <w:rFonts w:ascii="Cambria" w:eastAsiaTheme="minorEastAsia" w:hAnsi="Cambria"/>
        </w:rPr>
        <w:t xml:space="preserve"> equivalent to the identification risk when </w:t>
      </w:r>
      <m:oMath>
        <m:r>
          <w:rPr>
            <w:rFonts w:ascii="Cambria Math" w:eastAsiaTheme="minorEastAsia" w:hAnsi="Cambria Math"/>
          </w:rPr>
          <m:t>J</m:t>
        </m:r>
      </m:oMath>
      <w:r>
        <w:rPr>
          <w:rFonts w:ascii="Cambria" w:eastAsiaTheme="minorEastAsia" w:hAnsi="Cambria"/>
        </w:rPr>
        <w:t xml:space="preserve"> independent third parties are each in possession of o</w:t>
      </w:r>
      <w:proofErr w:type="spellStart"/>
      <w:r>
        <w:rPr>
          <w:rFonts w:ascii="Cambria" w:eastAsiaTheme="minorEastAsia" w:hAnsi="Cambria"/>
        </w:rPr>
        <w:t>ne</w:t>
      </w:r>
      <w:proofErr w:type="spellEnd"/>
      <w:r>
        <w:rPr>
          <w:rFonts w:ascii="Cambria" w:eastAsiaTheme="minorEastAsia" w:hAnsi="Cambria"/>
        </w:rPr>
        <w:t xml:space="preserve"> of the confidential vectors </w:t>
      </w:r>
      <m:oMath>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i</m:t>
            </m:r>
          </m:sub>
        </m:sSub>
      </m:oMath>
      <w:r>
        <w:rPr>
          <w:rFonts w:ascii="Cambria" w:eastAsiaTheme="minorEastAsia" w:hAnsi="Cambria"/>
        </w:rPr>
        <w:t xml:space="preserve"> and each attempts identification risk as described above.</w:t>
      </w:r>
      <w:r w:rsidR="00635F51">
        <w:rPr>
          <w:rFonts w:ascii="Cambria" w:eastAsiaTheme="minorEastAsia" w:hAnsi="Cambria"/>
        </w:rPr>
        <w:t xml:space="preserve"> </w:t>
      </w:r>
      <w:r w:rsidR="00160BD1">
        <w:rPr>
          <w:rFonts w:ascii="Cambria" w:eastAsiaTheme="minorEastAsia" w:hAnsi="Cambria"/>
        </w:rPr>
        <w:t>Overall,</w:t>
      </w:r>
      <w:r w:rsidR="00635F51">
        <w:rPr>
          <w:rFonts w:ascii="Cambria" w:eastAsiaTheme="minorEastAsia" w:hAnsi="Cambria"/>
        </w:rPr>
        <w:t xml:space="preserve"> multiple confidential vectors to be matched to the same protected time series</w:t>
      </w:r>
      <w:r w:rsidR="00334120">
        <w:rPr>
          <w:rFonts w:ascii="Cambria" w:eastAsiaTheme="minorEastAsia" w:hAnsi="Cambria"/>
        </w:rPr>
        <w:t>.</w:t>
      </w:r>
    </w:p>
    <w:p w14:paraId="1011BB6B" w14:textId="3E89728B" w:rsidR="00492D33" w:rsidRDefault="00492D33" w:rsidP="00492D33">
      <w:pPr>
        <w:rPr>
          <w:rFonts w:ascii="Cambria" w:eastAsiaTheme="minorEastAsia" w:hAnsi="Cambria"/>
        </w:rPr>
      </w:pPr>
    </w:p>
    <w:p w14:paraId="39FC223A" w14:textId="7862861C" w:rsidR="00492D33" w:rsidRPr="0053699F" w:rsidRDefault="00492D33" w:rsidP="0053699F">
      <w:pPr>
        <w:pStyle w:val="ListParagraph"/>
        <w:numPr>
          <w:ilvl w:val="1"/>
          <w:numId w:val="1"/>
        </w:numPr>
        <w:rPr>
          <w:rFonts w:ascii="Cambria" w:eastAsiaTheme="minorEastAsia" w:hAnsi="Cambria"/>
          <w:i/>
          <w:iCs/>
        </w:rPr>
      </w:pPr>
      <w:commentRangeStart w:id="967"/>
      <w:r>
        <w:rPr>
          <w:rFonts w:ascii="Cambria" w:eastAsiaTheme="minorEastAsia" w:hAnsi="Cambria"/>
          <w:i/>
          <w:iCs/>
        </w:rPr>
        <w:t>Privacy Assessment – Attribute Disclosure</w:t>
      </w:r>
    </w:p>
    <w:p w14:paraId="2553479E" w14:textId="019C05C8" w:rsidR="00702985" w:rsidRDefault="00702985" w:rsidP="00D76DF4">
      <w:pPr>
        <w:rPr>
          <w:rFonts w:ascii="Cambria" w:eastAsiaTheme="minorEastAsia" w:hAnsi="Cambria"/>
        </w:rPr>
      </w:pPr>
    </w:p>
    <w:p w14:paraId="6D176668" w14:textId="49FAE2FA" w:rsidR="008F40C2" w:rsidRPr="00982940" w:rsidRDefault="006A4D3C" w:rsidP="00D76DF4">
      <w:pPr>
        <w:rPr>
          <w:rFonts w:ascii="Cambria" w:eastAsiaTheme="minorEastAsia" w:hAnsi="Cambria"/>
        </w:rPr>
      </w:pPr>
      <w:r>
        <w:rPr>
          <w:rFonts w:ascii="Cambria" w:eastAsiaTheme="minorEastAsia" w:hAnsi="Cambria"/>
        </w:rPr>
        <w:t xml:space="preserve">To perform attribute </w:t>
      </w:r>
      <w:r w:rsidR="00F44B14">
        <w:rPr>
          <w:rFonts w:ascii="Cambria" w:eastAsiaTheme="minorEastAsia" w:hAnsi="Cambria"/>
        </w:rPr>
        <w:t>disclosure,</w:t>
      </w:r>
      <w:r>
        <w:rPr>
          <w:rFonts w:ascii="Cambria" w:eastAsiaTheme="minorEastAsia" w:hAnsi="Cambria"/>
        </w:rPr>
        <w:t xml:space="preserve"> we assume the third party predict</w:t>
      </w:r>
      <w:r w:rsidR="00F44B14">
        <w:rPr>
          <w:rFonts w:ascii="Cambria" w:eastAsiaTheme="minorEastAsia" w:hAnsi="Cambria"/>
        </w:rPr>
        <w:t>s</w:t>
      </w:r>
      <w:r>
        <w:rPr>
          <w:rFonts w:ascii="Cambria" w:eastAsiaTheme="minorEastAsia" w:hAnsi="Cambria"/>
        </w:rPr>
        <w:t xml:space="preserve"> additional confidential</w:t>
      </w:r>
      <w:r w:rsidR="00F44B14">
        <w:rPr>
          <w:rFonts w:ascii="Cambria" w:eastAsiaTheme="minorEastAsia" w:hAnsi="Cambria"/>
        </w:rPr>
        <w:t xml:space="preserve"> values</w:t>
      </w:r>
      <w:r>
        <w:rPr>
          <w:rFonts w:ascii="Cambria" w:eastAsiaTheme="minorEastAsia" w:hAnsi="Cambria"/>
        </w:rPr>
        <w:t xml:space="preserve"> </w:t>
      </w:r>
      <w:r w:rsidR="00F44B14">
        <w:rPr>
          <w:rFonts w:ascii="Cambria" w:eastAsiaTheme="minorEastAsia" w:hAnsi="Cambria"/>
        </w:rPr>
        <w:t xml:space="preserve">for </w:t>
      </w:r>
      <w:r w:rsidR="00982940">
        <w:rPr>
          <w:rFonts w:ascii="Cambria" w:eastAsiaTheme="minorEastAsia" w:hAnsi="Cambria"/>
        </w:rPr>
        <w:t>each protected time</w:t>
      </w:r>
      <w:r w:rsidR="00BA6534">
        <w:rPr>
          <w:rFonts w:ascii="Cambria" w:eastAsiaTheme="minorEastAsia" w:hAnsi="Cambria"/>
        </w:rPr>
        <w:t xml:space="preserve"> </w:t>
      </w:r>
      <w:r w:rsidR="00982940">
        <w:rPr>
          <w:rFonts w:ascii="Cambria" w:eastAsiaTheme="minorEastAsia" w:hAnsi="Cambria"/>
        </w:rPr>
        <w:t>series</w:t>
      </w:r>
      <w:r w:rsidR="00F44B14">
        <w:rPr>
          <w:rFonts w:ascii="Cambria" w:eastAsiaTheme="minorEastAsia" w:hAnsi="Cambria"/>
        </w:rPr>
        <w:t xml:space="preserve"> </w:t>
      </w:r>
      <w:r>
        <w:rPr>
          <w:rFonts w:ascii="Cambria" w:eastAsiaTheme="minorEastAsia" w:hAnsi="Cambria"/>
        </w:rPr>
        <w:t xml:space="preserve">based on the known confidential values </w:t>
      </w:r>
      <m:oMath>
        <m:r>
          <w:rPr>
            <w:rFonts w:ascii="Cambria Math" w:eastAsiaTheme="minorEastAsia" w:hAnsi="Cambria Math"/>
          </w:rPr>
          <m:t>C</m:t>
        </m:r>
      </m:oMath>
      <w:r w:rsidR="00982940">
        <w:rPr>
          <w:rFonts w:ascii="Cambria" w:eastAsiaTheme="minorEastAsia" w:hAnsi="Cambria"/>
        </w:rPr>
        <w:t xml:space="preserve"> </w:t>
      </w:r>
      <w:r>
        <w:rPr>
          <w:rFonts w:ascii="Cambria" w:eastAsiaTheme="minorEastAsia" w:hAnsi="Cambria"/>
        </w:rPr>
        <w:t xml:space="preserve">and the </w:t>
      </w:r>
      <w:r w:rsidR="00F44B14">
        <w:rPr>
          <w:rFonts w:ascii="Cambria" w:eastAsiaTheme="minorEastAsia" w:hAnsi="Cambria"/>
        </w:rPr>
        <w:t>predicted match</w:t>
      </w:r>
      <w:r w:rsidR="00982940">
        <w:rPr>
          <w:rFonts w:ascii="Cambria" w:eastAsiaTheme="minorEastAsia" w:hAnsi="Cambria"/>
        </w:rPr>
        <w:t xml:space="preserv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 i = 1,…,J</m:t>
        </m:r>
      </m:oMath>
      <w:r w:rsidR="00982940">
        <w:rPr>
          <w:rFonts w:ascii="Cambria" w:eastAsiaTheme="minorEastAsia" w:hAnsi="Cambria"/>
        </w:rPr>
        <w:t xml:space="preserve"> for each confidential vector </w:t>
      </w:r>
      <m:oMath>
        <m:sSub>
          <m:sSubPr>
            <m:ctrlPr>
              <w:rPr>
                <w:rFonts w:ascii="Cambria Math" w:eastAsiaTheme="minorEastAsia" w:hAnsi="Cambria Math"/>
                <w:i/>
              </w:rPr>
            </m:ctrlPr>
          </m:sSubPr>
          <m:e>
            <m:r>
              <m:rPr>
                <m:sty m:val="bi"/>
              </m:rPr>
              <w:rPr>
                <w:rFonts w:ascii="Cambria Math" w:eastAsiaTheme="minorEastAsia" w:hAnsi="Cambria Math"/>
              </w:rPr>
              <m:t>c</m:t>
            </m:r>
            <m:ctrlPr>
              <w:rPr>
                <w:rFonts w:ascii="Cambria Math" w:eastAsiaTheme="minorEastAsia" w:hAnsi="Cambria Math"/>
                <w:b/>
                <w:bCs/>
                <w:i/>
              </w:rPr>
            </m:ctrlPr>
          </m:e>
          <m:sub>
            <m:r>
              <w:rPr>
                <w:rFonts w:ascii="Cambria Math" w:eastAsiaTheme="minorEastAsia" w:hAnsi="Cambria Math"/>
              </w:rPr>
              <m:t>i</m:t>
            </m:r>
          </m:sub>
        </m:sSub>
      </m:oMath>
      <w:r w:rsidR="00982940">
        <w:rPr>
          <w:rFonts w:ascii="Cambria" w:eastAsiaTheme="minorEastAsia" w:hAnsi="Cambria"/>
        </w:rPr>
        <w:t xml:space="preserve">, as simulated above. </w:t>
      </w:r>
      <w:r w:rsidR="00D15275">
        <w:rPr>
          <w:rFonts w:ascii="Cambria" w:eastAsiaTheme="minorEastAsia" w:hAnsi="Cambria"/>
        </w:rPr>
        <w:t>For our purposes, we assume the third party is interested in the confidential value</w:t>
      </w:r>
      <w:r w:rsidR="00D36E5C">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+E+1</m:t>
            </m:r>
          </m:sub>
        </m:sSub>
      </m:oMath>
      <w:r w:rsidR="00D15275">
        <w:rPr>
          <w:rFonts w:ascii="Cambria" w:eastAsiaTheme="minorEastAsia" w:hAnsi="Cambria"/>
        </w:rPr>
        <w:t xml:space="preserve"> </w:t>
      </w:r>
      <w:r w:rsidR="00982940">
        <w:rPr>
          <w:rFonts w:ascii="Cambria" w:eastAsiaTheme="minorEastAsia" w:hAnsi="Cambria"/>
        </w:rPr>
        <w:t xml:space="preserve">from each confidential time series </w:t>
      </w:r>
      <w:r w:rsidR="00D15275">
        <w:rPr>
          <w:rFonts w:ascii="Cambria" w:eastAsiaTheme="minorEastAsia" w:hAnsi="Cambria"/>
        </w:rPr>
        <w:t>that immediately follows the known confidential values</w:t>
      </w:r>
      <w:r w:rsidR="00D36E5C">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m:t>
                </m:r>
              </m:sub>
            </m:sSub>
          </m:e>
        </m:d>
      </m:oMath>
      <w:r w:rsidR="00BA6534">
        <w:rPr>
          <w:rFonts w:ascii="Cambria" w:eastAsiaTheme="minorEastAsia" w:hAnsi="Cambria"/>
        </w:rPr>
        <w:t>.</w:t>
      </w:r>
      <w:r w:rsidR="00982940">
        <w:rPr>
          <w:rFonts w:ascii="Cambria" w:eastAsiaTheme="minorEastAsia" w:hAnsi="Cambria"/>
        </w:rPr>
        <w:t xml:space="preserve"> </w:t>
      </w:r>
      <w:r w:rsidR="00D36E5C">
        <w:rPr>
          <w:rFonts w:ascii="Cambria" w:eastAsiaTheme="minorEastAsia" w:hAnsi="Cambria"/>
        </w:rPr>
        <w:t>T</w:t>
      </w:r>
      <w:r w:rsidR="007E635F">
        <w:rPr>
          <w:rFonts w:ascii="Cambria" w:eastAsiaTheme="minorEastAsia" w:hAnsi="Cambria"/>
        </w:rPr>
        <w:t>he third party</w:t>
      </w:r>
      <w:r w:rsidR="00261410">
        <w:rPr>
          <w:rFonts w:ascii="Cambria" w:eastAsiaTheme="minorEastAsia" w:hAnsi="Cambria"/>
        </w:rPr>
        <w:t xml:space="preserve"> r</w:t>
      </w:r>
      <w:r w:rsidR="007E635F">
        <w:rPr>
          <w:rFonts w:ascii="Cambria" w:eastAsiaTheme="minorEastAsia" w:hAnsi="Cambria"/>
        </w:rPr>
        <w:t xml:space="preserve">egresses the </w:t>
      </w:r>
      <m:oMath>
        <m:r>
          <w:rPr>
            <w:rFonts w:ascii="Cambria Math" w:eastAsiaTheme="minorEastAsia" w:hAnsi="Cambria Math"/>
          </w:rPr>
          <m:t xml:space="preserve">J </m:t>
        </m:r>
        <m:r>
          <m:rPr>
            <m:sty m:val="p"/>
          </m:rPr>
          <w:rPr>
            <w:rFonts w:ascii="Cambria Math" w:eastAsiaTheme="minorEastAsia" w:hAnsi="Cambria Math"/>
          </w:rPr>
          <m:t>×</m:t>
        </m:r>
        <m:r>
          <w:rPr>
            <w:rFonts w:ascii="Cambria Math" w:eastAsiaTheme="minorEastAsia" w:hAnsi="Cambria Math"/>
          </w:rPr>
          <m:t>E</m:t>
        </m:r>
      </m:oMath>
      <w:r w:rsidR="007E635F">
        <w:rPr>
          <w:rFonts w:ascii="Cambria" w:eastAsiaTheme="minorEastAsia" w:hAnsi="Cambria"/>
        </w:rPr>
        <w:t xml:space="preserve"> known conf</w:t>
      </w:r>
      <w:proofErr w:type="spellStart"/>
      <w:r w:rsidR="007E635F">
        <w:rPr>
          <w:rFonts w:ascii="Cambria" w:eastAsiaTheme="minorEastAsia" w:hAnsi="Cambria"/>
        </w:rPr>
        <w:t>idential</w:t>
      </w:r>
      <w:proofErr w:type="spellEnd"/>
      <w:r w:rsidR="007E635F">
        <w:rPr>
          <w:rFonts w:ascii="Cambria" w:eastAsiaTheme="minorEastAsia" w:hAnsi="Cambria"/>
        </w:rPr>
        <w:t xml:space="preserve"> values in </w:t>
      </w:r>
      <m:oMath>
        <m:r>
          <w:rPr>
            <w:rFonts w:ascii="Cambria Math" w:eastAsiaTheme="minorEastAsia" w:hAnsi="Cambria Math"/>
          </w:rPr>
          <m:t>C</m:t>
        </m:r>
      </m:oMath>
      <w:r w:rsidR="00343E03">
        <w:rPr>
          <w:rFonts w:ascii="Cambria" w:eastAsiaTheme="minorEastAsia" w:hAnsi="Cambria"/>
        </w:rPr>
        <w:t xml:space="preserve"> </w:t>
      </w:r>
      <w:r w:rsidR="007E635F">
        <w:rPr>
          <w:rFonts w:ascii="Cambria" w:eastAsiaTheme="minorEastAsia" w:hAnsi="Cambria"/>
        </w:rPr>
        <w:t>on the corresponding protected values from each matched series,</w:t>
      </w:r>
    </w:p>
    <w:p w14:paraId="292E64B7" w14:textId="1CAA16B5" w:rsidR="007E635F" w:rsidRDefault="007E635F" w:rsidP="00D76DF4">
      <w:pPr>
        <w:rPr>
          <w:rFonts w:ascii="Cambria" w:eastAsiaTheme="minorEastAsia" w:hAnsi="Cambria"/>
        </w:rPr>
      </w:pPr>
    </w:p>
    <w:p w14:paraId="699B763C" w14:textId="0D116B9F" w:rsidR="007E635F" w:rsidRPr="00B14387" w:rsidRDefault="00000000" w:rsidP="00B14387">
      <w:pPr>
        <w:jc w:val="center"/>
        <w:rPr>
          <w:rFonts w:ascii="Cambria" w:eastAsiaTheme="minorEastAsia" w:hAnsi="Cambr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 ϵ</m:t>
        </m:r>
      </m:oMath>
      <w:r w:rsidR="007E635F">
        <w:rPr>
          <w:rFonts w:ascii="Cambria" w:eastAsiaTheme="minorEastAsia" w:hAnsi="Cambria"/>
        </w:rPr>
        <w:t xml:space="preserve">        (1)</w:t>
      </w:r>
    </w:p>
    <w:p w14:paraId="0FE7F0CE" w14:textId="77777777" w:rsidR="007E635F" w:rsidRDefault="007E635F" w:rsidP="00D76DF4">
      <w:pPr>
        <w:rPr>
          <w:rFonts w:ascii="Cambria" w:eastAsiaTheme="minorEastAsia" w:hAnsi="Cambria"/>
        </w:rPr>
      </w:pPr>
    </w:p>
    <w:p w14:paraId="4435CDEF" w14:textId="507DA254" w:rsidR="007E635F" w:rsidRPr="00D15275" w:rsidRDefault="007E635F" w:rsidP="00D76DF4">
      <w:pPr>
        <w:rPr>
          <w:rFonts w:ascii="Cambria" w:eastAsiaTheme="minorEastAsia" w:hAnsi="Cambria"/>
        </w:rPr>
      </w:pPr>
      <w:r>
        <w:rPr>
          <w:rFonts w:ascii="Cambria" w:eastAsiaTheme="minorEastAsia" w:hAnsi="Cambria"/>
        </w:rPr>
        <w:t xml:space="preserve">and predicts the </w:t>
      </w:r>
      <w:r w:rsidR="00755BA5">
        <w:rPr>
          <w:rFonts w:ascii="Cambria" w:eastAsiaTheme="minorEastAsia" w:hAnsi="Cambria"/>
        </w:rPr>
        <w:t xml:space="preserve">unknown </w:t>
      </w:r>
      <w:r>
        <w:rPr>
          <w:rFonts w:ascii="Cambria" w:eastAsiaTheme="minorEastAsia" w:hAnsi="Cambria"/>
        </w:rPr>
        <w:t xml:space="preserve">confidential value of each time series in </w:t>
      </w:r>
      <w:r w:rsidR="00755BA5">
        <w:rPr>
          <w:rFonts w:ascii="Cambria" w:eastAsiaTheme="minorEastAsia" w:hAnsi="Cambria"/>
        </w:rPr>
        <w:t xml:space="preserve">time period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+E+1</m:t>
        </m:r>
      </m:oMath>
      <w:r w:rsidR="00D15275">
        <w:rPr>
          <w:rFonts w:ascii="Cambria" w:eastAsiaTheme="minorEastAsia" w:hAnsi="Cambria"/>
        </w:rPr>
        <w:t xml:space="preserve"> </w:t>
      </w:r>
      <w:r w:rsidR="00755BA5">
        <w:rPr>
          <w:rFonts w:ascii="Cambria" w:eastAsiaTheme="minorEastAsia" w:hAnsi="Cambria"/>
        </w:rPr>
        <w:t xml:space="preserve">based </w:t>
      </w:r>
      <w:r>
        <w:rPr>
          <w:rFonts w:ascii="Cambria" w:eastAsiaTheme="minorEastAsia" w:hAnsi="Cambria"/>
        </w:rPr>
        <w:t>on the protected value from that period,</w:t>
      </w:r>
    </w:p>
    <w:p w14:paraId="6ACA5A00" w14:textId="4607577F" w:rsidR="007E635F" w:rsidRDefault="007E635F" w:rsidP="00D76DF4">
      <w:pPr>
        <w:rPr>
          <w:rFonts w:ascii="Cambria" w:eastAsiaTheme="minorEastAsia" w:hAnsi="Cambria"/>
        </w:rPr>
      </w:pPr>
    </w:p>
    <w:p w14:paraId="22B4824D" w14:textId="29AE5351" w:rsidR="007E635F" w:rsidRPr="00B14387" w:rsidRDefault="00000000" w:rsidP="00B14387">
      <w:pPr>
        <w:jc w:val="center"/>
        <w:rPr>
          <w:rFonts w:ascii="Cambria" w:eastAsiaTheme="minorEastAsia" w:hAnsi="Cambria"/>
        </w:rPr>
      </w:pP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rPr>
                </m:ctrlPr>
              </m:e>
              <m: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+E+1</m:t>
            </m:r>
          </m:sub>
        </m:sSub>
      </m:oMath>
      <w:r w:rsidR="007E635F">
        <w:rPr>
          <w:rFonts w:ascii="Cambria" w:eastAsiaTheme="minorEastAsia" w:hAnsi="Cambria"/>
        </w:rPr>
        <w:t xml:space="preserve"> </w:t>
      </w:r>
      <w:r w:rsidR="00756A2A">
        <w:rPr>
          <w:rFonts w:ascii="Cambria" w:eastAsiaTheme="minorEastAsia" w:hAnsi="Cambria"/>
        </w:rPr>
        <w:t>.</w:t>
      </w:r>
      <w:r w:rsidR="007E635F">
        <w:rPr>
          <w:rFonts w:ascii="Cambria" w:eastAsiaTheme="minorEastAsia" w:hAnsi="Cambria"/>
        </w:rPr>
        <w:t xml:space="preserve">       (2)</w:t>
      </w:r>
    </w:p>
    <w:p w14:paraId="6DA2CC4C" w14:textId="77777777" w:rsidR="007E635F" w:rsidRPr="00B14387" w:rsidRDefault="007E635F" w:rsidP="00D76DF4">
      <w:pPr>
        <w:rPr>
          <w:rFonts w:ascii="Cambria" w:eastAsiaTheme="minorEastAsia" w:hAnsi="Cambria"/>
        </w:rPr>
      </w:pPr>
    </w:p>
    <w:p w14:paraId="2A15A33F" w14:textId="644A62B9" w:rsidR="005A398D" w:rsidRDefault="007E635F" w:rsidP="00D76DF4">
      <w:pPr>
        <w:rPr>
          <w:rFonts w:ascii="Cambria" w:eastAsiaTheme="minorEastAsia" w:hAnsi="Cambria"/>
        </w:rPr>
      </w:pPr>
      <w:r>
        <w:rPr>
          <w:rFonts w:ascii="Cambria" w:eastAsiaTheme="minorEastAsia" w:hAnsi="Cambria"/>
        </w:rPr>
        <w:t xml:space="preserve">To estimate the risk of attribute disclosure in a protected dataset, i.e., the risk of the third party correctly predicting the confidential value of each time series in time period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+E+1</m:t>
        </m:r>
      </m:oMath>
      <w:r>
        <w:rPr>
          <w:rFonts w:ascii="Cambria" w:eastAsiaTheme="minorEastAsia" w:hAnsi="Cambria"/>
        </w:rPr>
        <w:t>, we perform the regression and prediction steps (1) and (2)</w:t>
      </w:r>
      <w:r w:rsidR="00F10443">
        <w:rPr>
          <w:rFonts w:ascii="Cambria" w:eastAsiaTheme="minorEastAsia" w:hAnsi="Cambria"/>
        </w:rPr>
        <w:t xml:space="preserve"> for</w:t>
      </w:r>
      <w:r w:rsidR="00233596">
        <w:rPr>
          <w:rFonts w:ascii="Cambria" w:eastAsiaTheme="minorEastAsia" w:hAnsi="Cambria"/>
        </w:rPr>
        <w:t xml:space="preserve"> each</w:t>
      </w:r>
      <w:r w:rsidR="00755BA5">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m:rPr>
            <m:sty m:val="p"/>
          </m:rPr>
          <w:rPr>
            <w:rFonts w:ascii="Cambria Math" w:eastAsiaTheme="minorEastAsia" w:hAnsi="Cambria Math"/>
          </w:rPr>
          <m:t>∈</m:t>
        </m:r>
        <m:r>
          <m:rPr>
            <m:sty m:val="bi"/>
          </m:rPr>
          <w:rPr>
            <w:rFonts w:ascii="Cambria Math" w:eastAsiaTheme="minorEastAsia" w:hAnsi="Cambria Math"/>
          </w:rPr>
          <m:t>C</m:t>
        </m:r>
      </m:oMath>
      <w:r>
        <w:rPr>
          <w:rFonts w:ascii="Cambria" w:eastAsiaTheme="minorEastAsia" w:hAnsi="Cambria"/>
        </w:rPr>
        <w:t>, and measure the</w:t>
      </w:r>
      <w:r w:rsidR="005A398D">
        <w:rPr>
          <w:rFonts w:ascii="Cambria" w:eastAsiaTheme="minorEastAsia" w:hAnsi="Cambria"/>
        </w:rPr>
        <w:t xml:space="preserve"> mean percentage of predicted values which are within </w:t>
      </w:r>
      <m:oMath>
        <m:r>
          <w:rPr>
            <w:rFonts w:ascii="Cambria Math" w:eastAsiaTheme="minorEastAsia" w:hAnsi="Cambria Math"/>
          </w:rPr>
          <m:t>p%</m:t>
        </m:r>
      </m:oMath>
      <w:r w:rsidR="005A398D">
        <w:rPr>
          <w:rFonts w:ascii="Cambria" w:eastAsiaTheme="minorEastAsia" w:hAnsi="Cambria"/>
        </w:rPr>
        <w:t xml:space="preserve"> of the true confidential value across all protected time series and external data samples</w:t>
      </w:r>
    </w:p>
    <w:p w14:paraId="50B66122" w14:textId="54407E2C" w:rsidR="005A398D" w:rsidRDefault="005A398D" w:rsidP="00D76DF4">
      <w:pPr>
        <w:rPr>
          <w:rFonts w:ascii="Cambria" w:eastAsiaTheme="minorEastAsia" w:hAnsi="Cambria"/>
        </w:rPr>
      </w:pPr>
    </w:p>
    <w:commentRangeEnd w:id="967"/>
    <w:p w14:paraId="0BCFD144" w14:textId="5E3D949D" w:rsidR="00EA37A2" w:rsidRPr="00EA37A2" w:rsidRDefault="00EA37A2" w:rsidP="00EA37A2">
      <w:pPr>
        <w:jc w:val="center"/>
        <w:rPr>
          <w:rFonts w:ascii="Cambria" w:eastAsiaTheme="minorEastAsia" w:hAnsi="Cambria"/>
        </w:rPr>
      </w:pPr>
      <m:oMathPara>
        <m:oMath>
          <m:acc>
            <m:accPr>
              <m:chr m:val="̅"/>
              <m:ctrlPr>
                <w:rPr>
                  <w:rFonts w:ascii="Cambria Math" w:eastAsiaTheme="minorEastAsia" w:hAnsi="Cambria Math"/>
                </w:rPr>
              </m:ctrlPr>
            </m:accPr>
            <m:e>
              <m:r>
                <w:ins w:id="968" w:author="Bale,Cameron" w:date="2022-11-14T09:45:00Z">
                  <w:rPr>
                    <w:rFonts w:ascii="Cambria Math" w:eastAsiaTheme="minorEastAsia" w:hAnsi="Cambria Math"/>
                  </w:rPr>
                  <m:t>A</m:t>
                </w:ins>
              </m:r>
            </m:e>
          </m:acc>
          <m:r>
            <w:del w:id="969" w:author="Bale,Cameron" w:date="2022-11-14T09:45:00Z">
              <w:rPr>
                <w:rFonts w:ascii="Cambria Math" w:eastAsiaTheme="minorEastAsia" w:hAnsi="Cambria Math"/>
              </w:rPr>
              <m:t>AttPredError</m:t>
            </w:del>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S*J</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s=1</m:t>
              </m:r>
              <m:ctrlPr>
                <w:rPr>
                  <w:rFonts w:ascii="Cambria Math" w:eastAsiaTheme="minorEastAsia" w:hAnsi="Cambria Math"/>
                  <w:i/>
                </w:rPr>
              </m:ctrlPr>
            </m:sub>
            <m:sup>
              <m:r>
                <w:rPr>
                  <w:rFonts w:ascii="Cambria Math" w:eastAsiaTheme="minorEastAsia" w:hAnsi="Cambria Math"/>
                </w:rPr>
                <m:t>S</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J</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i,t+E+1</m:t>
                              </m:r>
                            </m:sub>
                            <m:sup>
                              <m:r>
                                <w:rPr>
                                  <w:rFonts w:ascii="Cambria Math" w:eastAsiaTheme="minorEastAsia" w:hAnsi="Cambria Math"/>
                                </w:rPr>
                                <m:t>s</m:t>
                              </m:r>
                            </m:sup>
                          </m:sSubSup>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i,t+E+1</m:t>
                          </m:r>
                        </m:sub>
                      </m:sSub>
                    </m:e>
                  </m:d>
                  <m:ctrlPr>
                    <w:rPr>
                      <w:rFonts w:ascii="Cambria Math" w:eastAsiaTheme="minorEastAsia" w:hAnsi="Cambria Math"/>
                      <w:i/>
                    </w:rPr>
                  </m:ctrlPr>
                </m:e>
              </m:nary>
              <m:ctrlPr>
                <w:rPr>
                  <w:rFonts w:ascii="Cambria Math" w:eastAsiaTheme="minorEastAsia" w:hAnsi="Cambria Math"/>
                  <w:i/>
                </w:rPr>
              </m:ctrlPr>
            </m:e>
          </m:nary>
          <m:r>
            <m:rPr>
              <m:sty m:val="p"/>
            </m:rPr>
            <w:rPr>
              <w:rStyle w:val="CommentReference"/>
            </w:rPr>
            <w:commentReference w:id="967"/>
          </m:r>
        </m:oMath>
      </m:oMathPara>
    </w:p>
    <w:p w14:paraId="33C24950" w14:textId="77777777" w:rsidR="00AB5B00" w:rsidRPr="000C4014" w:rsidRDefault="00AB5B00" w:rsidP="0053699F">
      <w:pPr>
        <w:tabs>
          <w:tab w:val="left" w:pos="1152"/>
        </w:tabs>
        <w:rPr>
          <w:rFonts w:ascii="Cambria" w:eastAsiaTheme="minorEastAsia" w:hAnsi="Cambria"/>
        </w:rPr>
      </w:pPr>
    </w:p>
    <w:p w14:paraId="1B22254F" w14:textId="7A24BDDB" w:rsidR="00207F49" w:rsidRDefault="00207F49" w:rsidP="00B14387">
      <w:pPr>
        <w:tabs>
          <w:tab w:val="left" w:pos="1152"/>
        </w:tabs>
        <w:rPr>
          <w:ins w:id="970" w:author="Bale,Cameron" w:date="2022-11-14T09:45:00Z"/>
          <w:rFonts w:ascii="Cambria" w:hAnsi="Cambria"/>
          <w:i/>
          <w:iCs/>
        </w:rPr>
      </w:pPr>
    </w:p>
    <w:p w14:paraId="6E94792F" w14:textId="278B27CC" w:rsidR="00EA37A2" w:rsidRDefault="00EA37A2" w:rsidP="00B14387">
      <w:pPr>
        <w:tabs>
          <w:tab w:val="left" w:pos="1152"/>
        </w:tabs>
        <w:rPr>
          <w:ins w:id="971" w:author="Bale,Cameron" w:date="2022-11-14T09:45:00Z"/>
          <w:rFonts w:ascii="Cambria" w:hAnsi="Cambria"/>
          <w:i/>
          <w:iCs/>
        </w:rPr>
      </w:pPr>
    </w:p>
    <w:p w14:paraId="208285F1" w14:textId="406679E3" w:rsidR="00EA37A2" w:rsidRDefault="00EA37A2" w:rsidP="00B14387">
      <w:pPr>
        <w:tabs>
          <w:tab w:val="left" w:pos="1152"/>
        </w:tabs>
        <w:rPr>
          <w:ins w:id="972" w:author="Bale,Cameron" w:date="2022-11-14T09:45:00Z"/>
          <w:rFonts w:ascii="Cambria" w:hAnsi="Cambria"/>
          <w:i/>
          <w:iCs/>
        </w:rPr>
      </w:pPr>
    </w:p>
    <w:p w14:paraId="365EC405" w14:textId="77777777" w:rsidR="00EA37A2" w:rsidRPr="00B14387" w:rsidRDefault="00EA37A2" w:rsidP="00B14387">
      <w:pPr>
        <w:tabs>
          <w:tab w:val="left" w:pos="1152"/>
        </w:tabs>
        <w:rPr>
          <w:rFonts w:ascii="Cambria" w:hAnsi="Cambria"/>
          <w:i/>
          <w:iCs/>
        </w:rPr>
      </w:pPr>
    </w:p>
    <w:p w14:paraId="080BEB63" w14:textId="4F7D73B4" w:rsidR="006C5487" w:rsidRDefault="006C5487" w:rsidP="006C5487">
      <w:pPr>
        <w:pStyle w:val="ListParagraph"/>
        <w:numPr>
          <w:ilvl w:val="1"/>
          <w:numId w:val="1"/>
        </w:numPr>
        <w:tabs>
          <w:tab w:val="left" w:pos="1152"/>
        </w:tabs>
        <w:rPr>
          <w:rFonts w:ascii="Cambria" w:hAnsi="Cambria"/>
          <w:i/>
          <w:iCs/>
        </w:rPr>
      </w:pPr>
      <w:r>
        <w:rPr>
          <w:rFonts w:ascii="Cambria" w:hAnsi="Cambria"/>
          <w:i/>
          <w:iCs/>
        </w:rPr>
        <w:lastRenderedPageBreak/>
        <w:t>Forecasting Models</w:t>
      </w:r>
    </w:p>
    <w:p w14:paraId="2F8AAFB2" w14:textId="6ECBCBBD" w:rsidR="006C5487" w:rsidRDefault="006C5487" w:rsidP="006C5487">
      <w:pPr>
        <w:tabs>
          <w:tab w:val="left" w:pos="1152"/>
        </w:tabs>
        <w:rPr>
          <w:rFonts w:ascii="Cambria" w:hAnsi="Cambria"/>
          <w:i/>
          <w:iCs/>
        </w:rPr>
      </w:pPr>
    </w:p>
    <w:p w14:paraId="1B54061A" w14:textId="60FDE968" w:rsidR="006C5487" w:rsidRDefault="006C5487" w:rsidP="006C5487">
      <w:pPr>
        <w:tabs>
          <w:tab w:val="left" w:pos="1152"/>
        </w:tabs>
        <w:rPr>
          <w:rFonts w:ascii="Cambria" w:hAnsi="Cambria"/>
        </w:rPr>
      </w:pPr>
      <w:r w:rsidRPr="006C5487">
        <w:rPr>
          <w:rFonts w:ascii="Cambria" w:hAnsi="Cambria"/>
        </w:rPr>
        <w:t xml:space="preserve">The </w:t>
      </w:r>
      <w:r w:rsidR="00FB4906">
        <w:rPr>
          <w:rFonts w:ascii="Cambria" w:hAnsi="Cambria"/>
        </w:rPr>
        <w:t>forecasting models under study</w:t>
      </w:r>
      <w:r w:rsidRPr="006C5487">
        <w:rPr>
          <w:rFonts w:ascii="Cambria" w:hAnsi="Cambria"/>
        </w:rPr>
        <w:t xml:space="preserve"> are separated into</w:t>
      </w:r>
      <w:r>
        <w:rPr>
          <w:rFonts w:ascii="Cambria" w:hAnsi="Cambria"/>
        </w:rPr>
        <w:t xml:space="preserve"> “simple” </w:t>
      </w:r>
      <w:r w:rsidRPr="006C5487">
        <w:rPr>
          <w:rFonts w:ascii="Cambria" w:hAnsi="Cambria"/>
        </w:rPr>
        <w:t>models which are trained to forecast one series at a time, and</w:t>
      </w:r>
      <w:r>
        <w:rPr>
          <w:rFonts w:ascii="Cambria" w:hAnsi="Cambria"/>
        </w:rPr>
        <w:t xml:space="preserve"> “complex” </w:t>
      </w:r>
      <w:r w:rsidRPr="006C5487">
        <w:rPr>
          <w:rFonts w:ascii="Cambria" w:hAnsi="Cambria"/>
        </w:rPr>
        <w:t xml:space="preserve">models which are trained to generate forecasts for multiple series. </w:t>
      </w:r>
      <w:r w:rsidR="003D6BD3">
        <w:rPr>
          <w:rFonts w:ascii="Cambria" w:hAnsi="Cambria"/>
        </w:rPr>
        <w:t>We</w:t>
      </w:r>
      <w:r w:rsidRPr="006C5487">
        <w:rPr>
          <w:rFonts w:ascii="Cambria" w:hAnsi="Cambria"/>
        </w:rPr>
        <w:t xml:space="preserve"> perform minimal data </w:t>
      </w:r>
      <w:r w:rsidR="00FB4906" w:rsidRPr="006C5487">
        <w:rPr>
          <w:rFonts w:ascii="Cambria" w:hAnsi="Cambria"/>
        </w:rPr>
        <w:t>pre-processing and</w:t>
      </w:r>
      <w:r w:rsidRPr="006C5487">
        <w:rPr>
          <w:rFonts w:ascii="Cambria" w:hAnsi="Cambria"/>
        </w:rPr>
        <w:t xml:space="preserve"> allow the models to capture the important components of the series. Our goal is to assess the effects of privacy protection on the accuracy of popular forecasting models which are readily available to implement in R and/or Python and have served as benchmarks or winners in recent forecasting competitions.</w:t>
      </w:r>
      <w:r w:rsidR="00FB4906">
        <w:rPr>
          <w:rFonts w:ascii="Cambria" w:hAnsi="Cambria"/>
        </w:rPr>
        <w:t xml:space="preserve"> Additional model descriptions are given in Section 5.4, where we explore the performance of each model mathematically based on the time series features.</w:t>
      </w:r>
      <w:r w:rsidRPr="006C5487">
        <w:rPr>
          <w:rFonts w:ascii="Cambria" w:hAnsi="Cambria"/>
        </w:rPr>
        <w:t xml:space="preserve"> Please see the appendix for full implementation details</w:t>
      </w:r>
      <w:r w:rsidR="007E30E5">
        <w:rPr>
          <w:rFonts w:ascii="Cambria" w:hAnsi="Cambria"/>
        </w:rPr>
        <w:t>.</w:t>
      </w:r>
    </w:p>
    <w:p w14:paraId="54C4C13B" w14:textId="740B65D5" w:rsidR="00577643" w:rsidRDefault="00577643" w:rsidP="006C5487">
      <w:pPr>
        <w:tabs>
          <w:tab w:val="left" w:pos="1152"/>
        </w:tabs>
        <w:rPr>
          <w:rFonts w:ascii="Cambria" w:hAnsi="Cambria"/>
        </w:rPr>
      </w:pPr>
    </w:p>
    <w:p w14:paraId="744E8FC4" w14:textId="5132A08C" w:rsidR="00577643" w:rsidRPr="0053699F" w:rsidRDefault="00577643" w:rsidP="006C5487">
      <w:pPr>
        <w:tabs>
          <w:tab w:val="left" w:pos="1152"/>
        </w:tabs>
        <w:rPr>
          <w:rFonts w:ascii="Cambria" w:hAnsi="Cambria"/>
          <w:b/>
          <w:bCs/>
        </w:rPr>
      </w:pPr>
      <w:r>
        <w:rPr>
          <w:rFonts w:ascii="Cambria" w:hAnsi="Cambria"/>
          <w:b/>
          <w:bCs/>
        </w:rPr>
        <w:t>Table 3: forecasting models under study. Includes relevant information for the variant of model and whether it is a local or global forecasting model. We consider the VAR somewhere in between a local and a global model – it must be trained on subsets of the M3 data due to its computational complexity.</w:t>
      </w:r>
    </w:p>
    <w:p w14:paraId="3FDCE3D3" w14:textId="630FA8F1" w:rsidR="009A3254" w:rsidRDefault="009A3254" w:rsidP="00856490">
      <w:pPr>
        <w:tabs>
          <w:tab w:val="left" w:pos="1027"/>
        </w:tabs>
        <w:rPr>
          <w:rFonts w:ascii="Cambria" w:eastAsiaTheme="minorEastAsia" w:hAnsi="Cambria"/>
        </w:rPr>
      </w:pPr>
    </w:p>
    <w:tbl>
      <w:tblPr>
        <w:tblStyle w:val="TableGrid"/>
        <w:tblW w:w="0" w:type="auto"/>
        <w:tblLook w:val="04A0" w:firstRow="1" w:lastRow="0" w:firstColumn="1" w:lastColumn="0" w:noHBand="0" w:noVBand="1"/>
      </w:tblPr>
      <w:tblGrid>
        <w:gridCol w:w="2337"/>
        <w:gridCol w:w="2337"/>
        <w:gridCol w:w="2791"/>
        <w:gridCol w:w="1885"/>
      </w:tblGrid>
      <w:tr w:rsidR="009A3254" w14:paraId="5F20A8BF" w14:textId="77777777" w:rsidTr="0053699F">
        <w:tc>
          <w:tcPr>
            <w:tcW w:w="2337" w:type="dxa"/>
          </w:tcPr>
          <w:p w14:paraId="38B16B3A" w14:textId="7A471BA5" w:rsidR="009A3254" w:rsidRPr="0053699F" w:rsidRDefault="009A3254" w:rsidP="00856490">
            <w:pPr>
              <w:tabs>
                <w:tab w:val="left" w:pos="1027"/>
              </w:tabs>
              <w:rPr>
                <w:rFonts w:ascii="Cambria" w:eastAsiaTheme="minorEastAsia" w:hAnsi="Cambria"/>
                <w:b/>
                <w:bCs/>
              </w:rPr>
            </w:pPr>
          </w:p>
        </w:tc>
        <w:tc>
          <w:tcPr>
            <w:tcW w:w="2337" w:type="dxa"/>
          </w:tcPr>
          <w:p w14:paraId="096B6B30" w14:textId="0E689CF4" w:rsidR="009A3254" w:rsidRPr="0053699F" w:rsidRDefault="009A3254" w:rsidP="00856490">
            <w:pPr>
              <w:tabs>
                <w:tab w:val="left" w:pos="1027"/>
              </w:tabs>
              <w:rPr>
                <w:rFonts w:ascii="Cambria" w:eastAsiaTheme="minorEastAsia" w:hAnsi="Cambria"/>
                <w:b/>
                <w:bCs/>
              </w:rPr>
            </w:pPr>
            <w:r w:rsidRPr="0053699F">
              <w:rPr>
                <w:rFonts w:ascii="Cambria" w:eastAsiaTheme="minorEastAsia" w:hAnsi="Cambria"/>
                <w:b/>
                <w:bCs/>
              </w:rPr>
              <w:t>Model Name</w:t>
            </w:r>
          </w:p>
        </w:tc>
        <w:tc>
          <w:tcPr>
            <w:tcW w:w="2791" w:type="dxa"/>
          </w:tcPr>
          <w:p w14:paraId="78FBBF1D" w14:textId="0021577D" w:rsidR="009A3254" w:rsidRPr="0053699F" w:rsidRDefault="009A3254" w:rsidP="00856490">
            <w:pPr>
              <w:tabs>
                <w:tab w:val="left" w:pos="1027"/>
              </w:tabs>
              <w:rPr>
                <w:rFonts w:ascii="Cambria" w:eastAsiaTheme="minorEastAsia" w:hAnsi="Cambria"/>
                <w:b/>
                <w:bCs/>
              </w:rPr>
            </w:pPr>
            <w:r>
              <w:rPr>
                <w:rFonts w:ascii="Cambria" w:eastAsiaTheme="minorEastAsia" w:hAnsi="Cambria"/>
                <w:b/>
                <w:bCs/>
              </w:rPr>
              <w:t>Variant</w:t>
            </w:r>
          </w:p>
        </w:tc>
        <w:tc>
          <w:tcPr>
            <w:tcW w:w="1885" w:type="dxa"/>
          </w:tcPr>
          <w:p w14:paraId="6CDFC1F4" w14:textId="26721977" w:rsidR="009A3254" w:rsidRPr="0053699F" w:rsidRDefault="009A3254" w:rsidP="00856490">
            <w:pPr>
              <w:tabs>
                <w:tab w:val="left" w:pos="1027"/>
              </w:tabs>
              <w:rPr>
                <w:rFonts w:ascii="Cambria" w:eastAsiaTheme="minorEastAsia" w:hAnsi="Cambria"/>
                <w:b/>
                <w:bCs/>
              </w:rPr>
            </w:pPr>
            <w:r>
              <w:rPr>
                <w:rFonts w:ascii="Cambria" w:eastAsiaTheme="minorEastAsia" w:hAnsi="Cambria"/>
                <w:b/>
                <w:bCs/>
              </w:rPr>
              <w:t>Global (Yes/No)</w:t>
            </w:r>
          </w:p>
        </w:tc>
      </w:tr>
      <w:tr w:rsidR="009A3254" w14:paraId="3E011000" w14:textId="77777777" w:rsidTr="0053699F">
        <w:tc>
          <w:tcPr>
            <w:tcW w:w="2337" w:type="dxa"/>
          </w:tcPr>
          <w:p w14:paraId="02F69204" w14:textId="11A7345C" w:rsidR="009A3254" w:rsidRDefault="009A3254" w:rsidP="00856490">
            <w:pPr>
              <w:tabs>
                <w:tab w:val="left" w:pos="1027"/>
              </w:tabs>
              <w:rPr>
                <w:rFonts w:ascii="Cambria" w:eastAsiaTheme="minorEastAsia" w:hAnsi="Cambria"/>
              </w:rPr>
            </w:pPr>
            <w:r>
              <w:rPr>
                <w:rFonts w:ascii="Cambria" w:eastAsiaTheme="minorEastAsia" w:hAnsi="Cambria"/>
              </w:rPr>
              <w:t>Simple Models</w:t>
            </w:r>
          </w:p>
        </w:tc>
        <w:tc>
          <w:tcPr>
            <w:tcW w:w="2337" w:type="dxa"/>
          </w:tcPr>
          <w:p w14:paraId="484C42C6" w14:textId="1E3AB71F" w:rsidR="009A3254" w:rsidRDefault="009A3254" w:rsidP="00856490">
            <w:pPr>
              <w:tabs>
                <w:tab w:val="left" w:pos="1027"/>
              </w:tabs>
              <w:rPr>
                <w:rFonts w:ascii="Cambria" w:eastAsiaTheme="minorEastAsia" w:hAnsi="Cambria"/>
              </w:rPr>
            </w:pPr>
            <w:r>
              <w:rPr>
                <w:rFonts w:ascii="Cambria" w:eastAsiaTheme="minorEastAsia" w:hAnsi="Cambria"/>
              </w:rPr>
              <w:t>SES</w:t>
            </w:r>
          </w:p>
        </w:tc>
        <w:tc>
          <w:tcPr>
            <w:tcW w:w="2791" w:type="dxa"/>
          </w:tcPr>
          <w:p w14:paraId="30AA7CED" w14:textId="36C88C24" w:rsidR="009A3254" w:rsidRDefault="009A3254" w:rsidP="00856490">
            <w:pPr>
              <w:tabs>
                <w:tab w:val="left" w:pos="1027"/>
              </w:tabs>
              <w:rPr>
                <w:rFonts w:ascii="Cambria" w:eastAsiaTheme="minorEastAsia" w:hAnsi="Cambria"/>
              </w:rPr>
            </w:pPr>
            <w:r>
              <w:rPr>
                <w:rFonts w:ascii="Cambria" w:eastAsiaTheme="minorEastAsia" w:hAnsi="Cambria"/>
              </w:rPr>
              <w:t>-</w:t>
            </w:r>
          </w:p>
        </w:tc>
        <w:tc>
          <w:tcPr>
            <w:tcW w:w="1885" w:type="dxa"/>
          </w:tcPr>
          <w:p w14:paraId="17875629" w14:textId="111E1020" w:rsidR="009A3254" w:rsidRDefault="009A3254" w:rsidP="00856490">
            <w:pPr>
              <w:tabs>
                <w:tab w:val="left" w:pos="1027"/>
              </w:tabs>
              <w:rPr>
                <w:rFonts w:ascii="Cambria" w:eastAsiaTheme="minorEastAsia" w:hAnsi="Cambria"/>
              </w:rPr>
            </w:pPr>
            <w:r>
              <w:rPr>
                <w:rFonts w:ascii="Cambria" w:eastAsiaTheme="minorEastAsia" w:hAnsi="Cambria"/>
              </w:rPr>
              <w:t>N</w:t>
            </w:r>
          </w:p>
        </w:tc>
      </w:tr>
      <w:tr w:rsidR="009A3254" w14:paraId="5A6937E8" w14:textId="77777777" w:rsidTr="0053699F">
        <w:tc>
          <w:tcPr>
            <w:tcW w:w="2337" w:type="dxa"/>
          </w:tcPr>
          <w:p w14:paraId="49CFB72D" w14:textId="77777777" w:rsidR="009A3254" w:rsidRDefault="009A3254" w:rsidP="00856490">
            <w:pPr>
              <w:tabs>
                <w:tab w:val="left" w:pos="1027"/>
              </w:tabs>
              <w:rPr>
                <w:rFonts w:ascii="Cambria" w:eastAsiaTheme="minorEastAsia" w:hAnsi="Cambria"/>
              </w:rPr>
            </w:pPr>
          </w:p>
        </w:tc>
        <w:tc>
          <w:tcPr>
            <w:tcW w:w="2337" w:type="dxa"/>
          </w:tcPr>
          <w:p w14:paraId="40B317C2" w14:textId="07126E4C" w:rsidR="009A3254" w:rsidRDefault="009A3254" w:rsidP="00856490">
            <w:pPr>
              <w:tabs>
                <w:tab w:val="left" w:pos="1027"/>
              </w:tabs>
              <w:rPr>
                <w:rFonts w:ascii="Cambria" w:eastAsiaTheme="minorEastAsia" w:hAnsi="Cambria"/>
              </w:rPr>
            </w:pPr>
            <w:r>
              <w:rPr>
                <w:rFonts w:ascii="Cambria" w:eastAsiaTheme="minorEastAsia" w:hAnsi="Cambria"/>
              </w:rPr>
              <w:t>DES</w:t>
            </w:r>
          </w:p>
        </w:tc>
        <w:tc>
          <w:tcPr>
            <w:tcW w:w="2791" w:type="dxa"/>
          </w:tcPr>
          <w:p w14:paraId="31A34239" w14:textId="1D64F3C4" w:rsidR="009A3254" w:rsidRDefault="009A3254" w:rsidP="00856490">
            <w:pPr>
              <w:tabs>
                <w:tab w:val="left" w:pos="1027"/>
              </w:tabs>
              <w:rPr>
                <w:rFonts w:ascii="Cambria" w:eastAsiaTheme="minorEastAsia" w:hAnsi="Cambria"/>
              </w:rPr>
            </w:pPr>
            <w:r>
              <w:rPr>
                <w:rFonts w:ascii="Cambria" w:eastAsiaTheme="minorEastAsia" w:hAnsi="Cambria"/>
              </w:rPr>
              <w:t>Additive trend</w:t>
            </w:r>
          </w:p>
        </w:tc>
        <w:tc>
          <w:tcPr>
            <w:tcW w:w="1885" w:type="dxa"/>
          </w:tcPr>
          <w:p w14:paraId="5F3048E4" w14:textId="5CAC66BA" w:rsidR="009A3254" w:rsidRDefault="009A3254" w:rsidP="00856490">
            <w:pPr>
              <w:tabs>
                <w:tab w:val="left" w:pos="1027"/>
              </w:tabs>
              <w:rPr>
                <w:rFonts w:ascii="Cambria" w:eastAsiaTheme="minorEastAsia" w:hAnsi="Cambria"/>
              </w:rPr>
            </w:pPr>
            <w:r>
              <w:rPr>
                <w:rFonts w:ascii="Cambria" w:eastAsiaTheme="minorEastAsia" w:hAnsi="Cambria"/>
              </w:rPr>
              <w:t>N</w:t>
            </w:r>
          </w:p>
        </w:tc>
      </w:tr>
      <w:tr w:rsidR="009A3254" w14:paraId="00AD1749" w14:textId="77777777" w:rsidTr="0053699F">
        <w:tc>
          <w:tcPr>
            <w:tcW w:w="2337" w:type="dxa"/>
          </w:tcPr>
          <w:p w14:paraId="11929A66" w14:textId="77777777" w:rsidR="009A3254" w:rsidRDefault="009A3254" w:rsidP="00856490">
            <w:pPr>
              <w:tabs>
                <w:tab w:val="left" w:pos="1027"/>
              </w:tabs>
              <w:rPr>
                <w:rFonts w:ascii="Cambria" w:eastAsiaTheme="minorEastAsia" w:hAnsi="Cambria"/>
              </w:rPr>
            </w:pPr>
          </w:p>
        </w:tc>
        <w:tc>
          <w:tcPr>
            <w:tcW w:w="2337" w:type="dxa"/>
          </w:tcPr>
          <w:p w14:paraId="4039E9BC" w14:textId="29CE2E39" w:rsidR="009A3254" w:rsidRDefault="009A3254" w:rsidP="00856490">
            <w:pPr>
              <w:tabs>
                <w:tab w:val="left" w:pos="1027"/>
              </w:tabs>
              <w:rPr>
                <w:rFonts w:ascii="Cambria" w:eastAsiaTheme="minorEastAsia" w:hAnsi="Cambria"/>
              </w:rPr>
            </w:pPr>
            <w:r>
              <w:rPr>
                <w:rFonts w:ascii="Cambria" w:eastAsiaTheme="minorEastAsia" w:hAnsi="Cambria"/>
              </w:rPr>
              <w:t>TES</w:t>
            </w:r>
          </w:p>
        </w:tc>
        <w:tc>
          <w:tcPr>
            <w:tcW w:w="2791" w:type="dxa"/>
          </w:tcPr>
          <w:p w14:paraId="08C8B15C" w14:textId="1A89C337" w:rsidR="009A3254" w:rsidRDefault="009A3254" w:rsidP="00856490">
            <w:pPr>
              <w:tabs>
                <w:tab w:val="left" w:pos="1027"/>
              </w:tabs>
              <w:rPr>
                <w:rFonts w:ascii="Cambria" w:eastAsiaTheme="minorEastAsia" w:hAnsi="Cambria"/>
              </w:rPr>
            </w:pPr>
            <w:r>
              <w:rPr>
                <w:rFonts w:ascii="Cambria" w:eastAsiaTheme="minorEastAsia" w:hAnsi="Cambria"/>
              </w:rPr>
              <w:t>Additive trend/seasonality</w:t>
            </w:r>
          </w:p>
        </w:tc>
        <w:tc>
          <w:tcPr>
            <w:tcW w:w="1885" w:type="dxa"/>
          </w:tcPr>
          <w:p w14:paraId="1648C4A8" w14:textId="64AF958B" w:rsidR="009A3254" w:rsidRDefault="009A3254" w:rsidP="00856490">
            <w:pPr>
              <w:tabs>
                <w:tab w:val="left" w:pos="1027"/>
              </w:tabs>
              <w:rPr>
                <w:rFonts w:ascii="Cambria" w:eastAsiaTheme="minorEastAsia" w:hAnsi="Cambria"/>
              </w:rPr>
            </w:pPr>
            <w:r>
              <w:rPr>
                <w:rFonts w:ascii="Cambria" w:eastAsiaTheme="minorEastAsia" w:hAnsi="Cambria"/>
              </w:rPr>
              <w:t>N</w:t>
            </w:r>
          </w:p>
        </w:tc>
      </w:tr>
      <w:tr w:rsidR="009A3254" w14:paraId="2107E2EB" w14:textId="77777777" w:rsidTr="0053699F">
        <w:tc>
          <w:tcPr>
            <w:tcW w:w="2337" w:type="dxa"/>
          </w:tcPr>
          <w:p w14:paraId="0B62EC1E" w14:textId="77777777" w:rsidR="009A3254" w:rsidRDefault="009A3254" w:rsidP="00856490">
            <w:pPr>
              <w:tabs>
                <w:tab w:val="left" w:pos="1027"/>
              </w:tabs>
              <w:rPr>
                <w:rFonts w:ascii="Cambria" w:eastAsiaTheme="minorEastAsia" w:hAnsi="Cambria"/>
              </w:rPr>
            </w:pPr>
          </w:p>
        </w:tc>
        <w:tc>
          <w:tcPr>
            <w:tcW w:w="2337" w:type="dxa"/>
          </w:tcPr>
          <w:p w14:paraId="6D08EEE6" w14:textId="6CC1E476" w:rsidR="009A3254" w:rsidRDefault="009A3254" w:rsidP="00856490">
            <w:pPr>
              <w:tabs>
                <w:tab w:val="left" w:pos="1027"/>
              </w:tabs>
              <w:rPr>
                <w:rFonts w:ascii="Cambria" w:eastAsiaTheme="minorEastAsia" w:hAnsi="Cambria"/>
              </w:rPr>
            </w:pPr>
            <w:r>
              <w:rPr>
                <w:rFonts w:ascii="Cambria" w:eastAsiaTheme="minorEastAsia" w:hAnsi="Cambria"/>
              </w:rPr>
              <w:t>Auto-ARIMA</w:t>
            </w:r>
          </w:p>
        </w:tc>
        <w:tc>
          <w:tcPr>
            <w:tcW w:w="2791" w:type="dxa"/>
          </w:tcPr>
          <w:p w14:paraId="0AC1D526" w14:textId="3B791AB2" w:rsidR="009A3254" w:rsidRDefault="009A3254" w:rsidP="00856490">
            <w:pPr>
              <w:tabs>
                <w:tab w:val="left" w:pos="1027"/>
              </w:tabs>
              <w:rPr>
                <w:rFonts w:ascii="Cambria" w:eastAsiaTheme="minorEastAsia" w:hAnsi="Cambria"/>
              </w:rPr>
            </w:pPr>
            <w:r>
              <w:rPr>
                <w:rFonts w:ascii="Cambria" w:eastAsiaTheme="minorEastAsia" w:hAnsi="Cambria"/>
              </w:rPr>
              <w:t>seasonal</w:t>
            </w:r>
          </w:p>
        </w:tc>
        <w:tc>
          <w:tcPr>
            <w:tcW w:w="1885" w:type="dxa"/>
          </w:tcPr>
          <w:p w14:paraId="491AB7BE" w14:textId="10AD81E7" w:rsidR="009A3254" w:rsidRDefault="009A3254" w:rsidP="00856490">
            <w:pPr>
              <w:tabs>
                <w:tab w:val="left" w:pos="1027"/>
              </w:tabs>
              <w:rPr>
                <w:rFonts w:ascii="Cambria" w:eastAsiaTheme="minorEastAsia" w:hAnsi="Cambria"/>
              </w:rPr>
            </w:pPr>
            <w:r>
              <w:rPr>
                <w:rFonts w:ascii="Cambria" w:eastAsiaTheme="minorEastAsia" w:hAnsi="Cambria"/>
              </w:rPr>
              <w:t>N</w:t>
            </w:r>
          </w:p>
        </w:tc>
      </w:tr>
      <w:tr w:rsidR="009A3254" w14:paraId="2E3C272F" w14:textId="77777777" w:rsidTr="0053699F">
        <w:tc>
          <w:tcPr>
            <w:tcW w:w="2337" w:type="dxa"/>
          </w:tcPr>
          <w:p w14:paraId="4699249E" w14:textId="23C6A41C" w:rsidR="009A3254" w:rsidRDefault="009A3254" w:rsidP="00856490">
            <w:pPr>
              <w:tabs>
                <w:tab w:val="left" w:pos="1027"/>
              </w:tabs>
              <w:rPr>
                <w:rFonts w:ascii="Cambria" w:eastAsiaTheme="minorEastAsia" w:hAnsi="Cambria"/>
              </w:rPr>
            </w:pPr>
            <w:r>
              <w:rPr>
                <w:rFonts w:ascii="Cambria" w:eastAsiaTheme="minorEastAsia" w:hAnsi="Cambria"/>
              </w:rPr>
              <w:t>Complex Models</w:t>
            </w:r>
          </w:p>
        </w:tc>
        <w:tc>
          <w:tcPr>
            <w:tcW w:w="2337" w:type="dxa"/>
          </w:tcPr>
          <w:p w14:paraId="7C1E93AB" w14:textId="38C5C4F4" w:rsidR="009A3254" w:rsidRDefault="009A3254" w:rsidP="00856490">
            <w:pPr>
              <w:tabs>
                <w:tab w:val="left" w:pos="1027"/>
              </w:tabs>
              <w:rPr>
                <w:rFonts w:ascii="Cambria" w:eastAsiaTheme="minorEastAsia" w:hAnsi="Cambria"/>
              </w:rPr>
            </w:pPr>
            <w:r>
              <w:rPr>
                <w:rFonts w:ascii="Cambria" w:eastAsiaTheme="minorEastAsia" w:hAnsi="Cambria"/>
              </w:rPr>
              <w:t>VAR</w:t>
            </w:r>
          </w:p>
        </w:tc>
        <w:tc>
          <w:tcPr>
            <w:tcW w:w="2791" w:type="dxa"/>
          </w:tcPr>
          <w:p w14:paraId="3C13F1E5" w14:textId="201C58B6" w:rsidR="009A3254" w:rsidRDefault="009A3254" w:rsidP="00856490">
            <w:pPr>
              <w:tabs>
                <w:tab w:val="left" w:pos="1027"/>
              </w:tabs>
              <w:rPr>
                <w:rFonts w:ascii="Cambria" w:eastAsiaTheme="minorEastAsia" w:hAnsi="Cambria"/>
              </w:rPr>
            </w:pPr>
            <w:r>
              <w:rPr>
                <w:rFonts w:ascii="Cambria" w:eastAsiaTheme="minorEastAsia" w:hAnsi="Cambria"/>
              </w:rPr>
              <w:t>-</w:t>
            </w:r>
          </w:p>
        </w:tc>
        <w:tc>
          <w:tcPr>
            <w:tcW w:w="1885" w:type="dxa"/>
          </w:tcPr>
          <w:p w14:paraId="6433B1E2" w14:textId="2FDF7FEE" w:rsidR="009A3254" w:rsidRDefault="009A3254" w:rsidP="00856490">
            <w:pPr>
              <w:tabs>
                <w:tab w:val="left" w:pos="1027"/>
              </w:tabs>
              <w:rPr>
                <w:rFonts w:ascii="Cambria" w:eastAsiaTheme="minorEastAsia" w:hAnsi="Cambria"/>
              </w:rPr>
            </w:pPr>
            <w:r>
              <w:rPr>
                <w:rFonts w:ascii="Cambria" w:eastAsiaTheme="minorEastAsia" w:hAnsi="Cambria"/>
              </w:rPr>
              <w:t>-</w:t>
            </w:r>
          </w:p>
        </w:tc>
      </w:tr>
      <w:tr w:rsidR="009A3254" w14:paraId="09E8F45D" w14:textId="77777777" w:rsidTr="0053699F">
        <w:tc>
          <w:tcPr>
            <w:tcW w:w="2337" w:type="dxa"/>
          </w:tcPr>
          <w:p w14:paraId="54B8081F" w14:textId="77777777" w:rsidR="009A3254" w:rsidRDefault="009A3254" w:rsidP="00856490">
            <w:pPr>
              <w:tabs>
                <w:tab w:val="left" w:pos="1027"/>
              </w:tabs>
              <w:rPr>
                <w:rFonts w:ascii="Cambria" w:eastAsiaTheme="minorEastAsia" w:hAnsi="Cambria"/>
              </w:rPr>
            </w:pPr>
          </w:p>
        </w:tc>
        <w:tc>
          <w:tcPr>
            <w:tcW w:w="2337" w:type="dxa"/>
          </w:tcPr>
          <w:p w14:paraId="331C6321" w14:textId="3E372276" w:rsidR="009A3254" w:rsidRDefault="009A3254" w:rsidP="00856490">
            <w:pPr>
              <w:tabs>
                <w:tab w:val="left" w:pos="1027"/>
              </w:tabs>
              <w:rPr>
                <w:rFonts w:ascii="Cambria" w:eastAsiaTheme="minorEastAsia" w:hAnsi="Cambria"/>
              </w:rPr>
            </w:pPr>
            <w:r>
              <w:rPr>
                <w:rFonts w:ascii="Cambria" w:eastAsiaTheme="minorEastAsia" w:hAnsi="Cambria"/>
              </w:rPr>
              <w:t>LGBM</w:t>
            </w:r>
          </w:p>
        </w:tc>
        <w:tc>
          <w:tcPr>
            <w:tcW w:w="2791" w:type="dxa"/>
          </w:tcPr>
          <w:p w14:paraId="6313C8F8" w14:textId="3B9943F3" w:rsidR="009A3254" w:rsidRDefault="009A3254" w:rsidP="00856490">
            <w:pPr>
              <w:tabs>
                <w:tab w:val="left" w:pos="1027"/>
              </w:tabs>
              <w:rPr>
                <w:rFonts w:ascii="Cambria" w:eastAsiaTheme="minorEastAsia" w:hAnsi="Cambria"/>
              </w:rPr>
            </w:pPr>
            <w:r>
              <w:rPr>
                <w:rFonts w:ascii="Cambria" w:eastAsiaTheme="minorEastAsia" w:hAnsi="Cambria"/>
              </w:rPr>
              <w:t>-</w:t>
            </w:r>
          </w:p>
        </w:tc>
        <w:tc>
          <w:tcPr>
            <w:tcW w:w="1885" w:type="dxa"/>
          </w:tcPr>
          <w:p w14:paraId="0911C616" w14:textId="0F3E817D" w:rsidR="009A3254" w:rsidRDefault="009A3254" w:rsidP="00856490">
            <w:pPr>
              <w:tabs>
                <w:tab w:val="left" w:pos="1027"/>
              </w:tabs>
              <w:rPr>
                <w:rFonts w:ascii="Cambria" w:eastAsiaTheme="minorEastAsia" w:hAnsi="Cambria"/>
              </w:rPr>
            </w:pPr>
            <w:r>
              <w:rPr>
                <w:rFonts w:ascii="Cambria" w:eastAsiaTheme="minorEastAsia" w:hAnsi="Cambria"/>
              </w:rPr>
              <w:t>Y</w:t>
            </w:r>
          </w:p>
        </w:tc>
      </w:tr>
      <w:tr w:rsidR="009A3254" w14:paraId="7CB3F87D" w14:textId="77777777" w:rsidTr="0053699F">
        <w:tc>
          <w:tcPr>
            <w:tcW w:w="2337" w:type="dxa"/>
          </w:tcPr>
          <w:p w14:paraId="48F35A5E" w14:textId="77777777" w:rsidR="009A3254" w:rsidRDefault="009A3254" w:rsidP="00856490">
            <w:pPr>
              <w:tabs>
                <w:tab w:val="left" w:pos="1027"/>
              </w:tabs>
              <w:rPr>
                <w:rFonts w:ascii="Cambria" w:eastAsiaTheme="minorEastAsia" w:hAnsi="Cambria"/>
              </w:rPr>
            </w:pPr>
            <w:commentRangeStart w:id="973"/>
          </w:p>
        </w:tc>
        <w:tc>
          <w:tcPr>
            <w:tcW w:w="2337" w:type="dxa"/>
          </w:tcPr>
          <w:p w14:paraId="3ADEA609" w14:textId="71D6E56B" w:rsidR="009A3254" w:rsidRDefault="009A3254" w:rsidP="00856490">
            <w:pPr>
              <w:tabs>
                <w:tab w:val="left" w:pos="1027"/>
              </w:tabs>
              <w:rPr>
                <w:rFonts w:ascii="Cambria" w:eastAsiaTheme="minorEastAsia" w:hAnsi="Cambria"/>
              </w:rPr>
            </w:pPr>
            <w:r>
              <w:rPr>
                <w:rFonts w:ascii="Cambria" w:eastAsiaTheme="minorEastAsia" w:hAnsi="Cambria"/>
              </w:rPr>
              <w:t>RNN</w:t>
            </w:r>
          </w:p>
        </w:tc>
        <w:tc>
          <w:tcPr>
            <w:tcW w:w="2791" w:type="dxa"/>
          </w:tcPr>
          <w:p w14:paraId="0A94719A" w14:textId="5944724B" w:rsidR="009A3254" w:rsidRDefault="009A3254" w:rsidP="00856490">
            <w:pPr>
              <w:tabs>
                <w:tab w:val="left" w:pos="1027"/>
              </w:tabs>
              <w:rPr>
                <w:rFonts w:ascii="Cambria" w:eastAsiaTheme="minorEastAsia" w:hAnsi="Cambria"/>
              </w:rPr>
            </w:pPr>
            <w:r>
              <w:rPr>
                <w:rFonts w:ascii="Cambria" w:eastAsiaTheme="minorEastAsia" w:hAnsi="Cambria"/>
              </w:rPr>
              <w:t>LSTM</w:t>
            </w:r>
          </w:p>
        </w:tc>
        <w:tc>
          <w:tcPr>
            <w:tcW w:w="1885" w:type="dxa"/>
          </w:tcPr>
          <w:p w14:paraId="7BD6DB9C" w14:textId="237861A8" w:rsidR="009A3254" w:rsidRDefault="009A3254" w:rsidP="00856490">
            <w:pPr>
              <w:tabs>
                <w:tab w:val="left" w:pos="1027"/>
              </w:tabs>
              <w:rPr>
                <w:rFonts w:ascii="Cambria" w:eastAsiaTheme="minorEastAsia" w:hAnsi="Cambria"/>
              </w:rPr>
            </w:pPr>
            <w:r>
              <w:rPr>
                <w:rFonts w:ascii="Cambria" w:eastAsiaTheme="minorEastAsia" w:hAnsi="Cambria"/>
              </w:rPr>
              <w:t>Y</w:t>
            </w:r>
            <w:commentRangeEnd w:id="973"/>
            <w:r w:rsidR="00ED14DE">
              <w:rPr>
                <w:rStyle w:val="CommentReference"/>
              </w:rPr>
              <w:commentReference w:id="973"/>
            </w:r>
          </w:p>
        </w:tc>
      </w:tr>
    </w:tbl>
    <w:p w14:paraId="4CB57281" w14:textId="77777777" w:rsidR="00ED14DE" w:rsidRDefault="00ED14DE" w:rsidP="00856490">
      <w:pPr>
        <w:tabs>
          <w:tab w:val="left" w:pos="1027"/>
        </w:tabs>
        <w:rPr>
          <w:rFonts w:ascii="Cambria" w:eastAsiaTheme="minorEastAsia" w:hAnsi="Cambria"/>
        </w:rPr>
      </w:pPr>
    </w:p>
    <w:p w14:paraId="486D8931" w14:textId="2A091F92" w:rsidR="007F5BFB" w:rsidRDefault="007F5BFB" w:rsidP="007F5BFB">
      <w:pPr>
        <w:pStyle w:val="ListParagraph"/>
        <w:numPr>
          <w:ilvl w:val="0"/>
          <w:numId w:val="1"/>
        </w:numPr>
        <w:tabs>
          <w:tab w:val="left" w:pos="1027"/>
        </w:tabs>
        <w:rPr>
          <w:rFonts w:ascii="Cambria" w:eastAsiaTheme="minorEastAsia" w:hAnsi="Cambria"/>
          <w:b/>
          <w:bCs/>
        </w:rPr>
      </w:pPr>
      <w:commentRangeStart w:id="974"/>
      <w:r>
        <w:rPr>
          <w:rFonts w:ascii="Cambria" w:eastAsiaTheme="minorEastAsia" w:hAnsi="Cambria"/>
          <w:b/>
          <w:bCs/>
        </w:rPr>
        <w:t>Results</w:t>
      </w:r>
      <w:commentRangeEnd w:id="974"/>
      <w:r w:rsidR="00E65500">
        <w:rPr>
          <w:rStyle w:val="CommentReference"/>
        </w:rPr>
        <w:commentReference w:id="974"/>
      </w:r>
    </w:p>
    <w:p w14:paraId="3069781A" w14:textId="6614C609" w:rsidR="007F5BFB" w:rsidRDefault="007F5BFB" w:rsidP="007F5BFB">
      <w:pPr>
        <w:tabs>
          <w:tab w:val="left" w:pos="1027"/>
        </w:tabs>
        <w:rPr>
          <w:ins w:id="975" w:author="Bale,Cameron" w:date="2022-11-10T16:20:00Z"/>
          <w:rFonts w:ascii="Cambria" w:eastAsiaTheme="minorEastAsia" w:hAnsi="Cambria"/>
          <w:b/>
          <w:bCs/>
        </w:rPr>
      </w:pPr>
    </w:p>
    <w:p w14:paraId="45FE45AC" w14:textId="3C796BDB" w:rsidR="0042743C" w:rsidRPr="0042743C" w:rsidRDefault="0042743C" w:rsidP="0042743C">
      <w:pPr>
        <w:pStyle w:val="ListParagraph"/>
        <w:numPr>
          <w:ilvl w:val="1"/>
          <w:numId w:val="1"/>
        </w:numPr>
        <w:tabs>
          <w:tab w:val="left" w:pos="1027"/>
        </w:tabs>
        <w:rPr>
          <w:ins w:id="976" w:author="Bale,Cameron" w:date="2022-11-10T16:21:00Z"/>
          <w:rFonts w:ascii="Cambria" w:eastAsiaTheme="minorEastAsia" w:hAnsi="Cambria"/>
          <w:rPrChange w:id="977" w:author="Bale,Cameron" w:date="2022-11-10T16:21:00Z">
            <w:rPr>
              <w:ins w:id="978" w:author="Bale,Cameron" w:date="2022-11-10T16:21:00Z"/>
              <w:rFonts w:ascii="Cambria" w:eastAsiaTheme="minorEastAsia" w:hAnsi="Cambria"/>
              <w:i/>
              <w:iCs/>
            </w:rPr>
          </w:rPrChange>
        </w:rPr>
      </w:pPr>
      <w:ins w:id="979" w:author="Bale,Cameron" w:date="2022-11-10T16:20:00Z">
        <w:r>
          <w:rPr>
            <w:rFonts w:ascii="Cambria" w:eastAsiaTheme="minorEastAsia" w:hAnsi="Cambria"/>
            <w:i/>
            <w:iCs/>
          </w:rPr>
          <w:t>k-</w:t>
        </w:r>
        <w:proofErr w:type="spellStart"/>
        <w:r>
          <w:rPr>
            <w:rFonts w:ascii="Cambria" w:eastAsiaTheme="minorEastAsia" w:hAnsi="Cambria"/>
            <w:i/>
            <w:iCs/>
          </w:rPr>
          <w:t>nTS</w:t>
        </w:r>
        <w:proofErr w:type="spellEnd"/>
        <w:r>
          <w:rPr>
            <w:rFonts w:ascii="Cambria" w:eastAsiaTheme="minorEastAsia" w:hAnsi="Cambria"/>
            <w:i/>
            <w:iCs/>
          </w:rPr>
          <w:t>+ Feature Se</w:t>
        </w:r>
      </w:ins>
      <w:ins w:id="980" w:author="Bale,Cameron" w:date="2022-11-10T16:21:00Z">
        <w:r>
          <w:rPr>
            <w:rFonts w:ascii="Cambria" w:eastAsiaTheme="minorEastAsia" w:hAnsi="Cambria"/>
            <w:i/>
            <w:iCs/>
          </w:rPr>
          <w:t>lection</w:t>
        </w:r>
      </w:ins>
    </w:p>
    <w:p w14:paraId="192B7F76" w14:textId="789CE85C" w:rsidR="0042743C" w:rsidRDefault="0042743C" w:rsidP="0042743C">
      <w:pPr>
        <w:tabs>
          <w:tab w:val="left" w:pos="1027"/>
        </w:tabs>
        <w:rPr>
          <w:ins w:id="981" w:author="Bale,Cameron" w:date="2022-11-10T16:21:00Z"/>
          <w:rFonts w:ascii="Cambria" w:eastAsiaTheme="minorEastAsia" w:hAnsi="Cambria"/>
        </w:rPr>
      </w:pPr>
    </w:p>
    <w:p w14:paraId="430A45D2" w14:textId="0ED7106E" w:rsidR="004B6800" w:rsidRDefault="00E04DB7" w:rsidP="0042743C">
      <w:pPr>
        <w:tabs>
          <w:tab w:val="left" w:pos="1027"/>
        </w:tabs>
        <w:rPr>
          <w:ins w:id="982" w:author="Bale,Cameron" w:date="2022-11-11T16:27:00Z"/>
          <w:rFonts w:ascii="Cambria" w:eastAsiaTheme="minorEastAsia" w:hAnsi="Cambria"/>
        </w:rPr>
      </w:pPr>
      <w:commentRangeStart w:id="983"/>
      <w:ins w:id="984" w:author="Bale,Cameron" w:date="2022-11-10T16:23:00Z">
        <w:r>
          <w:rPr>
            <w:rFonts w:ascii="Cambria" w:eastAsiaTheme="minorEastAsia" w:hAnsi="Cambria"/>
          </w:rPr>
          <w:t xml:space="preserve">To perform feature </w:t>
        </w:r>
      </w:ins>
      <w:commentRangeEnd w:id="983"/>
      <w:ins w:id="985" w:author="Bale,Cameron" w:date="2022-11-14T10:47:00Z">
        <w:r w:rsidR="00E65500">
          <w:rPr>
            <w:rStyle w:val="CommentReference"/>
          </w:rPr>
          <w:commentReference w:id="983"/>
        </w:r>
      </w:ins>
      <w:ins w:id="986" w:author="Bale,Cameron" w:date="2022-11-10T16:23:00Z">
        <w:r>
          <w:rPr>
            <w:rFonts w:ascii="Cambria" w:eastAsiaTheme="minorEastAsia" w:hAnsi="Cambria"/>
          </w:rPr>
          <w:t xml:space="preserve">selection for </w:t>
        </w:r>
        <w:r>
          <w:rPr>
            <w:rFonts w:ascii="Cambria" w:eastAsiaTheme="minorEastAsia" w:hAnsi="Cambria"/>
            <w:i/>
            <w:iCs/>
          </w:rPr>
          <w:t>k</w:t>
        </w:r>
        <w:r>
          <w:rPr>
            <w:rFonts w:ascii="Cambria" w:eastAsiaTheme="minorEastAsia" w:hAnsi="Cambria"/>
          </w:rPr>
          <w:t>-</w:t>
        </w:r>
        <w:proofErr w:type="spellStart"/>
        <w:r>
          <w:rPr>
            <w:rFonts w:ascii="Cambria" w:eastAsiaTheme="minorEastAsia" w:hAnsi="Cambria"/>
          </w:rPr>
          <w:t>nTS</w:t>
        </w:r>
        <w:proofErr w:type="spellEnd"/>
        <w:r>
          <w:rPr>
            <w:rFonts w:ascii="Cambria" w:eastAsiaTheme="minorEastAsia" w:hAnsi="Cambria"/>
          </w:rPr>
          <w:t xml:space="preserve">+, we create protected versions of our selected data using additive noise and differential privacy for all of the parameter values shown in Table </w:t>
        </w:r>
      </w:ins>
      <w:ins w:id="987" w:author="Bale,Cameron" w:date="2022-11-10T16:24:00Z">
        <w:r>
          <w:rPr>
            <w:rFonts w:ascii="Cambria" w:eastAsiaTheme="minorEastAsia" w:hAnsi="Cambria"/>
          </w:rPr>
          <w:t xml:space="preserve">3 (i.e., 10 protected data sets and 1 original data set). We generate forecasts for each of the 11 data sets </w:t>
        </w:r>
      </w:ins>
      <w:ins w:id="988" w:author="Bale,Cameron" w:date="2022-11-10T16:25:00Z">
        <w:r>
          <w:rPr>
            <w:rFonts w:ascii="Cambria" w:eastAsiaTheme="minorEastAsia" w:hAnsi="Cambria"/>
          </w:rPr>
          <w:t xml:space="preserve">for time period </w:t>
        </w:r>
      </w:ins>
      <m:oMath>
        <m:r>
          <w:ins w:id="989" w:author="Bale,Cameron" w:date="2022-11-10T16:25:00Z">
            <w:rPr>
              <w:rFonts w:ascii="Cambria Math" w:eastAsiaTheme="minorEastAsia" w:hAnsi="Cambria Math"/>
            </w:rPr>
            <m:t>T – 1</m:t>
          </w:ins>
        </m:r>
      </m:oMath>
      <w:ins w:id="990" w:author="Bale,Cameron" w:date="2022-11-10T16:25:00Z">
        <w:r>
          <w:rPr>
            <w:rFonts w:ascii="Cambria" w:eastAsiaTheme="minorEastAsia" w:hAnsi="Cambria"/>
          </w:rPr>
          <w:t xml:space="preserve"> </w:t>
        </w:r>
      </w:ins>
      <w:ins w:id="991" w:author="Bale,Cameron" w:date="2022-11-10T16:24:00Z">
        <w:r>
          <w:rPr>
            <w:rFonts w:ascii="Cambria" w:eastAsiaTheme="minorEastAsia" w:hAnsi="Cambria"/>
          </w:rPr>
          <w:t>using each of the forecasting models shown in Table 3</w:t>
        </w:r>
      </w:ins>
      <w:ins w:id="992" w:author="Bale,Cameron" w:date="2022-11-11T16:26:00Z">
        <w:r w:rsidR="00FB3E4D">
          <w:rPr>
            <w:rFonts w:ascii="Cambria" w:eastAsiaTheme="minorEastAsia" w:hAnsi="Cambria"/>
          </w:rPr>
          <w:t xml:space="preserve"> </w:t>
        </w:r>
      </w:ins>
      <w:ins w:id="993" w:author="Bale,Cameron" w:date="2022-11-10T16:25:00Z">
        <w:r>
          <w:rPr>
            <w:rFonts w:ascii="Cambria" w:eastAsiaTheme="minorEastAsia" w:hAnsi="Cambria"/>
          </w:rPr>
          <w:t xml:space="preserve">and compute the </w:t>
        </w:r>
      </w:ins>
      <w:ins w:id="994" w:author="Bale,Cameron" w:date="2022-11-11T16:26:00Z">
        <w:r w:rsidR="00FB3E4D">
          <w:rPr>
            <w:rFonts w:ascii="Cambria" w:eastAsiaTheme="minorEastAsia" w:hAnsi="Cambria"/>
          </w:rPr>
          <w:t>absolute error</w:t>
        </w:r>
      </w:ins>
      <w:ins w:id="995" w:author="Bale,Cameron" w:date="2022-11-10T16:25:00Z">
        <w:r>
          <w:rPr>
            <w:rFonts w:ascii="Cambria" w:eastAsiaTheme="minorEastAsia" w:hAnsi="Cambria"/>
          </w:rPr>
          <w:t xml:space="preserve"> of </w:t>
        </w:r>
      </w:ins>
      <w:ins w:id="996" w:author="Bale,Cameron" w:date="2022-11-11T16:26:00Z">
        <w:r w:rsidR="00FB3E4D">
          <w:rPr>
            <w:rFonts w:ascii="Cambria" w:eastAsiaTheme="minorEastAsia" w:hAnsi="Cambria"/>
          </w:rPr>
          <w:t>each</w:t>
        </w:r>
      </w:ins>
      <w:ins w:id="997" w:author="Bale,Cameron" w:date="2022-11-10T16:25:00Z">
        <w:r>
          <w:rPr>
            <w:rFonts w:ascii="Cambria" w:eastAsiaTheme="minorEastAsia" w:hAnsi="Cambria"/>
          </w:rPr>
          <w:t xml:space="preserve"> forecast</w:t>
        </w:r>
      </w:ins>
      <w:ins w:id="998" w:author="Bale,Cameron" w:date="2022-11-11T16:26:00Z">
        <w:r w:rsidR="00FB3E4D">
          <w:rPr>
            <w:rFonts w:ascii="Cambria" w:eastAsiaTheme="minorEastAsia" w:hAnsi="Cambria"/>
          </w:rPr>
          <w:t xml:space="preserve"> for each series</w:t>
        </w:r>
      </w:ins>
      <w:ins w:id="999" w:author="Bale,Cameron" w:date="2022-11-10T16:25:00Z">
        <w:r>
          <w:rPr>
            <w:rFonts w:ascii="Cambria" w:eastAsiaTheme="minorEastAsia" w:hAnsi="Cambria"/>
          </w:rPr>
          <w:t xml:space="preserve">. </w:t>
        </w:r>
      </w:ins>
      <w:ins w:id="1000" w:author="Bale,Cameron" w:date="2022-11-10T16:26:00Z">
        <w:r>
          <w:rPr>
            <w:rFonts w:ascii="Cambria" w:eastAsiaTheme="minorEastAsia" w:hAnsi="Cambria"/>
          </w:rPr>
          <w:t>We compute the</w:t>
        </w:r>
      </w:ins>
      <w:ins w:id="1001" w:author="Bale,Cameron" w:date="2022-11-10T16:25:00Z">
        <w:r>
          <w:rPr>
            <w:rFonts w:ascii="Cambria" w:eastAsiaTheme="minorEastAsia" w:hAnsi="Cambria"/>
          </w:rPr>
          <w:t xml:space="preserve"> differences in the </w:t>
        </w:r>
      </w:ins>
      <w:ins w:id="1002" w:author="Bale,Cameron" w:date="2022-11-10T16:27:00Z">
        <w:r>
          <w:rPr>
            <w:rFonts w:ascii="Cambria" w:eastAsiaTheme="minorEastAsia" w:hAnsi="Cambria"/>
          </w:rPr>
          <w:t xml:space="preserve">absolute error </w:t>
        </w:r>
      </w:ins>
      <w:ins w:id="1003" w:author="Bale,Cameron" w:date="2022-11-10T16:26:00Z">
        <w:r>
          <w:rPr>
            <w:rFonts w:ascii="Cambria" w:eastAsiaTheme="minorEastAsia" w:hAnsi="Cambria"/>
          </w:rPr>
          <w:t>between the original and protected forecasts</w:t>
        </w:r>
      </w:ins>
      <w:ins w:id="1004" w:author="Bale,Cameron" w:date="2022-11-10T16:27:00Z">
        <w:r>
          <w:rPr>
            <w:rFonts w:ascii="Cambria" w:eastAsiaTheme="minorEastAsia" w:hAnsi="Cambria"/>
          </w:rPr>
          <w:t xml:space="preserve"> for each series and model and use these differences as the target variable in the </w:t>
        </w:r>
        <w:proofErr w:type="spellStart"/>
        <w:r>
          <w:rPr>
            <w:rFonts w:ascii="Cambria" w:eastAsiaTheme="minorEastAsia" w:hAnsi="Cambria"/>
          </w:rPr>
          <w:t>RReliefF</w:t>
        </w:r>
        <w:proofErr w:type="spellEnd"/>
        <w:r>
          <w:rPr>
            <w:rFonts w:ascii="Cambria" w:eastAsiaTheme="minorEastAsia" w:hAnsi="Cambria"/>
          </w:rPr>
          <w:t xml:space="preserve"> algorithm.</w:t>
        </w:r>
      </w:ins>
      <w:ins w:id="1005" w:author="Bale,Cameron" w:date="2022-11-11T16:29:00Z">
        <w:r w:rsidR="004B6800">
          <w:rPr>
            <w:rFonts w:ascii="Cambria" w:eastAsiaTheme="minorEastAsia" w:hAnsi="Cambria"/>
          </w:rPr>
          <w:t xml:space="preserve"> Next, we compute 39 time series features using the </w:t>
        </w:r>
        <w:proofErr w:type="spellStart"/>
        <w:r w:rsidR="004B6800">
          <w:rPr>
            <w:rFonts w:ascii="Cambria" w:eastAsiaTheme="minorEastAsia" w:hAnsi="Cambria"/>
          </w:rPr>
          <w:t>tsfeatures</w:t>
        </w:r>
        <w:proofErr w:type="spellEnd"/>
        <w:r w:rsidR="004B6800">
          <w:rPr>
            <w:rFonts w:ascii="Cambria" w:eastAsiaTheme="minorEastAsia" w:hAnsi="Cambria"/>
          </w:rPr>
          <w:t xml:space="preserve"> package in R, including the nine features described in Section 3. </w:t>
        </w:r>
      </w:ins>
      <w:ins w:id="1006" w:author="Bale,Cameron" w:date="2022-11-11T16:30:00Z">
        <w:r w:rsidR="004B6800">
          <w:rPr>
            <w:rFonts w:ascii="Cambria" w:eastAsiaTheme="minorEastAsia" w:hAnsi="Cambria"/>
          </w:rPr>
          <w:t xml:space="preserve">Using </w:t>
        </w:r>
        <w:proofErr w:type="spellStart"/>
        <w:r w:rsidR="004B6800">
          <w:rPr>
            <w:rFonts w:ascii="Cambria" w:eastAsiaTheme="minorEastAsia" w:hAnsi="Cambria"/>
          </w:rPr>
          <w:t>RReliefF</w:t>
        </w:r>
        <w:proofErr w:type="spellEnd"/>
        <w:r w:rsidR="004B6800">
          <w:rPr>
            <w:rFonts w:ascii="Cambria" w:eastAsiaTheme="minorEastAsia" w:hAnsi="Cambria"/>
          </w:rPr>
          <w:t>, t</w:t>
        </w:r>
      </w:ins>
      <w:ins w:id="1007" w:author="Bale,Cameron" w:date="2022-11-10T16:27:00Z">
        <w:r>
          <w:rPr>
            <w:rFonts w:ascii="Cambria" w:eastAsiaTheme="minorEastAsia" w:hAnsi="Cambria"/>
          </w:rPr>
          <w:t>he</w:t>
        </w:r>
      </w:ins>
      <w:ins w:id="1008" w:author="Bale,Cameron" w:date="2022-11-11T16:29:00Z">
        <w:r w:rsidR="004B6800">
          <w:rPr>
            <w:rFonts w:ascii="Cambria" w:eastAsiaTheme="minorEastAsia" w:hAnsi="Cambria"/>
          </w:rPr>
          <w:t xml:space="preserve"> differen</w:t>
        </w:r>
      </w:ins>
      <w:ins w:id="1009" w:author="Bale,Cameron" w:date="2022-11-11T16:30:00Z">
        <w:r w:rsidR="004B6800">
          <w:rPr>
            <w:rFonts w:ascii="Cambria" w:eastAsiaTheme="minorEastAsia" w:hAnsi="Cambria"/>
          </w:rPr>
          <w:t xml:space="preserve">ces in these features for each series are used </w:t>
        </w:r>
      </w:ins>
      <w:ins w:id="1010" w:author="Bale,Cameron" w:date="2022-11-10T16:27:00Z">
        <w:r>
          <w:rPr>
            <w:rFonts w:ascii="Cambria" w:eastAsiaTheme="minorEastAsia" w:hAnsi="Cambria"/>
          </w:rPr>
          <w:t>to predict the differences in absolute</w:t>
        </w:r>
      </w:ins>
      <w:ins w:id="1011" w:author="Bale,Cameron" w:date="2022-11-11T16:30:00Z">
        <w:r w:rsidR="004B6800">
          <w:rPr>
            <w:rFonts w:ascii="Cambria" w:eastAsiaTheme="minorEastAsia" w:hAnsi="Cambria"/>
          </w:rPr>
          <w:t xml:space="preserve"> forecasting</w:t>
        </w:r>
      </w:ins>
      <w:ins w:id="1012" w:author="Bale,Cameron" w:date="2022-11-10T16:27:00Z">
        <w:r>
          <w:rPr>
            <w:rFonts w:ascii="Cambria" w:eastAsiaTheme="minorEastAsia" w:hAnsi="Cambria"/>
          </w:rPr>
          <w:t xml:space="preserve"> error </w:t>
        </w:r>
      </w:ins>
      <w:ins w:id="1013" w:author="Bale,Cameron" w:date="2022-11-10T16:28:00Z">
        <w:r>
          <w:rPr>
            <w:rFonts w:ascii="Cambria" w:eastAsiaTheme="minorEastAsia" w:hAnsi="Cambria"/>
          </w:rPr>
          <w:t>for each series between the original and protected data sets.</w:t>
        </w:r>
      </w:ins>
      <w:ins w:id="1014" w:author="Bale,Cameron" w:date="2022-11-11T16:27:00Z">
        <w:r w:rsidR="004B6800">
          <w:rPr>
            <w:rFonts w:ascii="Cambria" w:eastAsiaTheme="minorEastAsia" w:hAnsi="Cambria"/>
          </w:rPr>
          <w:t xml:space="preserve"> </w:t>
        </w:r>
      </w:ins>
      <w:ins w:id="1015" w:author="Bale,Cameron" w:date="2022-11-11T16:31:00Z">
        <w:r w:rsidR="004B6800">
          <w:rPr>
            <w:rFonts w:ascii="Cambria" w:eastAsiaTheme="minorEastAsia" w:hAnsi="Cambria"/>
          </w:rPr>
          <w:t xml:space="preserve">We use the </w:t>
        </w:r>
      </w:ins>
      <w:ins w:id="1016" w:author="Bale,Cameron" w:date="2022-11-11T16:32:00Z">
        <w:r w:rsidR="004B6800">
          <w:rPr>
            <w:rFonts w:ascii="Cambria" w:eastAsiaTheme="minorEastAsia" w:hAnsi="Cambria"/>
          </w:rPr>
          <w:t xml:space="preserve">changes in the </w:t>
        </w:r>
      </w:ins>
      <w:ins w:id="1017" w:author="Bale,Cameron" w:date="2022-11-11T16:31:00Z">
        <w:r w:rsidR="004B6800">
          <w:rPr>
            <w:rFonts w:ascii="Cambria" w:eastAsiaTheme="minorEastAsia" w:hAnsi="Cambria"/>
          </w:rPr>
          <w:t xml:space="preserve">subset of features with high </w:t>
        </w:r>
        <w:proofErr w:type="spellStart"/>
        <w:r w:rsidR="004B6800">
          <w:rPr>
            <w:rFonts w:ascii="Cambria" w:eastAsiaTheme="minorEastAsia" w:hAnsi="Cambria"/>
          </w:rPr>
          <w:t>RReliefF</w:t>
        </w:r>
        <w:proofErr w:type="spellEnd"/>
        <w:r w:rsidR="004B6800">
          <w:rPr>
            <w:rFonts w:ascii="Cambria" w:eastAsiaTheme="minorEastAsia" w:hAnsi="Cambria"/>
          </w:rPr>
          <w:t xml:space="preserve"> weights to predict the changes in absolute forecast error </w:t>
        </w:r>
      </w:ins>
      <w:ins w:id="1018" w:author="Bale,Cameron" w:date="2022-11-11T16:28:00Z">
        <w:r w:rsidR="004B6800">
          <w:rPr>
            <w:rFonts w:ascii="Cambria" w:eastAsiaTheme="minorEastAsia" w:hAnsi="Cambria"/>
          </w:rPr>
          <w:t xml:space="preserve">using random forest, and ultimately select eight features to include in </w:t>
        </w:r>
        <w:r w:rsidR="004B6800">
          <w:rPr>
            <w:rFonts w:ascii="Cambria" w:eastAsiaTheme="minorEastAsia" w:hAnsi="Cambria"/>
            <w:i/>
            <w:iCs/>
          </w:rPr>
          <w:t>k</w:t>
        </w:r>
        <w:r w:rsidR="004B6800">
          <w:rPr>
            <w:rFonts w:ascii="Cambria" w:eastAsiaTheme="minorEastAsia" w:hAnsi="Cambria"/>
          </w:rPr>
          <w:t>-</w:t>
        </w:r>
        <w:proofErr w:type="spellStart"/>
        <w:r w:rsidR="004B6800">
          <w:rPr>
            <w:rFonts w:ascii="Cambria" w:eastAsiaTheme="minorEastAsia" w:hAnsi="Cambria"/>
          </w:rPr>
          <w:t>nTS</w:t>
        </w:r>
        <w:proofErr w:type="spellEnd"/>
        <w:r w:rsidR="004B6800">
          <w:rPr>
            <w:rFonts w:ascii="Cambria" w:eastAsiaTheme="minorEastAsia" w:hAnsi="Cambria"/>
          </w:rPr>
          <w:t xml:space="preserve">+ which are shown in table 4. The results from </w:t>
        </w:r>
        <w:proofErr w:type="spellStart"/>
        <w:r w:rsidR="004B6800">
          <w:rPr>
            <w:rFonts w:ascii="Cambria" w:eastAsiaTheme="minorEastAsia" w:hAnsi="Cambria"/>
          </w:rPr>
          <w:t>R</w:t>
        </w:r>
      </w:ins>
      <w:ins w:id="1019" w:author="Bale,Cameron" w:date="2022-11-11T16:29:00Z">
        <w:r w:rsidR="004B6800">
          <w:rPr>
            <w:rFonts w:ascii="Cambria" w:eastAsiaTheme="minorEastAsia" w:hAnsi="Cambria"/>
          </w:rPr>
          <w:t>ReliefF</w:t>
        </w:r>
        <w:proofErr w:type="spellEnd"/>
        <w:r w:rsidR="004B6800">
          <w:rPr>
            <w:rFonts w:ascii="Cambria" w:eastAsiaTheme="minorEastAsia" w:hAnsi="Cambria"/>
          </w:rPr>
          <w:t xml:space="preserve"> and the random forest are shown in the appendix.</w:t>
        </w:r>
      </w:ins>
      <w:ins w:id="1020" w:author="Bale,Cameron" w:date="2022-11-10T16:29:00Z">
        <w:r>
          <w:rPr>
            <w:rFonts w:ascii="Cambria" w:eastAsiaTheme="minorEastAsia" w:hAnsi="Cambria"/>
          </w:rPr>
          <w:t xml:space="preserve"> </w:t>
        </w:r>
      </w:ins>
    </w:p>
    <w:p w14:paraId="56C3E7E0" w14:textId="77777777" w:rsidR="004B6800" w:rsidRDefault="004B6800" w:rsidP="0042743C">
      <w:pPr>
        <w:tabs>
          <w:tab w:val="left" w:pos="1027"/>
        </w:tabs>
        <w:rPr>
          <w:ins w:id="1021" w:author="Bale,Cameron" w:date="2022-11-11T16:27:00Z"/>
          <w:rFonts w:ascii="Cambria" w:eastAsiaTheme="minorEastAsia" w:hAnsi="Cambria"/>
        </w:rPr>
      </w:pPr>
    </w:p>
    <w:p w14:paraId="53F05B08" w14:textId="77777777" w:rsidR="003437EF" w:rsidRDefault="003437EF" w:rsidP="0042743C">
      <w:pPr>
        <w:tabs>
          <w:tab w:val="left" w:pos="1027"/>
        </w:tabs>
        <w:rPr>
          <w:ins w:id="1022" w:author="Bale,Cameron" w:date="2022-11-10T16:32:00Z"/>
          <w:rFonts w:ascii="Cambria" w:eastAsiaTheme="minorEastAsia" w:hAnsi="Cambria"/>
        </w:rPr>
      </w:pPr>
    </w:p>
    <w:p w14:paraId="2BE24B84" w14:textId="01541363" w:rsidR="00B34C07" w:rsidRPr="00B34C07" w:rsidRDefault="003437EF" w:rsidP="0042743C">
      <w:pPr>
        <w:tabs>
          <w:tab w:val="left" w:pos="1027"/>
        </w:tabs>
        <w:rPr>
          <w:ins w:id="1023" w:author="Bale,Cameron" w:date="2022-11-10T16:23:00Z"/>
          <w:rFonts w:ascii="Cambria" w:eastAsiaTheme="minorEastAsia" w:hAnsi="Cambria"/>
        </w:rPr>
      </w:pPr>
      <m:oMathPara>
        <m:oMath>
          <m:r>
            <w:del w:id="1024" w:author="Bale,Cameron" w:date="2022-11-11T16:32:00Z">
              <m:rPr>
                <m:sty m:val="p"/>
              </m:rPr>
              <w:rPr>
                <w:rFonts w:ascii="Cambria Math" w:eastAsiaTheme="minorEastAsia" w:hAnsi="Cambria Math"/>
              </w:rPr>
              <m:t>≥</m:t>
            </w:del>
          </m:r>
        </m:oMath>
      </m:oMathPara>
    </w:p>
    <w:p w14:paraId="7C46FF1B" w14:textId="19E897B5" w:rsidR="00E04DB7" w:rsidRDefault="00E04DB7" w:rsidP="0042743C">
      <w:pPr>
        <w:tabs>
          <w:tab w:val="left" w:pos="1027"/>
        </w:tabs>
        <w:rPr>
          <w:ins w:id="1025" w:author="Bale,Cameron" w:date="2022-11-10T16:23:00Z"/>
          <w:rFonts w:ascii="Cambria" w:eastAsiaTheme="minorEastAsia" w:hAnsi="Cambria"/>
        </w:rPr>
      </w:pPr>
    </w:p>
    <w:p w14:paraId="0B10B068" w14:textId="75C94C12" w:rsidR="00E04DB7" w:rsidRDefault="00E04DB7" w:rsidP="0042743C">
      <w:pPr>
        <w:tabs>
          <w:tab w:val="left" w:pos="1027"/>
        </w:tabs>
        <w:rPr>
          <w:ins w:id="1026" w:author="Bale,Cameron" w:date="2022-11-10T16:23:00Z"/>
          <w:rFonts w:ascii="Cambria" w:eastAsiaTheme="minorEastAsia" w:hAnsi="Cambria"/>
        </w:rPr>
      </w:pPr>
    </w:p>
    <w:p w14:paraId="085BAD34" w14:textId="36E6A70A" w:rsidR="00E04DB7" w:rsidRDefault="00E04DB7" w:rsidP="0042743C">
      <w:pPr>
        <w:tabs>
          <w:tab w:val="left" w:pos="1027"/>
        </w:tabs>
        <w:rPr>
          <w:ins w:id="1027" w:author="Bale,Cameron" w:date="2022-11-10T16:23:00Z"/>
          <w:rFonts w:ascii="Cambria" w:eastAsiaTheme="minorEastAsia" w:hAnsi="Cambria"/>
        </w:rPr>
      </w:pPr>
    </w:p>
    <w:p w14:paraId="1BA58E2E" w14:textId="167804D7" w:rsidR="007F2022" w:rsidRDefault="007F2022" w:rsidP="0042743C">
      <w:pPr>
        <w:tabs>
          <w:tab w:val="left" w:pos="1027"/>
        </w:tabs>
        <w:rPr>
          <w:ins w:id="1028" w:author="Bale,Cameron" w:date="2022-11-11T16:38:00Z"/>
          <w:rFonts w:ascii="Cambria" w:eastAsiaTheme="minorEastAsia" w:hAnsi="Cambria"/>
        </w:rPr>
      </w:pPr>
    </w:p>
    <w:p w14:paraId="155E58B1" w14:textId="77777777" w:rsidR="00556E95" w:rsidRDefault="00556E95" w:rsidP="0042743C">
      <w:pPr>
        <w:tabs>
          <w:tab w:val="left" w:pos="1027"/>
        </w:tabs>
        <w:rPr>
          <w:ins w:id="1029" w:author="Bale,Cameron" w:date="2022-11-10T16:21:00Z"/>
          <w:rFonts w:ascii="Cambria" w:eastAsiaTheme="minorEastAsia" w:hAnsi="Cambria"/>
        </w:rPr>
      </w:pPr>
    </w:p>
    <w:p w14:paraId="33D4B514" w14:textId="474E6B27" w:rsidR="00B34C07" w:rsidRDefault="00B34C07" w:rsidP="0042743C">
      <w:pPr>
        <w:tabs>
          <w:tab w:val="left" w:pos="1027"/>
        </w:tabs>
        <w:rPr>
          <w:ins w:id="1030" w:author="Bale,Cameron" w:date="2022-11-10T16:41:00Z"/>
          <w:rFonts w:ascii="Cambria" w:eastAsiaTheme="minorEastAsia" w:hAnsi="Cambria"/>
          <w:b/>
          <w:bCs/>
        </w:rPr>
      </w:pPr>
      <w:ins w:id="1031" w:author="Bale,Cameron" w:date="2022-11-10T16:40:00Z">
        <w:r>
          <w:rPr>
            <w:rFonts w:ascii="Cambria" w:eastAsiaTheme="minorEastAsia" w:hAnsi="Cambria"/>
            <w:b/>
            <w:bCs/>
          </w:rPr>
          <w:t xml:space="preserve">Table 4: Names and descriptions of features selected for </w:t>
        </w:r>
        <w:r>
          <w:rPr>
            <w:rFonts w:ascii="Cambria" w:eastAsiaTheme="minorEastAsia" w:hAnsi="Cambria"/>
            <w:b/>
            <w:bCs/>
            <w:i/>
            <w:iCs/>
          </w:rPr>
          <w:t>k</w:t>
        </w:r>
        <w:r>
          <w:rPr>
            <w:rFonts w:ascii="Cambria" w:eastAsiaTheme="minorEastAsia" w:hAnsi="Cambria"/>
            <w:b/>
            <w:bCs/>
          </w:rPr>
          <w:t>-</w:t>
        </w:r>
        <w:proofErr w:type="spellStart"/>
        <w:r>
          <w:rPr>
            <w:rFonts w:ascii="Cambria" w:eastAsiaTheme="minorEastAsia" w:hAnsi="Cambria"/>
            <w:b/>
            <w:bCs/>
          </w:rPr>
          <w:t>nTS</w:t>
        </w:r>
        <w:proofErr w:type="spellEnd"/>
        <w:r>
          <w:rPr>
            <w:rFonts w:ascii="Cambria" w:eastAsiaTheme="minorEastAsia" w:hAnsi="Cambria"/>
            <w:b/>
            <w:bCs/>
          </w:rPr>
          <w:t>+.</w:t>
        </w:r>
      </w:ins>
    </w:p>
    <w:p w14:paraId="26719A13" w14:textId="77777777" w:rsidR="00B34C07" w:rsidRPr="00B34C07" w:rsidRDefault="00B34C07" w:rsidP="0042743C">
      <w:pPr>
        <w:tabs>
          <w:tab w:val="left" w:pos="1027"/>
        </w:tabs>
        <w:rPr>
          <w:ins w:id="1032" w:author="Bale,Cameron" w:date="2022-11-10T16:40:00Z"/>
          <w:rFonts w:ascii="Cambria" w:eastAsiaTheme="minorEastAsia" w:hAnsi="Cambria"/>
          <w:b/>
          <w:bCs/>
        </w:rPr>
      </w:pPr>
    </w:p>
    <w:tbl>
      <w:tblPr>
        <w:tblStyle w:val="TableGrid"/>
        <w:tblW w:w="0" w:type="auto"/>
        <w:tblLook w:val="04A0" w:firstRow="1" w:lastRow="0" w:firstColumn="1" w:lastColumn="0" w:noHBand="0" w:noVBand="1"/>
      </w:tblPr>
      <w:tblGrid>
        <w:gridCol w:w="4675"/>
        <w:gridCol w:w="4675"/>
      </w:tblGrid>
      <w:tr w:rsidR="00B34C07" w14:paraId="6F111D8D" w14:textId="77777777" w:rsidTr="00B34C07">
        <w:trPr>
          <w:ins w:id="1033" w:author="Bale,Cameron" w:date="2022-11-10T16:40:00Z"/>
        </w:trPr>
        <w:tc>
          <w:tcPr>
            <w:tcW w:w="4675" w:type="dxa"/>
          </w:tcPr>
          <w:p w14:paraId="0565DF39" w14:textId="306ED2C7" w:rsidR="00B34C07" w:rsidRPr="00B34C07" w:rsidRDefault="00B34C07" w:rsidP="0042743C">
            <w:pPr>
              <w:tabs>
                <w:tab w:val="left" w:pos="1027"/>
              </w:tabs>
              <w:rPr>
                <w:ins w:id="1034" w:author="Bale,Cameron" w:date="2022-11-10T16:40:00Z"/>
                <w:rFonts w:ascii="Cambria" w:eastAsiaTheme="minorEastAsia" w:hAnsi="Cambria"/>
                <w:b/>
                <w:bCs/>
              </w:rPr>
            </w:pPr>
            <w:ins w:id="1035" w:author="Bale,Cameron" w:date="2022-11-10T16:41:00Z">
              <w:r>
                <w:rPr>
                  <w:rFonts w:ascii="Cambria" w:eastAsiaTheme="minorEastAsia" w:hAnsi="Cambria"/>
                  <w:b/>
                  <w:bCs/>
                </w:rPr>
                <w:t>Feature Name</w:t>
              </w:r>
            </w:ins>
          </w:p>
        </w:tc>
        <w:tc>
          <w:tcPr>
            <w:tcW w:w="4675" w:type="dxa"/>
          </w:tcPr>
          <w:p w14:paraId="30315185" w14:textId="318855CD" w:rsidR="00B34C07" w:rsidRDefault="00B34C07" w:rsidP="0042743C">
            <w:pPr>
              <w:tabs>
                <w:tab w:val="left" w:pos="1027"/>
              </w:tabs>
              <w:rPr>
                <w:ins w:id="1036" w:author="Bale,Cameron" w:date="2022-11-10T16:40:00Z"/>
                <w:rFonts w:ascii="Cambria" w:eastAsiaTheme="minorEastAsia" w:hAnsi="Cambria"/>
                <w:b/>
                <w:bCs/>
              </w:rPr>
            </w:pPr>
            <w:ins w:id="1037" w:author="Bale,Cameron" w:date="2022-11-10T16:41:00Z">
              <w:r>
                <w:rPr>
                  <w:rFonts w:ascii="Cambria" w:eastAsiaTheme="minorEastAsia" w:hAnsi="Cambria"/>
                  <w:b/>
                  <w:bCs/>
                </w:rPr>
                <w:t>Description</w:t>
              </w:r>
            </w:ins>
          </w:p>
        </w:tc>
      </w:tr>
      <w:tr w:rsidR="003E032B" w14:paraId="141EB575" w14:textId="77777777" w:rsidTr="00B34C07">
        <w:trPr>
          <w:ins w:id="1038" w:author="Bale,Cameron" w:date="2022-11-10T16:40:00Z"/>
        </w:trPr>
        <w:tc>
          <w:tcPr>
            <w:tcW w:w="4675" w:type="dxa"/>
          </w:tcPr>
          <w:p w14:paraId="7EA799F0" w14:textId="7B5E5585" w:rsidR="003E032B" w:rsidRPr="00E14C49" w:rsidRDefault="003E032B" w:rsidP="003E032B">
            <w:pPr>
              <w:tabs>
                <w:tab w:val="left" w:pos="1027"/>
              </w:tabs>
              <w:rPr>
                <w:ins w:id="1039" w:author="Bale,Cameron" w:date="2022-11-10T16:40:00Z"/>
                <w:rFonts w:ascii="Cambria" w:eastAsiaTheme="minorEastAsia" w:hAnsi="Cambria"/>
                <w:rPrChange w:id="1040" w:author="Bale,Cameron" w:date="2022-11-10T16:43:00Z">
                  <w:rPr>
                    <w:ins w:id="1041" w:author="Bale,Cameron" w:date="2022-11-10T16:40:00Z"/>
                    <w:rFonts w:ascii="Cambria" w:eastAsiaTheme="minorEastAsia" w:hAnsi="Cambria"/>
                    <w:b/>
                    <w:bCs/>
                  </w:rPr>
                </w:rPrChange>
              </w:rPr>
            </w:pPr>
            <w:proofErr w:type="spellStart"/>
            <w:ins w:id="1042" w:author="Bale,Cameron" w:date="2022-11-11T16:35:00Z">
              <w:r w:rsidRPr="006512CB">
                <w:rPr>
                  <w:rFonts w:ascii="Cambria" w:eastAsiaTheme="minorEastAsia" w:hAnsi="Cambria"/>
                  <w:highlight w:val="yellow"/>
                  <w:rPrChange w:id="1043" w:author="Bale,Cameron" w:date="2022-11-11T16:48:00Z">
                    <w:rPr>
                      <w:rFonts w:ascii="Cambria" w:eastAsiaTheme="minorEastAsia" w:hAnsi="Cambria"/>
                    </w:rPr>
                  </w:rPrChange>
                </w:rPr>
                <w:t>max_var_shift</w:t>
              </w:r>
            </w:ins>
            <w:proofErr w:type="spellEnd"/>
          </w:p>
        </w:tc>
        <w:tc>
          <w:tcPr>
            <w:tcW w:w="4675" w:type="dxa"/>
          </w:tcPr>
          <w:p w14:paraId="7EC985CB" w14:textId="6D03B8AA" w:rsidR="003E032B" w:rsidRPr="00E14C49" w:rsidRDefault="003E032B" w:rsidP="003E032B">
            <w:pPr>
              <w:tabs>
                <w:tab w:val="left" w:pos="1027"/>
              </w:tabs>
              <w:rPr>
                <w:ins w:id="1044" w:author="Bale,Cameron" w:date="2022-11-10T16:40:00Z"/>
                <w:rFonts w:ascii="Cambria" w:eastAsiaTheme="minorEastAsia" w:hAnsi="Cambria"/>
                <w:rPrChange w:id="1045" w:author="Bale,Cameron" w:date="2022-11-10T16:43:00Z">
                  <w:rPr>
                    <w:ins w:id="1046" w:author="Bale,Cameron" w:date="2022-11-10T16:40:00Z"/>
                    <w:rFonts w:ascii="Cambria" w:eastAsiaTheme="minorEastAsia" w:hAnsi="Cambria"/>
                    <w:b/>
                    <w:bCs/>
                  </w:rPr>
                </w:rPrChange>
              </w:rPr>
            </w:pPr>
            <w:ins w:id="1047" w:author="Bale,Cameron" w:date="2022-11-11T16:35:00Z">
              <w:r>
                <w:rPr>
                  <w:rFonts w:ascii="Cambria" w:eastAsiaTheme="minorEastAsia" w:hAnsi="Cambria"/>
                </w:rPr>
                <w:t>Largest shift in the variance between two consecutive sliding windows.</w:t>
              </w:r>
            </w:ins>
          </w:p>
        </w:tc>
      </w:tr>
      <w:tr w:rsidR="003E032B" w14:paraId="0324DA1D" w14:textId="77777777" w:rsidTr="00B34C07">
        <w:trPr>
          <w:ins w:id="1048" w:author="Bale,Cameron" w:date="2022-11-10T16:40:00Z"/>
        </w:trPr>
        <w:tc>
          <w:tcPr>
            <w:tcW w:w="4675" w:type="dxa"/>
          </w:tcPr>
          <w:p w14:paraId="792414F4" w14:textId="5152943E" w:rsidR="003E032B" w:rsidRPr="00E14C49" w:rsidRDefault="003E032B" w:rsidP="003E032B">
            <w:pPr>
              <w:tabs>
                <w:tab w:val="left" w:pos="1027"/>
              </w:tabs>
              <w:rPr>
                <w:ins w:id="1049" w:author="Bale,Cameron" w:date="2022-11-10T16:40:00Z"/>
                <w:rFonts w:ascii="Cambria" w:eastAsiaTheme="minorEastAsia" w:hAnsi="Cambria"/>
                <w:rPrChange w:id="1050" w:author="Bale,Cameron" w:date="2022-11-10T16:44:00Z">
                  <w:rPr>
                    <w:ins w:id="1051" w:author="Bale,Cameron" w:date="2022-11-10T16:40:00Z"/>
                    <w:rFonts w:ascii="Cambria" w:eastAsiaTheme="minorEastAsia" w:hAnsi="Cambria"/>
                    <w:b/>
                    <w:bCs/>
                  </w:rPr>
                </w:rPrChange>
              </w:rPr>
            </w:pPr>
            <w:proofErr w:type="spellStart"/>
            <w:ins w:id="1052" w:author="Bale,Cameron" w:date="2022-11-11T16:35:00Z">
              <w:r w:rsidRPr="006512CB">
                <w:rPr>
                  <w:rFonts w:ascii="Cambria" w:eastAsiaTheme="minorEastAsia" w:hAnsi="Cambria"/>
                  <w:highlight w:val="yellow"/>
                  <w:rPrChange w:id="1053" w:author="Bale,Cameron" w:date="2022-11-11T16:48:00Z">
                    <w:rPr>
                      <w:rFonts w:ascii="Cambria" w:eastAsiaTheme="minorEastAsia" w:hAnsi="Cambria"/>
                    </w:rPr>
                  </w:rPrChange>
                </w:rPr>
                <w:t>series_mean</w:t>
              </w:r>
            </w:ins>
            <w:proofErr w:type="spellEnd"/>
          </w:p>
        </w:tc>
        <w:tc>
          <w:tcPr>
            <w:tcW w:w="4675" w:type="dxa"/>
          </w:tcPr>
          <w:p w14:paraId="7844D178" w14:textId="680DE3A4" w:rsidR="003E032B" w:rsidRPr="00E14C49" w:rsidRDefault="003E032B" w:rsidP="003E032B">
            <w:pPr>
              <w:tabs>
                <w:tab w:val="left" w:pos="1027"/>
              </w:tabs>
              <w:rPr>
                <w:ins w:id="1054" w:author="Bale,Cameron" w:date="2022-11-10T16:40:00Z"/>
                <w:rFonts w:ascii="Cambria" w:eastAsiaTheme="minorEastAsia" w:hAnsi="Cambria"/>
                <w:rPrChange w:id="1055" w:author="Bale,Cameron" w:date="2022-11-10T16:44:00Z">
                  <w:rPr>
                    <w:ins w:id="1056" w:author="Bale,Cameron" w:date="2022-11-10T16:40:00Z"/>
                    <w:rFonts w:ascii="Cambria" w:eastAsiaTheme="minorEastAsia" w:hAnsi="Cambria"/>
                    <w:b/>
                    <w:bCs/>
                  </w:rPr>
                </w:rPrChange>
              </w:rPr>
            </w:pPr>
            <w:ins w:id="1057" w:author="Bale,Cameron" w:date="2022-11-11T16:35:00Z">
              <w:r>
                <w:rPr>
                  <w:rFonts w:ascii="Cambria" w:eastAsiaTheme="minorEastAsia" w:hAnsi="Cambria"/>
                </w:rPr>
                <w:t>Mean of the time series.</w:t>
              </w:r>
            </w:ins>
          </w:p>
        </w:tc>
      </w:tr>
      <w:tr w:rsidR="0027212C" w14:paraId="13C240BD" w14:textId="77777777" w:rsidTr="00B34C07">
        <w:trPr>
          <w:ins w:id="1058" w:author="Bale,Cameron" w:date="2022-11-10T16:40:00Z"/>
        </w:trPr>
        <w:tc>
          <w:tcPr>
            <w:tcW w:w="4675" w:type="dxa"/>
          </w:tcPr>
          <w:p w14:paraId="37D04534" w14:textId="27E2D8C2" w:rsidR="0027212C" w:rsidRPr="00E14C49" w:rsidRDefault="0027212C" w:rsidP="0027212C">
            <w:pPr>
              <w:tabs>
                <w:tab w:val="left" w:pos="1027"/>
              </w:tabs>
              <w:rPr>
                <w:ins w:id="1059" w:author="Bale,Cameron" w:date="2022-11-10T16:40:00Z"/>
                <w:rFonts w:ascii="Cambria" w:eastAsiaTheme="minorEastAsia" w:hAnsi="Cambria"/>
                <w:rPrChange w:id="1060" w:author="Bale,Cameron" w:date="2022-11-10T16:45:00Z">
                  <w:rPr>
                    <w:ins w:id="1061" w:author="Bale,Cameron" w:date="2022-11-10T16:40:00Z"/>
                    <w:rFonts w:ascii="Cambria" w:eastAsiaTheme="minorEastAsia" w:hAnsi="Cambria"/>
                    <w:b/>
                    <w:bCs/>
                  </w:rPr>
                </w:rPrChange>
              </w:rPr>
            </w:pPr>
            <w:proofErr w:type="spellStart"/>
            <w:ins w:id="1062" w:author="Bale,Cameron" w:date="2022-11-11T16:36:00Z">
              <w:r w:rsidRPr="006512CB">
                <w:rPr>
                  <w:rFonts w:ascii="Cambria" w:eastAsiaTheme="minorEastAsia" w:hAnsi="Cambria"/>
                  <w:highlight w:val="yellow"/>
                  <w:rPrChange w:id="1063" w:author="Bale,Cameron" w:date="2022-11-11T16:48:00Z">
                    <w:rPr>
                      <w:rFonts w:ascii="Cambria" w:eastAsiaTheme="minorEastAsia" w:hAnsi="Cambria"/>
                    </w:rPr>
                  </w:rPrChange>
                </w:rPr>
                <w:t>max_level_shift</w:t>
              </w:r>
            </w:ins>
            <w:proofErr w:type="spellEnd"/>
          </w:p>
        </w:tc>
        <w:tc>
          <w:tcPr>
            <w:tcW w:w="4675" w:type="dxa"/>
          </w:tcPr>
          <w:p w14:paraId="4BFBBE59" w14:textId="44A23FFA" w:rsidR="0027212C" w:rsidRPr="00E14C49" w:rsidRDefault="0027212C" w:rsidP="0027212C">
            <w:pPr>
              <w:tabs>
                <w:tab w:val="left" w:pos="1027"/>
              </w:tabs>
              <w:rPr>
                <w:ins w:id="1064" w:author="Bale,Cameron" w:date="2022-11-10T16:40:00Z"/>
                <w:rFonts w:ascii="Cambria" w:eastAsiaTheme="minorEastAsia" w:hAnsi="Cambria"/>
                <w:rPrChange w:id="1065" w:author="Bale,Cameron" w:date="2022-11-10T16:45:00Z">
                  <w:rPr>
                    <w:ins w:id="1066" w:author="Bale,Cameron" w:date="2022-11-10T16:40:00Z"/>
                    <w:rFonts w:ascii="Cambria" w:eastAsiaTheme="minorEastAsia" w:hAnsi="Cambria"/>
                    <w:b/>
                    <w:bCs/>
                  </w:rPr>
                </w:rPrChange>
              </w:rPr>
            </w:pPr>
            <w:ins w:id="1067" w:author="Bale,Cameron" w:date="2022-11-11T16:36:00Z">
              <w:r>
                <w:rPr>
                  <w:rFonts w:ascii="Cambria" w:eastAsiaTheme="minorEastAsia" w:hAnsi="Cambria"/>
                </w:rPr>
                <w:t>Largest shift between the means of two consecutive sliding windows.</w:t>
              </w:r>
            </w:ins>
          </w:p>
        </w:tc>
      </w:tr>
      <w:tr w:rsidR="0027212C" w14:paraId="7A96D70C" w14:textId="77777777" w:rsidTr="00B34C07">
        <w:trPr>
          <w:ins w:id="1068" w:author="Bale,Cameron" w:date="2022-11-10T16:40:00Z"/>
        </w:trPr>
        <w:tc>
          <w:tcPr>
            <w:tcW w:w="4675" w:type="dxa"/>
          </w:tcPr>
          <w:p w14:paraId="1E3A556C" w14:textId="20A3D91A" w:rsidR="0027212C" w:rsidRPr="00E14C49" w:rsidRDefault="0027212C" w:rsidP="0027212C">
            <w:pPr>
              <w:tabs>
                <w:tab w:val="left" w:pos="1027"/>
              </w:tabs>
              <w:rPr>
                <w:ins w:id="1069" w:author="Bale,Cameron" w:date="2022-11-10T16:40:00Z"/>
                <w:rFonts w:ascii="Cambria" w:eastAsiaTheme="minorEastAsia" w:hAnsi="Cambria"/>
                <w:rPrChange w:id="1070" w:author="Bale,Cameron" w:date="2022-11-10T16:45:00Z">
                  <w:rPr>
                    <w:ins w:id="1071" w:author="Bale,Cameron" w:date="2022-11-10T16:40:00Z"/>
                    <w:rFonts w:ascii="Cambria" w:eastAsiaTheme="minorEastAsia" w:hAnsi="Cambria"/>
                    <w:b/>
                    <w:bCs/>
                  </w:rPr>
                </w:rPrChange>
              </w:rPr>
            </w:pPr>
            <w:ins w:id="1072" w:author="Bale,Cameron" w:date="2022-11-11T16:36:00Z">
              <w:r>
                <w:rPr>
                  <w:rFonts w:ascii="Cambria" w:eastAsiaTheme="minorEastAsia" w:hAnsi="Cambria"/>
                </w:rPr>
                <w:t>spike</w:t>
              </w:r>
            </w:ins>
          </w:p>
        </w:tc>
        <w:tc>
          <w:tcPr>
            <w:tcW w:w="4675" w:type="dxa"/>
          </w:tcPr>
          <w:p w14:paraId="3EEBE401" w14:textId="48CC70EB" w:rsidR="0027212C" w:rsidRPr="00E14C49" w:rsidRDefault="0027212C" w:rsidP="0027212C">
            <w:pPr>
              <w:tabs>
                <w:tab w:val="left" w:pos="1027"/>
              </w:tabs>
              <w:rPr>
                <w:ins w:id="1073" w:author="Bale,Cameron" w:date="2022-11-10T16:40:00Z"/>
                <w:rFonts w:ascii="Cambria" w:eastAsiaTheme="minorEastAsia" w:hAnsi="Cambria"/>
                <w:rPrChange w:id="1074" w:author="Bale,Cameron" w:date="2022-11-10T16:46:00Z">
                  <w:rPr>
                    <w:ins w:id="1075" w:author="Bale,Cameron" w:date="2022-11-10T16:40:00Z"/>
                    <w:rFonts w:ascii="Cambria" w:eastAsiaTheme="minorEastAsia" w:hAnsi="Cambria"/>
                    <w:b/>
                    <w:bCs/>
                  </w:rPr>
                </w:rPrChange>
              </w:rPr>
            </w:pPr>
            <w:ins w:id="1076" w:author="Bale,Cameron" w:date="2022-11-11T16:36:00Z">
              <w:r>
                <w:rPr>
                  <w:rFonts w:ascii="Cambria" w:eastAsiaTheme="minorEastAsia" w:hAnsi="Cambria"/>
                </w:rPr>
                <w:t>Variance of the leave-one-out variances of the remainder component of the decomposed series.</w:t>
              </w:r>
            </w:ins>
          </w:p>
        </w:tc>
      </w:tr>
      <w:tr w:rsidR="0027212C" w14:paraId="6517E852" w14:textId="77777777" w:rsidTr="00B34C07">
        <w:trPr>
          <w:ins w:id="1077" w:author="Bale,Cameron" w:date="2022-11-10T16:40:00Z"/>
        </w:trPr>
        <w:tc>
          <w:tcPr>
            <w:tcW w:w="4675" w:type="dxa"/>
          </w:tcPr>
          <w:p w14:paraId="07C4DBA7" w14:textId="001DA9EC" w:rsidR="0027212C" w:rsidRPr="00E14C49" w:rsidRDefault="0027212C" w:rsidP="0027212C">
            <w:pPr>
              <w:tabs>
                <w:tab w:val="left" w:pos="1027"/>
              </w:tabs>
              <w:rPr>
                <w:ins w:id="1078" w:author="Bale,Cameron" w:date="2022-11-10T16:40:00Z"/>
                <w:rFonts w:ascii="Cambria" w:eastAsiaTheme="minorEastAsia" w:hAnsi="Cambria"/>
                <w:rPrChange w:id="1079" w:author="Bale,Cameron" w:date="2022-11-10T16:47:00Z">
                  <w:rPr>
                    <w:ins w:id="1080" w:author="Bale,Cameron" w:date="2022-11-10T16:40:00Z"/>
                    <w:rFonts w:ascii="Cambria" w:eastAsiaTheme="minorEastAsia" w:hAnsi="Cambria"/>
                    <w:b/>
                    <w:bCs/>
                  </w:rPr>
                </w:rPrChange>
              </w:rPr>
            </w:pPr>
            <w:proofErr w:type="spellStart"/>
            <w:ins w:id="1081" w:author="Bale,Cameron" w:date="2022-11-11T16:36:00Z">
              <w:r w:rsidRPr="006512CB">
                <w:rPr>
                  <w:rFonts w:ascii="Cambria" w:eastAsiaTheme="minorEastAsia" w:hAnsi="Cambria"/>
                  <w:highlight w:val="yellow"/>
                  <w:rPrChange w:id="1082" w:author="Bale,Cameron" w:date="2022-11-11T16:48:00Z">
                    <w:rPr>
                      <w:rFonts w:ascii="Cambria" w:eastAsiaTheme="minorEastAsia" w:hAnsi="Cambria"/>
                    </w:rPr>
                  </w:rPrChange>
                </w:rPr>
                <w:t>series_variance</w:t>
              </w:r>
            </w:ins>
            <w:proofErr w:type="spellEnd"/>
          </w:p>
        </w:tc>
        <w:tc>
          <w:tcPr>
            <w:tcW w:w="4675" w:type="dxa"/>
          </w:tcPr>
          <w:p w14:paraId="262B458D" w14:textId="0D0C7B89" w:rsidR="0027212C" w:rsidRPr="00E14C49" w:rsidRDefault="0027212C" w:rsidP="0027212C">
            <w:pPr>
              <w:tabs>
                <w:tab w:val="left" w:pos="1027"/>
              </w:tabs>
              <w:rPr>
                <w:ins w:id="1083" w:author="Bale,Cameron" w:date="2022-11-10T16:40:00Z"/>
                <w:rFonts w:ascii="Cambria" w:eastAsiaTheme="minorEastAsia" w:hAnsi="Cambria"/>
                <w:rPrChange w:id="1084" w:author="Bale,Cameron" w:date="2022-11-10T16:47:00Z">
                  <w:rPr>
                    <w:ins w:id="1085" w:author="Bale,Cameron" w:date="2022-11-10T16:40:00Z"/>
                    <w:rFonts w:ascii="Cambria" w:eastAsiaTheme="minorEastAsia" w:hAnsi="Cambria"/>
                    <w:b/>
                    <w:bCs/>
                  </w:rPr>
                </w:rPrChange>
              </w:rPr>
            </w:pPr>
            <w:ins w:id="1086" w:author="Bale,Cameron" w:date="2022-11-11T16:36:00Z">
              <w:r>
                <w:rPr>
                  <w:rFonts w:ascii="Cambria" w:eastAsiaTheme="minorEastAsia" w:hAnsi="Cambria"/>
                </w:rPr>
                <w:t>Variance of the time series.</w:t>
              </w:r>
            </w:ins>
          </w:p>
        </w:tc>
      </w:tr>
      <w:tr w:rsidR="0027212C" w14:paraId="25108732" w14:textId="77777777" w:rsidTr="00B34C07">
        <w:trPr>
          <w:ins w:id="1087" w:author="Bale,Cameron" w:date="2022-11-10T16:40:00Z"/>
        </w:trPr>
        <w:tc>
          <w:tcPr>
            <w:tcW w:w="4675" w:type="dxa"/>
          </w:tcPr>
          <w:p w14:paraId="6138712C" w14:textId="10554080" w:rsidR="0027212C" w:rsidRPr="00E14C49" w:rsidRDefault="0027212C" w:rsidP="0027212C">
            <w:pPr>
              <w:tabs>
                <w:tab w:val="left" w:pos="1027"/>
              </w:tabs>
              <w:rPr>
                <w:ins w:id="1088" w:author="Bale,Cameron" w:date="2022-11-10T16:40:00Z"/>
                <w:rFonts w:ascii="Cambria" w:eastAsiaTheme="minorEastAsia" w:hAnsi="Cambria"/>
                <w:rPrChange w:id="1089" w:author="Bale,Cameron" w:date="2022-11-10T16:47:00Z">
                  <w:rPr>
                    <w:ins w:id="1090" w:author="Bale,Cameron" w:date="2022-11-10T16:40:00Z"/>
                    <w:rFonts w:ascii="Cambria" w:eastAsiaTheme="minorEastAsia" w:hAnsi="Cambria"/>
                    <w:b/>
                    <w:bCs/>
                  </w:rPr>
                </w:rPrChange>
              </w:rPr>
            </w:pPr>
            <w:ins w:id="1091" w:author="Bale,Cameron" w:date="2022-11-11T16:36:00Z">
              <w:r w:rsidRPr="006512CB">
                <w:rPr>
                  <w:rFonts w:ascii="Cambria" w:eastAsiaTheme="minorEastAsia" w:hAnsi="Cambria"/>
                  <w:highlight w:val="yellow"/>
                  <w:rPrChange w:id="1092" w:author="Bale,Cameron" w:date="2022-11-11T16:48:00Z">
                    <w:rPr>
                      <w:rFonts w:ascii="Cambria" w:eastAsiaTheme="minorEastAsia" w:hAnsi="Cambria"/>
                    </w:rPr>
                  </w:rPrChange>
                </w:rPr>
                <w:t>linearity</w:t>
              </w:r>
            </w:ins>
          </w:p>
        </w:tc>
        <w:tc>
          <w:tcPr>
            <w:tcW w:w="4675" w:type="dxa"/>
          </w:tcPr>
          <w:p w14:paraId="4D5A8797" w14:textId="31982041" w:rsidR="0027212C" w:rsidRPr="00E14C49" w:rsidRDefault="0027212C" w:rsidP="0027212C">
            <w:pPr>
              <w:tabs>
                <w:tab w:val="left" w:pos="1027"/>
              </w:tabs>
              <w:rPr>
                <w:ins w:id="1093" w:author="Bale,Cameron" w:date="2022-11-10T16:40:00Z"/>
                <w:rFonts w:ascii="Cambria" w:eastAsiaTheme="minorEastAsia" w:hAnsi="Cambria"/>
                <w:rPrChange w:id="1094" w:author="Bale,Cameron" w:date="2022-11-10T16:47:00Z">
                  <w:rPr>
                    <w:ins w:id="1095" w:author="Bale,Cameron" w:date="2022-11-10T16:40:00Z"/>
                    <w:rFonts w:ascii="Cambria" w:eastAsiaTheme="minorEastAsia" w:hAnsi="Cambria"/>
                    <w:b/>
                    <w:bCs/>
                  </w:rPr>
                </w:rPrChange>
              </w:rPr>
            </w:pPr>
            <w:ins w:id="1096" w:author="Bale,Cameron" w:date="2022-11-11T16:36:00Z">
              <w:r>
                <w:rPr>
                  <w:rFonts w:ascii="Cambria" w:eastAsiaTheme="minorEastAsia" w:hAnsi="Cambria"/>
                </w:rPr>
                <w:t>First non-intercept coefficient of an orthogonal quadratic regression.</w:t>
              </w:r>
            </w:ins>
          </w:p>
        </w:tc>
      </w:tr>
      <w:tr w:rsidR="00B34C07" w14:paraId="439F2C22" w14:textId="77777777" w:rsidTr="00B34C07">
        <w:trPr>
          <w:ins w:id="1097" w:author="Bale,Cameron" w:date="2022-11-10T16:40:00Z"/>
        </w:trPr>
        <w:tc>
          <w:tcPr>
            <w:tcW w:w="4675" w:type="dxa"/>
          </w:tcPr>
          <w:p w14:paraId="061F4CC1" w14:textId="53823B28" w:rsidR="00B34C07" w:rsidRPr="00E14C49" w:rsidRDefault="0027212C" w:rsidP="0042743C">
            <w:pPr>
              <w:tabs>
                <w:tab w:val="left" w:pos="1027"/>
              </w:tabs>
              <w:rPr>
                <w:ins w:id="1098" w:author="Bale,Cameron" w:date="2022-11-10T16:40:00Z"/>
                <w:rFonts w:ascii="Cambria" w:eastAsiaTheme="minorEastAsia" w:hAnsi="Cambria"/>
                <w:rPrChange w:id="1099" w:author="Bale,Cameron" w:date="2022-11-10T16:47:00Z">
                  <w:rPr>
                    <w:ins w:id="1100" w:author="Bale,Cameron" w:date="2022-11-10T16:40:00Z"/>
                    <w:rFonts w:ascii="Cambria" w:eastAsiaTheme="minorEastAsia" w:hAnsi="Cambria"/>
                    <w:b/>
                    <w:bCs/>
                  </w:rPr>
                </w:rPrChange>
              </w:rPr>
            </w:pPr>
            <w:ins w:id="1101" w:author="Bale,Cameron" w:date="2022-11-11T16:36:00Z">
              <w:r>
                <w:rPr>
                  <w:rFonts w:ascii="Cambria" w:eastAsiaTheme="minorEastAsia" w:hAnsi="Cambria"/>
                </w:rPr>
                <w:t>e_acf10</w:t>
              </w:r>
            </w:ins>
          </w:p>
        </w:tc>
        <w:tc>
          <w:tcPr>
            <w:tcW w:w="4675" w:type="dxa"/>
          </w:tcPr>
          <w:p w14:paraId="79D03571" w14:textId="25426F96" w:rsidR="00B34C07" w:rsidRPr="00E14C49" w:rsidRDefault="00C87E6F" w:rsidP="0042743C">
            <w:pPr>
              <w:tabs>
                <w:tab w:val="left" w:pos="1027"/>
              </w:tabs>
              <w:rPr>
                <w:ins w:id="1102" w:author="Bale,Cameron" w:date="2022-11-10T16:40:00Z"/>
                <w:rFonts w:ascii="Cambria" w:eastAsiaTheme="minorEastAsia" w:hAnsi="Cambria"/>
                <w:rPrChange w:id="1103" w:author="Bale,Cameron" w:date="2022-11-10T16:48:00Z">
                  <w:rPr>
                    <w:ins w:id="1104" w:author="Bale,Cameron" w:date="2022-11-10T16:40:00Z"/>
                    <w:rFonts w:ascii="Cambria" w:eastAsiaTheme="minorEastAsia" w:hAnsi="Cambria"/>
                    <w:b/>
                    <w:bCs/>
                  </w:rPr>
                </w:rPrChange>
              </w:rPr>
            </w:pPr>
            <w:ins w:id="1105" w:author="Bale,Cameron" w:date="2022-11-11T16:37:00Z">
              <w:r>
                <w:rPr>
                  <w:rFonts w:ascii="Cambria" w:eastAsiaTheme="minorEastAsia" w:hAnsi="Cambria"/>
                </w:rPr>
                <w:t>Sum of the first ten squared autocorrelation coefficients of the remainder component of the series.</w:t>
              </w:r>
            </w:ins>
          </w:p>
        </w:tc>
      </w:tr>
      <w:tr w:rsidR="0027212C" w14:paraId="5DEF3AFD" w14:textId="77777777" w:rsidTr="00B34C07">
        <w:trPr>
          <w:ins w:id="1106" w:author="Bale,Cameron" w:date="2022-11-10T16:41:00Z"/>
        </w:trPr>
        <w:tc>
          <w:tcPr>
            <w:tcW w:w="4675" w:type="dxa"/>
          </w:tcPr>
          <w:p w14:paraId="1F1DA9CE" w14:textId="75F9F892" w:rsidR="0027212C" w:rsidRPr="00E14C49" w:rsidRDefault="0027212C" w:rsidP="0027212C">
            <w:pPr>
              <w:tabs>
                <w:tab w:val="left" w:pos="1027"/>
              </w:tabs>
              <w:rPr>
                <w:ins w:id="1107" w:author="Bale,Cameron" w:date="2022-11-10T16:41:00Z"/>
                <w:rFonts w:ascii="Cambria" w:eastAsiaTheme="minorEastAsia" w:hAnsi="Cambria"/>
                <w:rPrChange w:id="1108" w:author="Bale,Cameron" w:date="2022-11-10T16:48:00Z">
                  <w:rPr>
                    <w:ins w:id="1109" w:author="Bale,Cameron" w:date="2022-11-10T16:41:00Z"/>
                    <w:rFonts w:ascii="Cambria" w:eastAsiaTheme="minorEastAsia" w:hAnsi="Cambria"/>
                    <w:b/>
                    <w:bCs/>
                  </w:rPr>
                </w:rPrChange>
              </w:rPr>
            </w:pPr>
            <w:ins w:id="1110" w:author="Bale,Cameron" w:date="2022-11-11T16:36:00Z">
              <w:r w:rsidRPr="006512CB">
                <w:rPr>
                  <w:rFonts w:ascii="Cambria" w:eastAsiaTheme="minorEastAsia" w:hAnsi="Cambria"/>
                  <w:highlight w:val="yellow"/>
                  <w:rPrChange w:id="1111" w:author="Bale,Cameron" w:date="2022-11-11T16:48:00Z">
                    <w:rPr>
                      <w:rFonts w:ascii="Cambria" w:eastAsiaTheme="minorEastAsia" w:hAnsi="Cambria"/>
                    </w:rPr>
                  </w:rPrChange>
                </w:rPr>
                <w:t>curvature</w:t>
              </w:r>
            </w:ins>
          </w:p>
        </w:tc>
        <w:tc>
          <w:tcPr>
            <w:tcW w:w="4675" w:type="dxa"/>
          </w:tcPr>
          <w:p w14:paraId="5007FFDA" w14:textId="11C1F38D" w:rsidR="0027212C" w:rsidRPr="00E14C49" w:rsidRDefault="0027212C" w:rsidP="0027212C">
            <w:pPr>
              <w:tabs>
                <w:tab w:val="left" w:pos="1027"/>
              </w:tabs>
              <w:rPr>
                <w:ins w:id="1112" w:author="Bale,Cameron" w:date="2022-11-10T16:41:00Z"/>
                <w:rFonts w:ascii="Cambria" w:eastAsiaTheme="minorEastAsia" w:hAnsi="Cambria"/>
                <w:rPrChange w:id="1113" w:author="Bale,Cameron" w:date="2022-11-10T16:48:00Z">
                  <w:rPr>
                    <w:ins w:id="1114" w:author="Bale,Cameron" w:date="2022-11-10T16:41:00Z"/>
                    <w:rFonts w:ascii="Cambria" w:eastAsiaTheme="minorEastAsia" w:hAnsi="Cambria"/>
                    <w:b/>
                    <w:bCs/>
                  </w:rPr>
                </w:rPrChange>
              </w:rPr>
            </w:pPr>
            <w:ins w:id="1115" w:author="Bale,Cameron" w:date="2022-11-11T16:36:00Z">
              <w:r>
                <w:rPr>
                  <w:rFonts w:ascii="Cambria" w:eastAsiaTheme="minorEastAsia" w:hAnsi="Cambria"/>
                </w:rPr>
                <w:t>Second non-intercept coefficient of an orthogonal quadratic regression.</w:t>
              </w:r>
            </w:ins>
          </w:p>
        </w:tc>
      </w:tr>
    </w:tbl>
    <w:p w14:paraId="2177711F" w14:textId="4DD65DAE" w:rsidR="0042743C" w:rsidRPr="00B34C07" w:rsidRDefault="0042743C" w:rsidP="0042743C">
      <w:pPr>
        <w:tabs>
          <w:tab w:val="left" w:pos="1027"/>
        </w:tabs>
        <w:rPr>
          <w:ins w:id="1116" w:author="Bale,Cameron" w:date="2022-11-10T16:40:00Z"/>
          <w:rFonts w:ascii="Cambria" w:eastAsiaTheme="minorEastAsia" w:hAnsi="Cambria"/>
          <w:b/>
          <w:bCs/>
          <w:rPrChange w:id="1117" w:author="Bale,Cameron" w:date="2022-11-10T16:40:00Z">
            <w:rPr>
              <w:ins w:id="1118" w:author="Bale,Cameron" w:date="2022-11-10T16:40:00Z"/>
              <w:rFonts w:ascii="Cambria" w:eastAsiaTheme="minorEastAsia" w:hAnsi="Cambria"/>
            </w:rPr>
          </w:rPrChange>
        </w:rPr>
      </w:pPr>
    </w:p>
    <w:p w14:paraId="3478E2EF" w14:textId="74238D43" w:rsidR="00B34C07" w:rsidRDefault="00B34C07" w:rsidP="0042743C">
      <w:pPr>
        <w:tabs>
          <w:tab w:val="left" w:pos="1027"/>
        </w:tabs>
        <w:rPr>
          <w:ins w:id="1119" w:author="Bale,Cameron" w:date="2022-11-10T16:40:00Z"/>
          <w:rFonts w:ascii="Cambria" w:eastAsiaTheme="minorEastAsia" w:hAnsi="Cambria"/>
        </w:rPr>
      </w:pPr>
    </w:p>
    <w:p w14:paraId="6AE672E5" w14:textId="1667BD75" w:rsidR="00B34C07" w:rsidRDefault="006512CB" w:rsidP="006512CB">
      <w:pPr>
        <w:pStyle w:val="ListParagraph"/>
        <w:numPr>
          <w:ilvl w:val="0"/>
          <w:numId w:val="13"/>
        </w:numPr>
        <w:tabs>
          <w:tab w:val="left" w:pos="1027"/>
        </w:tabs>
        <w:rPr>
          <w:ins w:id="1120" w:author="Bale,Cameron" w:date="2022-11-11T16:47:00Z"/>
          <w:rFonts w:ascii="Cambria" w:eastAsiaTheme="minorEastAsia" w:hAnsi="Cambria"/>
        </w:rPr>
      </w:pPr>
      <w:ins w:id="1121" w:author="Bale,Cameron" w:date="2022-11-11T16:47:00Z">
        <w:r>
          <w:rPr>
            <w:rFonts w:ascii="Cambria" w:eastAsiaTheme="minorEastAsia" w:hAnsi="Cambria"/>
          </w:rPr>
          <w:t xml:space="preserve">General shape/location of time series </w:t>
        </w:r>
      </w:ins>
    </w:p>
    <w:p w14:paraId="24DBE32F" w14:textId="603183D0" w:rsidR="006512CB" w:rsidRDefault="006512CB" w:rsidP="006512CB">
      <w:pPr>
        <w:pStyle w:val="ListParagraph"/>
        <w:numPr>
          <w:ilvl w:val="1"/>
          <w:numId w:val="13"/>
        </w:numPr>
        <w:tabs>
          <w:tab w:val="left" w:pos="1027"/>
        </w:tabs>
        <w:rPr>
          <w:ins w:id="1122" w:author="Bale,Cameron" w:date="2022-11-11T16:48:00Z"/>
          <w:rFonts w:ascii="Cambria" w:eastAsiaTheme="minorEastAsia" w:hAnsi="Cambria"/>
        </w:rPr>
      </w:pPr>
      <w:proofErr w:type="spellStart"/>
      <w:ins w:id="1123" w:author="Bale,Cameron" w:date="2022-11-11T16:47:00Z">
        <w:r>
          <w:rPr>
            <w:rFonts w:ascii="Cambria" w:eastAsiaTheme="minorEastAsia" w:hAnsi="Cambria"/>
          </w:rPr>
          <w:t>Series_mean</w:t>
        </w:r>
        <w:proofErr w:type="spellEnd"/>
        <w:r>
          <w:rPr>
            <w:rFonts w:ascii="Cambria" w:eastAsiaTheme="minorEastAsia" w:hAnsi="Cambria"/>
          </w:rPr>
          <w:t xml:space="preserve">, </w:t>
        </w:r>
        <w:proofErr w:type="spellStart"/>
        <w:r>
          <w:rPr>
            <w:rFonts w:ascii="Cambria" w:eastAsiaTheme="minorEastAsia" w:hAnsi="Cambria"/>
          </w:rPr>
          <w:t>series_variance</w:t>
        </w:r>
        <w:proofErr w:type="spellEnd"/>
        <w:r>
          <w:rPr>
            <w:rFonts w:ascii="Cambria" w:eastAsiaTheme="minorEastAsia" w:hAnsi="Cambria"/>
          </w:rPr>
          <w:t>, linearity, curvature</w:t>
        </w:r>
      </w:ins>
    </w:p>
    <w:p w14:paraId="669A9FD9" w14:textId="6F01E0C9" w:rsidR="006512CB" w:rsidRDefault="006512CB" w:rsidP="006512CB">
      <w:pPr>
        <w:pStyle w:val="ListParagraph"/>
        <w:numPr>
          <w:ilvl w:val="0"/>
          <w:numId w:val="13"/>
        </w:numPr>
        <w:tabs>
          <w:tab w:val="left" w:pos="1027"/>
        </w:tabs>
        <w:rPr>
          <w:ins w:id="1124" w:author="Bale,Cameron" w:date="2022-11-11T16:48:00Z"/>
          <w:rFonts w:ascii="Cambria" w:eastAsiaTheme="minorEastAsia" w:hAnsi="Cambria"/>
        </w:rPr>
      </w:pPr>
      <w:ins w:id="1125" w:author="Bale,Cameron" w:date="2022-11-11T16:48:00Z">
        <w:r>
          <w:rPr>
            <w:rFonts w:ascii="Cambria" w:eastAsiaTheme="minorEastAsia" w:hAnsi="Cambria"/>
          </w:rPr>
          <w:t>How shape/location change over time</w:t>
        </w:r>
      </w:ins>
    </w:p>
    <w:p w14:paraId="361963A6" w14:textId="53C5AE7B" w:rsidR="006512CB" w:rsidRDefault="006512CB" w:rsidP="006512CB">
      <w:pPr>
        <w:pStyle w:val="ListParagraph"/>
        <w:numPr>
          <w:ilvl w:val="1"/>
          <w:numId w:val="13"/>
        </w:numPr>
        <w:tabs>
          <w:tab w:val="left" w:pos="1027"/>
        </w:tabs>
        <w:rPr>
          <w:ins w:id="1126" w:author="Bale,Cameron" w:date="2022-11-11T16:48:00Z"/>
          <w:rFonts w:ascii="Cambria" w:eastAsiaTheme="minorEastAsia" w:hAnsi="Cambria"/>
        </w:rPr>
      </w:pPr>
      <w:proofErr w:type="spellStart"/>
      <w:ins w:id="1127" w:author="Bale,Cameron" w:date="2022-11-11T16:48:00Z">
        <w:r>
          <w:rPr>
            <w:rFonts w:ascii="Cambria" w:eastAsiaTheme="minorEastAsia" w:hAnsi="Cambria"/>
          </w:rPr>
          <w:t>Max_var_shift</w:t>
        </w:r>
        <w:proofErr w:type="spellEnd"/>
        <w:r>
          <w:rPr>
            <w:rFonts w:ascii="Cambria" w:eastAsiaTheme="minorEastAsia" w:hAnsi="Cambria"/>
          </w:rPr>
          <w:t xml:space="preserve">, </w:t>
        </w:r>
        <w:proofErr w:type="spellStart"/>
        <w:r>
          <w:rPr>
            <w:rFonts w:ascii="Cambria" w:eastAsiaTheme="minorEastAsia" w:hAnsi="Cambria"/>
          </w:rPr>
          <w:t>max_level_shift</w:t>
        </w:r>
        <w:proofErr w:type="spellEnd"/>
      </w:ins>
    </w:p>
    <w:p w14:paraId="61C397FF" w14:textId="0D033844" w:rsidR="006512CB" w:rsidRDefault="006512CB" w:rsidP="006512CB">
      <w:pPr>
        <w:pStyle w:val="ListParagraph"/>
        <w:numPr>
          <w:ilvl w:val="0"/>
          <w:numId w:val="13"/>
        </w:numPr>
        <w:tabs>
          <w:tab w:val="left" w:pos="1027"/>
        </w:tabs>
        <w:rPr>
          <w:ins w:id="1128" w:author="Bale,Cameron" w:date="2022-11-11T16:49:00Z"/>
          <w:rFonts w:ascii="Cambria" w:eastAsiaTheme="minorEastAsia" w:hAnsi="Cambria"/>
        </w:rPr>
      </w:pPr>
      <w:ins w:id="1129" w:author="Bale,Cameron" w:date="2022-11-11T16:49:00Z">
        <w:r>
          <w:rPr>
            <w:rFonts w:ascii="Cambria" w:eastAsiaTheme="minorEastAsia" w:hAnsi="Cambria"/>
          </w:rPr>
          <w:t>Remainder component</w:t>
        </w:r>
      </w:ins>
    </w:p>
    <w:p w14:paraId="4F92434C" w14:textId="3D2BBA6B" w:rsidR="006512CB" w:rsidRDefault="006512CB" w:rsidP="006512CB">
      <w:pPr>
        <w:pStyle w:val="ListParagraph"/>
        <w:numPr>
          <w:ilvl w:val="1"/>
          <w:numId w:val="13"/>
        </w:numPr>
        <w:tabs>
          <w:tab w:val="left" w:pos="1027"/>
        </w:tabs>
        <w:rPr>
          <w:ins w:id="1130" w:author="Bale,Cameron" w:date="2022-11-11T16:49:00Z"/>
          <w:rFonts w:ascii="Cambria" w:eastAsiaTheme="minorEastAsia" w:hAnsi="Cambria"/>
        </w:rPr>
      </w:pPr>
      <w:ins w:id="1131" w:author="Bale,Cameron" w:date="2022-11-11T16:49:00Z">
        <w:r>
          <w:rPr>
            <w:rFonts w:ascii="Cambria" w:eastAsiaTheme="minorEastAsia" w:hAnsi="Cambria"/>
          </w:rPr>
          <w:t>Spike</w:t>
        </w:r>
      </w:ins>
    </w:p>
    <w:p w14:paraId="18F9C76C" w14:textId="60FDB5DE" w:rsidR="006512CB" w:rsidRPr="006512CB" w:rsidRDefault="006512CB">
      <w:pPr>
        <w:pStyle w:val="ListParagraph"/>
        <w:numPr>
          <w:ilvl w:val="1"/>
          <w:numId w:val="13"/>
        </w:numPr>
        <w:tabs>
          <w:tab w:val="left" w:pos="1027"/>
        </w:tabs>
        <w:rPr>
          <w:ins w:id="1132" w:author="Bale,Cameron" w:date="2022-11-10T16:40:00Z"/>
          <w:rFonts w:ascii="Cambria" w:eastAsiaTheme="minorEastAsia" w:hAnsi="Cambria"/>
          <w:rPrChange w:id="1133" w:author="Bale,Cameron" w:date="2022-11-11T16:47:00Z">
            <w:rPr>
              <w:ins w:id="1134" w:author="Bale,Cameron" w:date="2022-11-10T16:40:00Z"/>
            </w:rPr>
          </w:rPrChange>
        </w:rPr>
        <w:pPrChange w:id="1135" w:author="Bale,Cameron" w:date="2022-11-11T16:49:00Z">
          <w:pPr>
            <w:tabs>
              <w:tab w:val="left" w:pos="1027"/>
            </w:tabs>
          </w:pPr>
        </w:pPrChange>
      </w:pPr>
      <w:ins w:id="1136" w:author="Bale,Cameron" w:date="2022-11-11T16:49:00Z">
        <w:r>
          <w:rPr>
            <w:rFonts w:ascii="Cambria" w:eastAsiaTheme="minorEastAsia" w:hAnsi="Cambria"/>
          </w:rPr>
          <w:t>E_acf10</w:t>
        </w:r>
      </w:ins>
    </w:p>
    <w:p w14:paraId="4A0E171B" w14:textId="7BE56203" w:rsidR="00B34C07" w:rsidRDefault="00B34C07" w:rsidP="0042743C">
      <w:pPr>
        <w:tabs>
          <w:tab w:val="left" w:pos="1027"/>
        </w:tabs>
        <w:rPr>
          <w:ins w:id="1137" w:author="Bale,Cameron" w:date="2022-11-10T16:40:00Z"/>
          <w:rFonts w:ascii="Cambria" w:eastAsiaTheme="minorEastAsia" w:hAnsi="Cambria"/>
        </w:rPr>
      </w:pPr>
    </w:p>
    <w:p w14:paraId="29EE0128" w14:textId="4760BA8E" w:rsidR="00B34C07" w:rsidRDefault="00B34C07" w:rsidP="0042743C">
      <w:pPr>
        <w:tabs>
          <w:tab w:val="left" w:pos="1027"/>
        </w:tabs>
        <w:rPr>
          <w:ins w:id="1138" w:author="Bale,Cameron" w:date="2022-11-10T16:40:00Z"/>
          <w:rFonts w:ascii="Cambria" w:eastAsiaTheme="minorEastAsia" w:hAnsi="Cambria"/>
        </w:rPr>
      </w:pPr>
    </w:p>
    <w:p w14:paraId="64E1B991" w14:textId="0BC731A4" w:rsidR="00B34C07" w:rsidRDefault="00B34C07" w:rsidP="0042743C">
      <w:pPr>
        <w:tabs>
          <w:tab w:val="left" w:pos="1027"/>
        </w:tabs>
        <w:rPr>
          <w:ins w:id="1139" w:author="Bale,Cameron" w:date="2022-11-10T16:40:00Z"/>
          <w:rFonts w:ascii="Cambria" w:eastAsiaTheme="minorEastAsia" w:hAnsi="Cambria"/>
        </w:rPr>
      </w:pPr>
    </w:p>
    <w:p w14:paraId="73C8189F" w14:textId="635DDBEA" w:rsidR="00B34C07" w:rsidRDefault="00B34C07" w:rsidP="0042743C">
      <w:pPr>
        <w:tabs>
          <w:tab w:val="left" w:pos="1027"/>
        </w:tabs>
        <w:rPr>
          <w:ins w:id="1140" w:author="Bale,Cameron" w:date="2022-11-10T16:40:00Z"/>
          <w:rFonts w:ascii="Cambria" w:eastAsiaTheme="minorEastAsia" w:hAnsi="Cambria"/>
        </w:rPr>
      </w:pPr>
    </w:p>
    <w:p w14:paraId="22CA87A3" w14:textId="62559E8A" w:rsidR="00B34C07" w:rsidRDefault="00B34C07" w:rsidP="0042743C">
      <w:pPr>
        <w:tabs>
          <w:tab w:val="left" w:pos="1027"/>
        </w:tabs>
        <w:rPr>
          <w:ins w:id="1141" w:author="Bale,Cameron" w:date="2022-11-10T16:40:00Z"/>
          <w:rFonts w:ascii="Cambria" w:eastAsiaTheme="minorEastAsia" w:hAnsi="Cambria"/>
        </w:rPr>
      </w:pPr>
    </w:p>
    <w:p w14:paraId="09AFF5FE" w14:textId="717DDD63" w:rsidR="00B34C07" w:rsidRDefault="00B34C07" w:rsidP="0042743C">
      <w:pPr>
        <w:tabs>
          <w:tab w:val="left" w:pos="1027"/>
        </w:tabs>
        <w:rPr>
          <w:ins w:id="1142" w:author="Bale,Cameron" w:date="2022-11-10T16:40:00Z"/>
          <w:rFonts w:ascii="Cambria" w:eastAsiaTheme="minorEastAsia" w:hAnsi="Cambria"/>
        </w:rPr>
      </w:pPr>
    </w:p>
    <w:p w14:paraId="04A31C06" w14:textId="3B964CEF" w:rsidR="00B34C07" w:rsidRDefault="00B34C07" w:rsidP="0042743C">
      <w:pPr>
        <w:tabs>
          <w:tab w:val="left" w:pos="1027"/>
        </w:tabs>
        <w:rPr>
          <w:ins w:id="1143" w:author="Bale,Cameron" w:date="2022-11-10T16:40:00Z"/>
          <w:rFonts w:ascii="Cambria" w:eastAsiaTheme="minorEastAsia" w:hAnsi="Cambria"/>
        </w:rPr>
      </w:pPr>
    </w:p>
    <w:p w14:paraId="10124518" w14:textId="722E91B6" w:rsidR="00B34C07" w:rsidRDefault="00B34C07" w:rsidP="0042743C">
      <w:pPr>
        <w:tabs>
          <w:tab w:val="left" w:pos="1027"/>
        </w:tabs>
        <w:rPr>
          <w:ins w:id="1144" w:author="Bale,Cameron" w:date="2022-11-10T16:40:00Z"/>
          <w:rFonts w:ascii="Cambria" w:eastAsiaTheme="minorEastAsia" w:hAnsi="Cambria"/>
        </w:rPr>
      </w:pPr>
    </w:p>
    <w:p w14:paraId="7F98E9E0" w14:textId="6477A00A" w:rsidR="00B34C07" w:rsidRDefault="00B34C07" w:rsidP="0042743C">
      <w:pPr>
        <w:tabs>
          <w:tab w:val="left" w:pos="1027"/>
        </w:tabs>
        <w:rPr>
          <w:ins w:id="1145" w:author="Bale,Cameron" w:date="2022-11-10T16:40:00Z"/>
          <w:rFonts w:ascii="Cambria" w:eastAsiaTheme="minorEastAsia" w:hAnsi="Cambria"/>
        </w:rPr>
      </w:pPr>
    </w:p>
    <w:p w14:paraId="5C439C3D" w14:textId="0B6517B1" w:rsidR="00B34C07" w:rsidRDefault="00B34C07" w:rsidP="0042743C">
      <w:pPr>
        <w:tabs>
          <w:tab w:val="left" w:pos="1027"/>
        </w:tabs>
        <w:rPr>
          <w:ins w:id="1146" w:author="Bale,Cameron" w:date="2022-11-10T16:40:00Z"/>
          <w:rFonts w:ascii="Cambria" w:eastAsiaTheme="minorEastAsia" w:hAnsi="Cambria"/>
        </w:rPr>
      </w:pPr>
    </w:p>
    <w:p w14:paraId="404A9779" w14:textId="461E8700" w:rsidR="00B34C07" w:rsidRDefault="00B34C07" w:rsidP="0042743C">
      <w:pPr>
        <w:tabs>
          <w:tab w:val="left" w:pos="1027"/>
        </w:tabs>
        <w:rPr>
          <w:ins w:id="1147" w:author="Bale,Cameron" w:date="2022-11-10T16:40:00Z"/>
          <w:rFonts w:ascii="Cambria" w:eastAsiaTheme="minorEastAsia" w:hAnsi="Cambria"/>
        </w:rPr>
      </w:pPr>
    </w:p>
    <w:p w14:paraId="1C2DD9C1" w14:textId="027AC49B" w:rsidR="00B34C07" w:rsidRDefault="00B34C07" w:rsidP="0042743C">
      <w:pPr>
        <w:tabs>
          <w:tab w:val="left" w:pos="1027"/>
        </w:tabs>
        <w:rPr>
          <w:ins w:id="1148" w:author="Bale,Cameron" w:date="2022-11-10T16:40:00Z"/>
          <w:rFonts w:ascii="Cambria" w:eastAsiaTheme="minorEastAsia" w:hAnsi="Cambria"/>
        </w:rPr>
      </w:pPr>
    </w:p>
    <w:p w14:paraId="3AD51AF7" w14:textId="7EEF96F8" w:rsidR="00B34C07" w:rsidRDefault="00B34C07" w:rsidP="0042743C">
      <w:pPr>
        <w:tabs>
          <w:tab w:val="left" w:pos="1027"/>
        </w:tabs>
        <w:rPr>
          <w:ins w:id="1149" w:author="Bale,Cameron" w:date="2022-11-10T16:40:00Z"/>
          <w:rFonts w:ascii="Cambria" w:eastAsiaTheme="minorEastAsia" w:hAnsi="Cambria"/>
        </w:rPr>
      </w:pPr>
    </w:p>
    <w:p w14:paraId="487F994F" w14:textId="134F71B7" w:rsidR="00B34C07" w:rsidRDefault="00B34C07" w:rsidP="0042743C">
      <w:pPr>
        <w:tabs>
          <w:tab w:val="left" w:pos="1027"/>
        </w:tabs>
        <w:rPr>
          <w:ins w:id="1150" w:author="Bale,Cameron" w:date="2022-11-14T09:46:00Z"/>
          <w:rFonts w:ascii="Cambria" w:eastAsiaTheme="minorEastAsia" w:hAnsi="Cambria"/>
        </w:rPr>
      </w:pPr>
    </w:p>
    <w:p w14:paraId="69CA2F6D" w14:textId="64A683FC" w:rsidR="00E25E18" w:rsidRDefault="00E25E18" w:rsidP="0042743C">
      <w:pPr>
        <w:tabs>
          <w:tab w:val="left" w:pos="1027"/>
        </w:tabs>
        <w:rPr>
          <w:ins w:id="1151" w:author="Bale,Cameron" w:date="2022-11-14T09:46:00Z"/>
          <w:rFonts w:ascii="Cambria" w:eastAsiaTheme="minorEastAsia" w:hAnsi="Cambria"/>
        </w:rPr>
      </w:pPr>
    </w:p>
    <w:p w14:paraId="63223B04" w14:textId="238017A8" w:rsidR="00E25E18" w:rsidRDefault="00E25E18" w:rsidP="0042743C">
      <w:pPr>
        <w:tabs>
          <w:tab w:val="left" w:pos="1027"/>
        </w:tabs>
        <w:rPr>
          <w:ins w:id="1152" w:author="Bale,Cameron" w:date="2022-11-14T09:46:00Z"/>
          <w:rFonts w:ascii="Cambria" w:eastAsiaTheme="minorEastAsia" w:hAnsi="Cambria"/>
        </w:rPr>
      </w:pPr>
    </w:p>
    <w:p w14:paraId="04184F71" w14:textId="77777777" w:rsidR="00E25E18" w:rsidRDefault="00E25E18" w:rsidP="0042743C">
      <w:pPr>
        <w:tabs>
          <w:tab w:val="left" w:pos="1027"/>
        </w:tabs>
        <w:rPr>
          <w:ins w:id="1153" w:author="Bale,Cameron" w:date="2022-11-10T16:40:00Z"/>
          <w:rFonts w:ascii="Cambria" w:eastAsiaTheme="minorEastAsia" w:hAnsi="Cambria"/>
        </w:rPr>
      </w:pPr>
    </w:p>
    <w:p w14:paraId="69B852D1" w14:textId="77777777" w:rsidR="00B34C07" w:rsidRDefault="00B34C07" w:rsidP="0042743C">
      <w:pPr>
        <w:tabs>
          <w:tab w:val="left" w:pos="1027"/>
        </w:tabs>
        <w:rPr>
          <w:ins w:id="1154" w:author="Bale,Cameron" w:date="2022-11-10T16:21:00Z"/>
          <w:rFonts w:ascii="Cambria" w:eastAsiaTheme="minorEastAsia" w:hAnsi="Cambria"/>
        </w:rPr>
      </w:pPr>
    </w:p>
    <w:p w14:paraId="2B04DFA4" w14:textId="77777777" w:rsidR="0042743C" w:rsidRPr="0042743C" w:rsidRDefault="0042743C" w:rsidP="0042743C">
      <w:pPr>
        <w:tabs>
          <w:tab w:val="left" w:pos="1027"/>
        </w:tabs>
        <w:rPr>
          <w:rFonts w:ascii="Cambria" w:eastAsiaTheme="minorEastAsia" w:hAnsi="Cambria"/>
          <w:rPrChange w:id="1155" w:author="Bale,Cameron" w:date="2022-11-10T16:21:00Z">
            <w:rPr/>
          </w:rPrChange>
        </w:rPr>
      </w:pPr>
    </w:p>
    <w:p w14:paraId="27DA2E1C" w14:textId="6AD12168" w:rsidR="0024654B" w:rsidRPr="0053699F" w:rsidRDefault="00003228" w:rsidP="0024654B">
      <w:pPr>
        <w:pStyle w:val="ListParagraph"/>
        <w:numPr>
          <w:ilvl w:val="1"/>
          <w:numId w:val="1"/>
        </w:numPr>
        <w:tabs>
          <w:tab w:val="left" w:pos="1027"/>
        </w:tabs>
        <w:rPr>
          <w:rFonts w:ascii="Cambria" w:eastAsiaTheme="minorEastAsia" w:hAnsi="Cambria"/>
        </w:rPr>
      </w:pPr>
      <w:commentRangeStart w:id="1156"/>
      <w:r>
        <w:rPr>
          <w:rFonts w:ascii="Cambria" w:eastAsiaTheme="minorEastAsia" w:hAnsi="Cambria"/>
          <w:i/>
          <w:iCs/>
        </w:rPr>
        <w:lastRenderedPageBreak/>
        <w:t>Time Series Features</w:t>
      </w:r>
      <w:r w:rsidR="00C85B66">
        <w:rPr>
          <w:rFonts w:ascii="Cambria" w:eastAsiaTheme="minorEastAsia" w:hAnsi="Cambria"/>
          <w:i/>
          <w:iCs/>
        </w:rPr>
        <w:t xml:space="preserve"> in Original Data</w:t>
      </w:r>
      <w:commentRangeEnd w:id="1156"/>
      <w:r w:rsidR="000C0C01">
        <w:rPr>
          <w:rStyle w:val="CommentReference"/>
        </w:rPr>
        <w:commentReference w:id="1156"/>
      </w:r>
    </w:p>
    <w:p w14:paraId="5532977B" w14:textId="11AFF15E" w:rsidR="00C85B66" w:rsidRDefault="00C85B66" w:rsidP="00C85B66">
      <w:pPr>
        <w:tabs>
          <w:tab w:val="left" w:pos="1027"/>
        </w:tabs>
        <w:rPr>
          <w:rFonts w:ascii="Cambria" w:eastAsiaTheme="minorEastAsia" w:hAnsi="Cambria"/>
        </w:rPr>
      </w:pPr>
    </w:p>
    <w:p w14:paraId="1285BDE8" w14:textId="4633CB66" w:rsidR="001A1128" w:rsidRDefault="00C85B66" w:rsidP="001A1128">
      <w:pPr>
        <w:rPr>
          <w:rFonts w:ascii="Cambria" w:eastAsiaTheme="minorEastAsia" w:hAnsi="Cambria"/>
        </w:rPr>
      </w:pPr>
      <w:r>
        <w:rPr>
          <w:rFonts w:ascii="Cambria" w:eastAsiaTheme="minorEastAsia" w:hAnsi="Cambria"/>
        </w:rPr>
        <w:t>We start by examining the relationships between the time series features</w:t>
      </w:r>
      <w:ins w:id="1157" w:author="Bale,Cameron" w:date="2022-11-10T16:04:00Z">
        <w:r w:rsidR="006E04C1">
          <w:rPr>
            <w:rFonts w:ascii="Cambria" w:eastAsiaTheme="minorEastAsia" w:hAnsi="Cambria"/>
          </w:rPr>
          <w:t xml:space="preserve"> shown in Figure 4</w:t>
        </w:r>
      </w:ins>
      <w:r>
        <w:rPr>
          <w:rFonts w:ascii="Cambria" w:eastAsiaTheme="minorEastAsia" w:hAnsi="Cambria"/>
        </w:rPr>
        <w:t xml:space="preserve"> in the original data to uncover which features are most strongly correlated</w:t>
      </w:r>
      <w:r w:rsidR="00E749A3">
        <w:rPr>
          <w:rFonts w:ascii="Cambria" w:eastAsiaTheme="minorEastAsia" w:hAnsi="Cambria"/>
        </w:rPr>
        <w:t xml:space="preserve"> in this data set.</w:t>
      </w:r>
    </w:p>
    <w:p w14:paraId="0A8D5959" w14:textId="22442B8B" w:rsidR="00E749A3" w:rsidRDefault="00C85B66" w:rsidP="0053699F">
      <w:pPr>
        <w:pStyle w:val="ListParagraph"/>
        <w:numPr>
          <w:ilvl w:val="0"/>
          <w:numId w:val="11"/>
        </w:numPr>
        <w:rPr>
          <w:rFonts w:ascii="Cambria" w:eastAsiaTheme="minorEastAsia" w:hAnsi="Cambria"/>
        </w:rPr>
      </w:pPr>
      <w:proofErr w:type="gramStart"/>
      <w:r w:rsidRPr="0053699F">
        <w:rPr>
          <w:rFonts w:ascii="Cambria" w:eastAsiaTheme="minorEastAsia" w:hAnsi="Cambria"/>
        </w:rPr>
        <w:t>Spectral</w:t>
      </w:r>
      <w:proofErr w:type="gramEnd"/>
      <w:r w:rsidRPr="0053699F">
        <w:rPr>
          <w:rFonts w:ascii="Cambria" w:eastAsiaTheme="minorEastAsia" w:hAnsi="Cambria"/>
        </w:rPr>
        <w:t xml:space="preserve"> entropy distribution is skewed left, approximately 63% of series have a spectral entropy of at least 0.75 (a lot of series are already difficult to forecast)</w:t>
      </w:r>
      <w:r w:rsidR="001A1128" w:rsidRPr="0053699F">
        <w:rPr>
          <w:rFonts w:ascii="Cambria" w:eastAsiaTheme="minorEastAsia" w:hAnsi="Cambria"/>
        </w:rPr>
        <w:t xml:space="preserve">. </w:t>
      </w:r>
    </w:p>
    <w:p w14:paraId="1795F63D" w14:textId="4E676FB2" w:rsidR="00E749A3" w:rsidRPr="0053699F" w:rsidRDefault="00C85B66" w:rsidP="0053699F">
      <w:pPr>
        <w:pStyle w:val="ListParagraph"/>
        <w:numPr>
          <w:ilvl w:val="0"/>
          <w:numId w:val="11"/>
        </w:numPr>
        <w:rPr>
          <w:rFonts w:ascii="Cambria" w:eastAsiaTheme="minorEastAsia" w:hAnsi="Cambria"/>
        </w:rPr>
      </w:pPr>
      <w:r w:rsidRPr="0053699F">
        <w:rPr>
          <w:rFonts w:ascii="Cambria" w:eastAsiaTheme="minorEastAsia" w:hAnsi="Cambria"/>
        </w:rPr>
        <w:t xml:space="preserve">Spectral entropy is negatively correlated with features that improve </w:t>
      </w:r>
      <w:proofErr w:type="spellStart"/>
      <w:r w:rsidRPr="0053699F">
        <w:rPr>
          <w:rFonts w:ascii="Cambria" w:eastAsiaTheme="minorEastAsia" w:hAnsi="Cambria"/>
        </w:rPr>
        <w:t>forecastability</w:t>
      </w:r>
      <w:proofErr w:type="spellEnd"/>
      <w:r w:rsidRPr="0053699F">
        <w:rPr>
          <w:rFonts w:ascii="Cambria" w:eastAsiaTheme="minorEastAsia" w:hAnsi="Cambria"/>
        </w:rPr>
        <w:t xml:space="preserve"> such as Hurst exponent, strength of trend and seasonality, and remainder first autocorrelation coefficient (e-</w:t>
      </w:r>
      <w:proofErr w:type="spellStart"/>
      <w:r w:rsidRPr="0053699F">
        <w:rPr>
          <w:rFonts w:ascii="Cambria" w:eastAsiaTheme="minorEastAsia" w:hAnsi="Cambria"/>
        </w:rPr>
        <w:t>acf</w:t>
      </w:r>
      <w:proofErr w:type="spellEnd"/>
      <w:r w:rsidRPr="0053699F">
        <w:rPr>
          <w:rFonts w:ascii="Cambria" w:eastAsiaTheme="minorEastAsia" w:hAnsi="Cambria"/>
        </w:rPr>
        <w:t>).</w:t>
      </w:r>
    </w:p>
    <w:p w14:paraId="4F72EE1F" w14:textId="0F2DBEF5" w:rsidR="00E749A3" w:rsidRDefault="00E749A3" w:rsidP="00E749A3">
      <w:pPr>
        <w:pStyle w:val="ListParagraph"/>
        <w:numPr>
          <w:ilvl w:val="0"/>
          <w:numId w:val="11"/>
        </w:numPr>
        <w:rPr>
          <w:rFonts w:ascii="Cambria" w:eastAsiaTheme="minorEastAsia" w:hAnsi="Cambria"/>
        </w:rPr>
      </w:pPr>
      <w:r>
        <w:rPr>
          <w:rFonts w:ascii="Cambria" w:eastAsiaTheme="minorEastAsia" w:hAnsi="Cambria"/>
        </w:rPr>
        <w:t>Hurst is strongly correlated with strength of trend and seasonality</w:t>
      </w:r>
    </w:p>
    <w:p w14:paraId="69037F77" w14:textId="5A89520B" w:rsidR="00E749A3" w:rsidRPr="0053699F" w:rsidRDefault="00E749A3" w:rsidP="0053699F">
      <w:pPr>
        <w:pStyle w:val="ListParagraph"/>
        <w:numPr>
          <w:ilvl w:val="0"/>
          <w:numId w:val="11"/>
        </w:numPr>
        <w:rPr>
          <w:rFonts w:ascii="Cambria" w:eastAsiaTheme="minorEastAsia" w:hAnsi="Cambria"/>
        </w:rPr>
      </w:pPr>
      <w:r>
        <w:rPr>
          <w:rFonts w:ascii="Cambria" w:eastAsiaTheme="minorEastAsia" w:hAnsi="Cambria"/>
        </w:rPr>
        <w:t>Series with a larger mean tend to have higher variance</w:t>
      </w:r>
    </w:p>
    <w:p w14:paraId="0536CCFA" w14:textId="47FB071B" w:rsidR="0024654B" w:rsidRDefault="0024654B" w:rsidP="0024654B">
      <w:pPr>
        <w:tabs>
          <w:tab w:val="left" w:pos="1027"/>
        </w:tabs>
        <w:rPr>
          <w:ins w:id="1158" w:author="Bale,Cameron" w:date="2022-11-10T16:03:00Z"/>
          <w:rFonts w:ascii="Cambria" w:eastAsiaTheme="minorEastAsia" w:hAnsi="Cambria"/>
        </w:rPr>
      </w:pPr>
    </w:p>
    <w:p w14:paraId="160DF3E6" w14:textId="77777777" w:rsidR="00207F49" w:rsidRDefault="00207F49" w:rsidP="0024654B">
      <w:pPr>
        <w:tabs>
          <w:tab w:val="left" w:pos="1027"/>
        </w:tabs>
        <w:rPr>
          <w:rFonts w:ascii="Cambria" w:eastAsiaTheme="minorEastAsia" w:hAnsi="Cambria"/>
        </w:rPr>
      </w:pPr>
    </w:p>
    <w:p w14:paraId="7E6192B2" w14:textId="3461B890" w:rsidR="0024654B" w:rsidRPr="00B14387" w:rsidRDefault="0024654B" w:rsidP="0024654B">
      <w:pPr>
        <w:tabs>
          <w:tab w:val="left" w:pos="1027"/>
        </w:tabs>
        <w:rPr>
          <w:rFonts w:ascii="Cambria" w:eastAsiaTheme="minorEastAsia" w:hAnsi="Cambria"/>
          <w:b/>
          <w:bCs/>
        </w:rPr>
      </w:pPr>
      <w:commentRangeStart w:id="1159"/>
      <w:r>
        <w:rPr>
          <w:rFonts w:ascii="Cambria" w:eastAsiaTheme="minorEastAsia" w:hAnsi="Cambria"/>
          <w:b/>
          <w:bCs/>
        </w:rPr>
        <w:t xml:space="preserve">FIG </w:t>
      </w:r>
      <w:ins w:id="1160" w:author="Bale,Cameron" w:date="2022-11-10T16:04:00Z">
        <w:r w:rsidR="00135AF7">
          <w:rPr>
            <w:rFonts w:ascii="Cambria" w:eastAsiaTheme="minorEastAsia" w:hAnsi="Cambria"/>
            <w:b/>
            <w:bCs/>
          </w:rPr>
          <w:t>4</w:t>
        </w:r>
      </w:ins>
      <w:del w:id="1161" w:author="Bale,Cameron" w:date="2022-11-10T16:04:00Z">
        <w:r w:rsidR="00C85B66" w:rsidDel="00135AF7">
          <w:rPr>
            <w:rFonts w:ascii="Cambria" w:eastAsiaTheme="minorEastAsia" w:hAnsi="Cambria"/>
            <w:b/>
            <w:bCs/>
          </w:rPr>
          <w:delText>2</w:delText>
        </w:r>
      </w:del>
      <w:r w:rsidR="00C85B66">
        <w:rPr>
          <w:rFonts w:ascii="Cambria" w:eastAsiaTheme="minorEastAsia" w:hAnsi="Cambria"/>
          <w:b/>
          <w:bCs/>
        </w:rPr>
        <w:t xml:space="preserve"> </w:t>
      </w:r>
      <w:r>
        <w:rPr>
          <w:rFonts w:ascii="Cambria" w:eastAsiaTheme="minorEastAsia" w:hAnsi="Cambria"/>
          <w:b/>
          <w:bCs/>
        </w:rPr>
        <w:t>(Scatterplot matrix showing scatterplots between each feature pair, kernel density of each feature, and correlations between each feature pair for the original data.)</w:t>
      </w:r>
      <w:commentRangeEnd w:id="1159"/>
      <w:r w:rsidR="006E7F29">
        <w:rPr>
          <w:rStyle w:val="CommentReference"/>
        </w:rPr>
        <w:commentReference w:id="1159"/>
      </w:r>
    </w:p>
    <w:p w14:paraId="719E7503" w14:textId="172F3182" w:rsidR="007F5BFB" w:rsidRDefault="005B2DAB" w:rsidP="007F5BFB">
      <w:pPr>
        <w:tabs>
          <w:tab w:val="left" w:pos="1027"/>
        </w:tabs>
        <w:rPr>
          <w:rFonts w:ascii="Cambria" w:eastAsiaTheme="minorEastAsia" w:hAnsi="Cambria"/>
        </w:rPr>
      </w:pPr>
      <w:r>
        <w:rPr>
          <w:rFonts w:ascii="Cambria" w:eastAsiaTheme="minorEastAsia" w:hAnsi="Cambria"/>
          <w:noProof/>
        </w:rPr>
        <w:drawing>
          <wp:anchor distT="0" distB="0" distL="114300" distR="114300" simplePos="0" relativeHeight="251670528" behindDoc="0" locked="0" layoutInCell="1" allowOverlap="1" wp14:anchorId="3266C14D" wp14:editId="686FA871">
            <wp:simplePos x="0" y="0"/>
            <wp:positionH relativeFrom="column">
              <wp:posOffset>-760781</wp:posOffset>
            </wp:positionH>
            <wp:positionV relativeFrom="paragraph">
              <wp:posOffset>64033</wp:posOffset>
            </wp:positionV>
            <wp:extent cx="7456453" cy="482071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74694" cy="483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7E96ED" w14:textId="74B654A7" w:rsidR="007F5BFB" w:rsidRDefault="007F5BFB" w:rsidP="007F5BFB">
      <w:pPr>
        <w:tabs>
          <w:tab w:val="left" w:pos="1027"/>
        </w:tabs>
        <w:rPr>
          <w:rFonts w:ascii="Cambria" w:eastAsiaTheme="minorEastAsia" w:hAnsi="Cambria"/>
        </w:rPr>
      </w:pPr>
    </w:p>
    <w:p w14:paraId="2786E2C8" w14:textId="73CD17D9" w:rsidR="007F5BFB" w:rsidRDefault="007F5BFB" w:rsidP="007F5BFB">
      <w:pPr>
        <w:tabs>
          <w:tab w:val="left" w:pos="1027"/>
        </w:tabs>
        <w:rPr>
          <w:rFonts w:ascii="Cambria" w:eastAsiaTheme="minorEastAsia" w:hAnsi="Cambria"/>
        </w:rPr>
      </w:pPr>
    </w:p>
    <w:p w14:paraId="40D924BF" w14:textId="5F6C31F7" w:rsidR="0024654B" w:rsidRDefault="0024654B" w:rsidP="007F5BFB">
      <w:pPr>
        <w:tabs>
          <w:tab w:val="left" w:pos="1027"/>
        </w:tabs>
        <w:rPr>
          <w:rFonts w:ascii="Cambria" w:eastAsiaTheme="minorEastAsia" w:hAnsi="Cambria"/>
        </w:rPr>
      </w:pPr>
    </w:p>
    <w:p w14:paraId="42884158" w14:textId="04362CA8" w:rsidR="0024654B" w:rsidRDefault="0024654B" w:rsidP="007F5BFB">
      <w:pPr>
        <w:tabs>
          <w:tab w:val="left" w:pos="1027"/>
        </w:tabs>
        <w:rPr>
          <w:rFonts w:ascii="Cambria" w:eastAsiaTheme="minorEastAsia" w:hAnsi="Cambria"/>
        </w:rPr>
      </w:pPr>
    </w:p>
    <w:p w14:paraId="0E83CA41" w14:textId="62101E5A" w:rsidR="0024654B" w:rsidRDefault="0024654B" w:rsidP="007F5BFB">
      <w:pPr>
        <w:tabs>
          <w:tab w:val="left" w:pos="1027"/>
        </w:tabs>
        <w:rPr>
          <w:rFonts w:ascii="Cambria" w:eastAsiaTheme="minorEastAsia" w:hAnsi="Cambria"/>
        </w:rPr>
      </w:pPr>
    </w:p>
    <w:p w14:paraId="0A835788" w14:textId="37334404" w:rsidR="0024654B" w:rsidRDefault="0024654B" w:rsidP="007F5BFB">
      <w:pPr>
        <w:tabs>
          <w:tab w:val="left" w:pos="1027"/>
        </w:tabs>
        <w:rPr>
          <w:rFonts w:ascii="Cambria" w:eastAsiaTheme="minorEastAsia" w:hAnsi="Cambria"/>
        </w:rPr>
      </w:pPr>
    </w:p>
    <w:p w14:paraId="75CCBBC4" w14:textId="0BCC1077" w:rsidR="0024654B" w:rsidRDefault="0024654B" w:rsidP="007F5BFB">
      <w:pPr>
        <w:tabs>
          <w:tab w:val="left" w:pos="1027"/>
        </w:tabs>
        <w:rPr>
          <w:rFonts w:ascii="Cambria" w:eastAsiaTheme="minorEastAsia" w:hAnsi="Cambria"/>
        </w:rPr>
      </w:pPr>
    </w:p>
    <w:p w14:paraId="2EA063A6" w14:textId="2611E57B" w:rsidR="0024654B" w:rsidRDefault="0024654B" w:rsidP="007F5BFB">
      <w:pPr>
        <w:tabs>
          <w:tab w:val="left" w:pos="1027"/>
        </w:tabs>
        <w:rPr>
          <w:rFonts w:ascii="Cambria" w:eastAsiaTheme="minorEastAsia" w:hAnsi="Cambria"/>
        </w:rPr>
      </w:pPr>
    </w:p>
    <w:p w14:paraId="093D6622" w14:textId="2FF5B3A2" w:rsidR="0024654B" w:rsidRDefault="0024654B" w:rsidP="007F5BFB">
      <w:pPr>
        <w:tabs>
          <w:tab w:val="left" w:pos="1027"/>
        </w:tabs>
        <w:rPr>
          <w:rFonts w:ascii="Cambria" w:eastAsiaTheme="minorEastAsia" w:hAnsi="Cambria"/>
        </w:rPr>
      </w:pPr>
    </w:p>
    <w:p w14:paraId="7FF92284" w14:textId="25E35852" w:rsidR="006041D4" w:rsidRDefault="006041D4" w:rsidP="007F5BFB">
      <w:pPr>
        <w:tabs>
          <w:tab w:val="left" w:pos="1027"/>
        </w:tabs>
        <w:rPr>
          <w:rFonts w:ascii="Cambria" w:eastAsiaTheme="minorEastAsia" w:hAnsi="Cambria"/>
        </w:rPr>
      </w:pPr>
    </w:p>
    <w:p w14:paraId="1DC009A6" w14:textId="47778E9E" w:rsidR="006041D4" w:rsidRDefault="006041D4" w:rsidP="007F5BFB">
      <w:pPr>
        <w:tabs>
          <w:tab w:val="left" w:pos="1027"/>
        </w:tabs>
        <w:rPr>
          <w:rFonts w:ascii="Cambria" w:eastAsiaTheme="minorEastAsia" w:hAnsi="Cambria"/>
        </w:rPr>
      </w:pPr>
    </w:p>
    <w:p w14:paraId="50A72E78" w14:textId="5002CE8A" w:rsidR="006041D4" w:rsidRDefault="006041D4" w:rsidP="007F5BFB">
      <w:pPr>
        <w:tabs>
          <w:tab w:val="left" w:pos="1027"/>
        </w:tabs>
        <w:rPr>
          <w:rFonts w:ascii="Cambria" w:eastAsiaTheme="minorEastAsia" w:hAnsi="Cambria"/>
        </w:rPr>
      </w:pPr>
    </w:p>
    <w:p w14:paraId="16BA5BE0" w14:textId="7B2D1C4D" w:rsidR="006041D4" w:rsidRDefault="006041D4" w:rsidP="007F5BFB">
      <w:pPr>
        <w:tabs>
          <w:tab w:val="left" w:pos="1027"/>
        </w:tabs>
        <w:rPr>
          <w:rFonts w:ascii="Cambria" w:eastAsiaTheme="minorEastAsia" w:hAnsi="Cambria"/>
        </w:rPr>
      </w:pPr>
    </w:p>
    <w:p w14:paraId="0CA3BE0C" w14:textId="1DC562BB" w:rsidR="006041D4" w:rsidRDefault="006041D4" w:rsidP="007F5BFB">
      <w:pPr>
        <w:tabs>
          <w:tab w:val="left" w:pos="1027"/>
        </w:tabs>
        <w:rPr>
          <w:rFonts w:ascii="Cambria" w:eastAsiaTheme="minorEastAsia" w:hAnsi="Cambria"/>
        </w:rPr>
      </w:pPr>
    </w:p>
    <w:p w14:paraId="18985D1C" w14:textId="77777777" w:rsidR="006041D4" w:rsidRDefault="006041D4" w:rsidP="007F5BFB">
      <w:pPr>
        <w:tabs>
          <w:tab w:val="left" w:pos="1027"/>
        </w:tabs>
        <w:rPr>
          <w:rFonts w:ascii="Cambria" w:eastAsiaTheme="minorEastAsia" w:hAnsi="Cambria"/>
        </w:rPr>
      </w:pPr>
    </w:p>
    <w:p w14:paraId="3F0F98F5" w14:textId="60087232" w:rsidR="0024654B" w:rsidRDefault="0024654B" w:rsidP="007F5BFB">
      <w:pPr>
        <w:tabs>
          <w:tab w:val="left" w:pos="1027"/>
        </w:tabs>
        <w:rPr>
          <w:rFonts w:ascii="Cambria" w:eastAsiaTheme="minorEastAsia" w:hAnsi="Cambria"/>
        </w:rPr>
      </w:pPr>
    </w:p>
    <w:p w14:paraId="30904843" w14:textId="31BA151D" w:rsidR="00003228" w:rsidRDefault="00003228" w:rsidP="007F5BFB">
      <w:pPr>
        <w:tabs>
          <w:tab w:val="left" w:pos="1027"/>
        </w:tabs>
        <w:rPr>
          <w:rFonts w:ascii="Cambria" w:eastAsiaTheme="minorEastAsia" w:hAnsi="Cambria"/>
        </w:rPr>
      </w:pPr>
    </w:p>
    <w:p w14:paraId="1BEE14EE" w14:textId="219C2DD7" w:rsidR="00003228" w:rsidRDefault="00003228" w:rsidP="007F5BFB">
      <w:pPr>
        <w:tabs>
          <w:tab w:val="left" w:pos="1027"/>
        </w:tabs>
        <w:rPr>
          <w:rFonts w:ascii="Cambria" w:eastAsiaTheme="minorEastAsia" w:hAnsi="Cambria"/>
        </w:rPr>
      </w:pPr>
    </w:p>
    <w:p w14:paraId="41A9B75E" w14:textId="2CD58BDC" w:rsidR="00003228" w:rsidRDefault="00003228" w:rsidP="007F5BFB">
      <w:pPr>
        <w:tabs>
          <w:tab w:val="left" w:pos="1027"/>
        </w:tabs>
        <w:rPr>
          <w:rFonts w:ascii="Cambria" w:eastAsiaTheme="minorEastAsia" w:hAnsi="Cambria"/>
        </w:rPr>
      </w:pPr>
    </w:p>
    <w:p w14:paraId="244BEFC9" w14:textId="614359DC" w:rsidR="00003228" w:rsidRDefault="00003228" w:rsidP="007F5BFB">
      <w:pPr>
        <w:tabs>
          <w:tab w:val="left" w:pos="1027"/>
        </w:tabs>
        <w:rPr>
          <w:rFonts w:ascii="Cambria" w:eastAsiaTheme="minorEastAsia" w:hAnsi="Cambria"/>
        </w:rPr>
      </w:pPr>
    </w:p>
    <w:p w14:paraId="4F850B19" w14:textId="454F964E" w:rsidR="00003228" w:rsidRDefault="00003228" w:rsidP="007F5BFB">
      <w:pPr>
        <w:tabs>
          <w:tab w:val="left" w:pos="1027"/>
        </w:tabs>
        <w:rPr>
          <w:rFonts w:ascii="Cambria" w:eastAsiaTheme="minorEastAsia" w:hAnsi="Cambria"/>
        </w:rPr>
      </w:pPr>
    </w:p>
    <w:p w14:paraId="20A60304" w14:textId="192C3563" w:rsidR="00003228" w:rsidRDefault="00003228" w:rsidP="007F5BFB">
      <w:pPr>
        <w:tabs>
          <w:tab w:val="left" w:pos="1027"/>
        </w:tabs>
        <w:rPr>
          <w:rFonts w:ascii="Cambria" w:eastAsiaTheme="minorEastAsia" w:hAnsi="Cambria"/>
        </w:rPr>
      </w:pPr>
    </w:p>
    <w:p w14:paraId="2FC126BA" w14:textId="0ADBF255" w:rsidR="00003228" w:rsidRDefault="00003228" w:rsidP="007F5BFB">
      <w:pPr>
        <w:tabs>
          <w:tab w:val="left" w:pos="1027"/>
        </w:tabs>
        <w:rPr>
          <w:rFonts w:ascii="Cambria" w:eastAsiaTheme="minorEastAsia" w:hAnsi="Cambria"/>
        </w:rPr>
      </w:pPr>
    </w:p>
    <w:p w14:paraId="32EC55A3" w14:textId="223C8F2A" w:rsidR="00003228" w:rsidRDefault="00003228" w:rsidP="007F5BFB">
      <w:pPr>
        <w:tabs>
          <w:tab w:val="left" w:pos="1027"/>
        </w:tabs>
        <w:rPr>
          <w:rFonts w:ascii="Cambria" w:eastAsiaTheme="minorEastAsia" w:hAnsi="Cambria"/>
        </w:rPr>
      </w:pPr>
    </w:p>
    <w:p w14:paraId="084CF555" w14:textId="1A07D51A" w:rsidR="00003228" w:rsidRDefault="00003228" w:rsidP="007F5BFB">
      <w:pPr>
        <w:tabs>
          <w:tab w:val="left" w:pos="1027"/>
        </w:tabs>
        <w:rPr>
          <w:rFonts w:ascii="Cambria" w:eastAsiaTheme="minorEastAsia" w:hAnsi="Cambria"/>
        </w:rPr>
      </w:pPr>
    </w:p>
    <w:p w14:paraId="3986F5A7" w14:textId="3EE09EAB" w:rsidR="00003228" w:rsidRDefault="00003228" w:rsidP="007F5BFB">
      <w:pPr>
        <w:tabs>
          <w:tab w:val="left" w:pos="1027"/>
        </w:tabs>
        <w:rPr>
          <w:rFonts w:ascii="Cambria" w:eastAsiaTheme="minorEastAsia" w:hAnsi="Cambria"/>
        </w:rPr>
      </w:pPr>
    </w:p>
    <w:p w14:paraId="4A33ECB3" w14:textId="3685E761" w:rsidR="00003228" w:rsidRDefault="00003228" w:rsidP="007F5BFB">
      <w:pPr>
        <w:tabs>
          <w:tab w:val="left" w:pos="1027"/>
        </w:tabs>
        <w:rPr>
          <w:rFonts w:ascii="Cambria" w:eastAsiaTheme="minorEastAsia" w:hAnsi="Cambria"/>
        </w:rPr>
      </w:pPr>
    </w:p>
    <w:p w14:paraId="4A0A471C" w14:textId="3931CFBD" w:rsidR="005B2DAB" w:rsidRDefault="005B2DAB" w:rsidP="007F5BFB">
      <w:pPr>
        <w:tabs>
          <w:tab w:val="left" w:pos="1027"/>
        </w:tabs>
        <w:rPr>
          <w:rFonts w:ascii="Cambria" w:eastAsiaTheme="minorEastAsia" w:hAnsi="Cambria"/>
        </w:rPr>
      </w:pPr>
    </w:p>
    <w:p w14:paraId="46FB4DE4" w14:textId="77777777" w:rsidR="005B2DAB" w:rsidRDefault="005B2DAB" w:rsidP="007F5BFB">
      <w:pPr>
        <w:tabs>
          <w:tab w:val="left" w:pos="1027"/>
        </w:tabs>
        <w:rPr>
          <w:rFonts w:ascii="Cambria" w:eastAsiaTheme="minorEastAsia" w:hAnsi="Cambria"/>
        </w:rPr>
      </w:pPr>
    </w:p>
    <w:p w14:paraId="4A997CA5" w14:textId="6626446C" w:rsidR="00003228" w:rsidRDefault="00003228" w:rsidP="007F5BFB">
      <w:pPr>
        <w:tabs>
          <w:tab w:val="left" w:pos="1027"/>
        </w:tabs>
        <w:rPr>
          <w:rFonts w:ascii="Cambria" w:eastAsiaTheme="minorEastAsia" w:hAnsi="Cambria"/>
        </w:rPr>
      </w:pPr>
    </w:p>
    <w:p w14:paraId="7904D850" w14:textId="0C140267" w:rsidR="00A63FDB" w:rsidRDefault="00B81C62" w:rsidP="007F5BFB">
      <w:pPr>
        <w:tabs>
          <w:tab w:val="left" w:pos="1027"/>
        </w:tabs>
        <w:rPr>
          <w:rFonts w:ascii="Cambria" w:eastAsiaTheme="minorEastAsia" w:hAnsi="Cambria"/>
        </w:rPr>
      </w:pPr>
      <w:r>
        <w:rPr>
          <w:rFonts w:ascii="Cambria" w:eastAsiaTheme="minorEastAsia" w:hAnsi="Cambria"/>
        </w:rPr>
        <w:t xml:space="preserve">In the upper triangle of </w:t>
      </w:r>
      <w:r w:rsidR="007957A5">
        <w:rPr>
          <w:rFonts w:ascii="Cambria" w:eastAsiaTheme="minorEastAsia" w:hAnsi="Cambria"/>
          <w:b/>
          <w:bCs/>
        </w:rPr>
        <w:t xml:space="preserve">FIG </w:t>
      </w:r>
      <w:del w:id="1162" w:author="Bale,Cameron" w:date="2022-11-10T16:04:00Z">
        <w:r w:rsidR="007957A5" w:rsidDel="006E04C1">
          <w:rPr>
            <w:rFonts w:ascii="Cambria" w:eastAsiaTheme="minorEastAsia" w:hAnsi="Cambria"/>
            <w:b/>
            <w:bCs/>
          </w:rPr>
          <w:delText>1</w:delText>
        </w:r>
      </w:del>
      <w:ins w:id="1163" w:author="Bale,Cameron" w:date="2022-11-10T16:04:00Z">
        <w:r w:rsidR="006E04C1">
          <w:rPr>
            <w:rFonts w:ascii="Cambria" w:eastAsiaTheme="minorEastAsia" w:hAnsi="Cambria"/>
            <w:b/>
            <w:bCs/>
          </w:rPr>
          <w:t>4</w:t>
        </w:r>
      </w:ins>
      <w:r>
        <w:rPr>
          <w:rFonts w:ascii="Cambria" w:eastAsiaTheme="minorEastAsia" w:hAnsi="Cambria"/>
        </w:rPr>
        <w:t>, “***” denotes p-value &lt; 0.001, “**” denotes p-value &lt; 0.01, “*” denotes p-value &lt; 0.05, “.” denotes p-value &lt; 0.10, “” is shown otherwise.</w:t>
      </w:r>
      <w:r w:rsidR="00E94357">
        <w:rPr>
          <w:rFonts w:ascii="Cambria" w:eastAsiaTheme="minorEastAsia" w:hAnsi="Cambria"/>
        </w:rPr>
        <w:t xml:space="preserve"> </w:t>
      </w:r>
    </w:p>
    <w:p w14:paraId="3C26196B" w14:textId="4A96C742" w:rsidR="004649DC" w:rsidRDefault="004649DC" w:rsidP="004649DC">
      <w:pPr>
        <w:tabs>
          <w:tab w:val="left" w:pos="1027"/>
        </w:tabs>
        <w:rPr>
          <w:ins w:id="1164" w:author="Bale,Cameron" w:date="2022-11-10T16:04:00Z"/>
          <w:rFonts w:ascii="Cambria" w:eastAsiaTheme="minorEastAsia" w:hAnsi="Cambria"/>
        </w:rPr>
      </w:pPr>
    </w:p>
    <w:p w14:paraId="0CA1F8F6" w14:textId="77777777" w:rsidR="00AF43F5" w:rsidRDefault="00AF43F5" w:rsidP="004649DC">
      <w:pPr>
        <w:tabs>
          <w:tab w:val="left" w:pos="1027"/>
        </w:tabs>
        <w:rPr>
          <w:rFonts w:ascii="Cambria" w:eastAsiaTheme="minorEastAsia" w:hAnsi="Cambria"/>
        </w:rPr>
      </w:pPr>
    </w:p>
    <w:p w14:paraId="26620DBB" w14:textId="19646BA5" w:rsidR="009B4ECD" w:rsidRPr="00B14387" w:rsidRDefault="009B4ECD" w:rsidP="00B14387">
      <w:pPr>
        <w:pStyle w:val="ListParagraph"/>
        <w:numPr>
          <w:ilvl w:val="1"/>
          <w:numId w:val="1"/>
        </w:numPr>
        <w:tabs>
          <w:tab w:val="left" w:pos="1027"/>
        </w:tabs>
        <w:rPr>
          <w:rFonts w:ascii="Cambria" w:eastAsiaTheme="minorEastAsia" w:hAnsi="Cambria"/>
        </w:rPr>
      </w:pPr>
      <w:r>
        <w:rPr>
          <w:rFonts w:ascii="Cambria" w:eastAsiaTheme="minorEastAsia" w:hAnsi="Cambria"/>
          <w:i/>
          <w:iCs/>
        </w:rPr>
        <w:lastRenderedPageBreak/>
        <w:t>Changes in Time Series Features</w:t>
      </w:r>
    </w:p>
    <w:p w14:paraId="28190712" w14:textId="6CFCE0A5" w:rsidR="006457AC" w:rsidRDefault="006457AC" w:rsidP="006457AC">
      <w:pPr>
        <w:rPr>
          <w:rFonts w:ascii="Cambria" w:eastAsiaTheme="minorEastAsia" w:hAnsi="Cambria"/>
        </w:rPr>
      </w:pPr>
    </w:p>
    <w:p w14:paraId="33E796FD" w14:textId="31D5E902" w:rsidR="006457AC" w:rsidRPr="00B14387" w:rsidRDefault="006457AC" w:rsidP="006457AC">
      <w:pPr>
        <w:rPr>
          <w:rFonts w:ascii="Cambria" w:eastAsiaTheme="minorEastAsia" w:hAnsi="Cambria"/>
        </w:rPr>
      </w:pPr>
      <w:r>
        <w:rPr>
          <w:rFonts w:ascii="Cambria" w:eastAsiaTheme="minorEastAsia" w:hAnsi="Cambria"/>
        </w:rPr>
        <w:t xml:space="preserve">In </w:t>
      </w:r>
      <w:r w:rsidRPr="00B14387">
        <w:rPr>
          <w:rFonts w:ascii="Cambria" w:eastAsiaTheme="minorEastAsia" w:hAnsi="Cambria"/>
          <w:b/>
          <w:bCs/>
        </w:rPr>
        <w:t xml:space="preserve">Figure </w:t>
      </w:r>
      <w:del w:id="1165" w:author="Bale,Cameron" w:date="2022-11-10T16:04:00Z">
        <w:r w:rsidR="004A6A8B" w:rsidDel="006E04C1">
          <w:rPr>
            <w:rFonts w:ascii="Cambria" w:eastAsiaTheme="minorEastAsia" w:hAnsi="Cambria"/>
            <w:b/>
            <w:bCs/>
          </w:rPr>
          <w:delText>3</w:delText>
        </w:r>
      </w:del>
      <w:ins w:id="1166" w:author="Bale,Cameron" w:date="2022-11-10T16:04:00Z">
        <w:r w:rsidR="006E04C1">
          <w:rPr>
            <w:rFonts w:ascii="Cambria" w:eastAsiaTheme="minorEastAsia" w:hAnsi="Cambria"/>
            <w:b/>
            <w:bCs/>
          </w:rPr>
          <w:t>5</w:t>
        </w:r>
      </w:ins>
      <w:r>
        <w:rPr>
          <w:rFonts w:ascii="Cambria" w:eastAsiaTheme="minorEastAsia" w:hAnsi="Cambria"/>
        </w:rPr>
        <w:t xml:space="preserve">, we </w:t>
      </w:r>
      <w:commentRangeStart w:id="1167"/>
      <w:r>
        <w:rPr>
          <w:rFonts w:ascii="Cambria" w:eastAsiaTheme="minorEastAsia" w:hAnsi="Cambria"/>
        </w:rPr>
        <w:t xml:space="preserve">calculate the average </w:t>
      </w:r>
      <w:commentRangeEnd w:id="1167"/>
      <w:r w:rsidR="001664B7">
        <w:rPr>
          <w:rStyle w:val="CommentReference"/>
        </w:rPr>
        <w:commentReference w:id="1167"/>
      </w:r>
      <w:r>
        <w:rPr>
          <w:rFonts w:ascii="Cambria" w:eastAsiaTheme="minorEastAsia" w:hAnsi="Cambria"/>
        </w:rPr>
        <w:t>feature value for each series across the protected datasets for each privacy method. We plot these distributions next to the distribution of each feature from the original data.</w:t>
      </w:r>
    </w:p>
    <w:p w14:paraId="6EB9AFE4" w14:textId="77777777" w:rsidR="006457AC" w:rsidRDefault="006457AC" w:rsidP="006457AC">
      <w:pPr>
        <w:rPr>
          <w:rFonts w:ascii="Cambria" w:eastAsiaTheme="minorEastAsia" w:hAnsi="Cambria"/>
        </w:rPr>
      </w:pPr>
    </w:p>
    <w:p w14:paraId="2165E526" w14:textId="61406A08" w:rsidR="00902613" w:rsidRDefault="006457AC" w:rsidP="007F5BFB">
      <w:pPr>
        <w:rPr>
          <w:rFonts w:ascii="Cambria" w:eastAsiaTheme="minorEastAsia" w:hAnsi="Cambria"/>
          <w:b/>
          <w:bCs/>
        </w:rPr>
      </w:pPr>
      <w:r>
        <w:rPr>
          <w:rFonts w:ascii="Cambria" w:eastAsiaTheme="minorEastAsia" w:hAnsi="Cambria"/>
          <w:b/>
          <w:bCs/>
        </w:rPr>
        <w:t>Fig</w:t>
      </w:r>
      <w:r w:rsidR="000B359F">
        <w:rPr>
          <w:rFonts w:ascii="Cambria" w:eastAsiaTheme="minorEastAsia" w:hAnsi="Cambria"/>
          <w:b/>
          <w:bCs/>
        </w:rPr>
        <w:t>ure</w:t>
      </w:r>
      <w:r>
        <w:rPr>
          <w:rFonts w:ascii="Cambria" w:eastAsiaTheme="minorEastAsia" w:hAnsi="Cambria"/>
          <w:b/>
          <w:bCs/>
        </w:rPr>
        <w:t xml:space="preserve"> </w:t>
      </w:r>
      <w:del w:id="1168" w:author="Bale,Cameron" w:date="2022-11-10T16:05:00Z">
        <w:r w:rsidR="00CF413B" w:rsidDel="00F31B8B">
          <w:rPr>
            <w:rFonts w:ascii="Cambria" w:eastAsiaTheme="minorEastAsia" w:hAnsi="Cambria"/>
            <w:b/>
            <w:bCs/>
          </w:rPr>
          <w:delText>3</w:delText>
        </w:r>
      </w:del>
      <w:ins w:id="1169" w:author="Bale,Cameron" w:date="2022-11-10T16:05:00Z">
        <w:r w:rsidR="00F31B8B">
          <w:rPr>
            <w:rFonts w:ascii="Cambria" w:eastAsiaTheme="minorEastAsia" w:hAnsi="Cambria"/>
            <w:b/>
            <w:bCs/>
          </w:rPr>
          <w:t>5</w:t>
        </w:r>
      </w:ins>
      <w:r w:rsidR="00CF413B">
        <w:rPr>
          <w:rFonts w:ascii="Cambria" w:eastAsiaTheme="minorEastAsia" w:hAnsi="Cambria"/>
          <w:b/>
          <w:bCs/>
        </w:rPr>
        <w:t>: distributions of the original feature values for each series and the average feature values for each series across protected datasets for each privacy method.</w:t>
      </w:r>
    </w:p>
    <w:p w14:paraId="1843FADF" w14:textId="670F153A" w:rsidR="00CF413B" w:rsidRPr="00B14387" w:rsidRDefault="00CF413B" w:rsidP="007F5BFB">
      <w:pPr>
        <w:rPr>
          <w:rFonts w:ascii="Cambria" w:eastAsiaTheme="minorEastAsia" w:hAnsi="Cambria"/>
          <w:b/>
          <w:bCs/>
        </w:rPr>
      </w:pPr>
    </w:p>
    <w:p w14:paraId="38A000E4" w14:textId="54FD14F5" w:rsidR="00902613" w:rsidRDefault="00EC1192" w:rsidP="007F5BFB">
      <w:pPr>
        <w:rPr>
          <w:rFonts w:ascii="Cambria" w:eastAsiaTheme="minorEastAsia" w:hAnsi="Cambria"/>
        </w:rPr>
      </w:pPr>
      <w:r>
        <w:rPr>
          <w:rFonts w:ascii="Cambria" w:eastAsiaTheme="minorEastAsia" w:hAnsi="Cambria"/>
          <w:noProof/>
        </w:rPr>
        <w:drawing>
          <wp:inline distT="0" distB="0" distL="0" distR="0" wp14:anchorId="2F682C2A" wp14:editId="0E756A94">
            <wp:extent cx="5936615" cy="368490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684905"/>
                    </a:xfrm>
                    <a:prstGeom prst="rect">
                      <a:avLst/>
                    </a:prstGeom>
                    <a:noFill/>
                    <a:ln>
                      <a:noFill/>
                    </a:ln>
                  </pic:spPr>
                </pic:pic>
              </a:graphicData>
            </a:graphic>
          </wp:inline>
        </w:drawing>
      </w:r>
    </w:p>
    <w:p w14:paraId="5EB9D708" w14:textId="018F8FE7" w:rsidR="00A63FDB" w:rsidRDefault="00A63FDB" w:rsidP="007F5BFB">
      <w:pPr>
        <w:rPr>
          <w:rFonts w:ascii="Cambria" w:eastAsiaTheme="minorEastAsia" w:hAnsi="Cambria"/>
        </w:rPr>
      </w:pPr>
    </w:p>
    <w:p w14:paraId="155BB384" w14:textId="46BCAB5A" w:rsidR="0071276A" w:rsidRDefault="0071276A" w:rsidP="007F5BFB">
      <w:pPr>
        <w:rPr>
          <w:rFonts w:ascii="Cambria" w:eastAsiaTheme="minorEastAsia" w:hAnsi="Cambria"/>
        </w:rPr>
      </w:pPr>
    </w:p>
    <w:p w14:paraId="1BAE97DC" w14:textId="6A2380AE" w:rsidR="00EA0F6D" w:rsidRDefault="00EA0F6D" w:rsidP="00EA0F6D">
      <w:pPr>
        <w:pStyle w:val="ListParagraph"/>
        <w:numPr>
          <w:ilvl w:val="0"/>
          <w:numId w:val="11"/>
        </w:numPr>
        <w:rPr>
          <w:rFonts w:ascii="Cambria" w:eastAsiaTheme="minorEastAsia" w:hAnsi="Cambria"/>
        </w:rPr>
      </w:pPr>
      <w:r>
        <w:rPr>
          <w:rFonts w:ascii="Cambria" w:eastAsiaTheme="minorEastAsia" w:hAnsi="Cambria"/>
        </w:rPr>
        <w:t>K-</w:t>
      </w:r>
      <w:proofErr w:type="spellStart"/>
      <w:r>
        <w:rPr>
          <w:rFonts w:ascii="Cambria" w:eastAsiaTheme="minorEastAsia" w:hAnsi="Cambria"/>
        </w:rPr>
        <w:t>nTS</w:t>
      </w:r>
      <w:proofErr w:type="spellEnd"/>
      <w:r>
        <w:rPr>
          <w:rFonts w:ascii="Cambria" w:eastAsiaTheme="minorEastAsia" w:hAnsi="Cambria"/>
        </w:rPr>
        <w:t xml:space="preserve"> only changes feature distributions by about 10% on average compared to ~67% and ~98% for AN and DP.</w:t>
      </w:r>
    </w:p>
    <w:p w14:paraId="2165D637" w14:textId="4E19AEC2" w:rsidR="0038649A" w:rsidRPr="0053699F" w:rsidRDefault="00EA0F6D" w:rsidP="0053699F">
      <w:pPr>
        <w:pStyle w:val="ListParagraph"/>
        <w:numPr>
          <w:ilvl w:val="0"/>
          <w:numId w:val="11"/>
        </w:numPr>
        <w:rPr>
          <w:rFonts w:ascii="Cambria" w:eastAsiaTheme="minorEastAsia" w:hAnsi="Cambria"/>
        </w:rPr>
      </w:pPr>
      <w:r>
        <w:rPr>
          <w:rFonts w:ascii="Cambria" w:eastAsiaTheme="minorEastAsia" w:hAnsi="Cambria"/>
        </w:rPr>
        <w:t>Furthermore, % difference is similar for each feature under k-</w:t>
      </w:r>
      <w:proofErr w:type="spellStart"/>
      <w:r>
        <w:rPr>
          <w:rFonts w:ascii="Cambria" w:eastAsiaTheme="minorEastAsia" w:hAnsi="Cambria"/>
        </w:rPr>
        <w:t>nts</w:t>
      </w:r>
      <w:proofErr w:type="spellEnd"/>
      <w:r>
        <w:rPr>
          <w:rFonts w:ascii="Cambria" w:eastAsiaTheme="minorEastAsia" w:hAnsi="Cambria"/>
        </w:rPr>
        <w:t xml:space="preserve">, whereas some features are affected much more than others under random noise protection (e.g., </w:t>
      </w:r>
      <w:proofErr w:type="spellStart"/>
      <w:r w:rsidRPr="0053699F">
        <w:rPr>
          <w:rFonts w:ascii="Cambria" w:eastAsiaTheme="minorEastAsia" w:hAnsi="Cambria"/>
          <w:i/>
          <w:iCs/>
        </w:rPr>
        <w:t>SeriesVariance</w:t>
      </w:r>
      <w:proofErr w:type="spellEnd"/>
      <w:r>
        <w:rPr>
          <w:rFonts w:ascii="Cambria" w:eastAsiaTheme="minorEastAsia" w:hAnsi="Cambria"/>
        </w:rPr>
        <w:t xml:space="preserve"> and </w:t>
      </w:r>
      <w:r w:rsidRPr="0038649A">
        <w:rPr>
          <w:rFonts w:ascii="Cambria" w:eastAsiaTheme="minorEastAsia" w:hAnsi="Cambria"/>
        </w:rPr>
        <w:t>Kurtosis</w:t>
      </w:r>
      <w:r>
        <w:rPr>
          <w:rFonts w:ascii="Cambria" w:eastAsiaTheme="minorEastAsia" w:hAnsi="Cambria"/>
        </w:rPr>
        <w:t>)</w:t>
      </w:r>
    </w:p>
    <w:p w14:paraId="43542EA0" w14:textId="0F3EA7F9" w:rsidR="004700B7" w:rsidRDefault="009C40B3" w:rsidP="0038649A">
      <w:pPr>
        <w:pStyle w:val="ListParagraph"/>
        <w:numPr>
          <w:ilvl w:val="0"/>
          <w:numId w:val="11"/>
        </w:numPr>
        <w:rPr>
          <w:rFonts w:ascii="Cambria" w:eastAsiaTheme="minorEastAsia" w:hAnsi="Cambria"/>
        </w:rPr>
      </w:pPr>
      <w:r w:rsidRPr="0053699F">
        <w:rPr>
          <w:rFonts w:ascii="Cambria" w:eastAsiaTheme="minorEastAsia" w:hAnsi="Cambria"/>
        </w:rPr>
        <w:t>K-</w:t>
      </w:r>
      <w:proofErr w:type="spellStart"/>
      <w:r w:rsidRPr="0053699F">
        <w:rPr>
          <w:rFonts w:ascii="Cambria" w:eastAsiaTheme="minorEastAsia" w:hAnsi="Cambria"/>
        </w:rPr>
        <w:t>nTS</w:t>
      </w:r>
      <w:proofErr w:type="spellEnd"/>
      <w:r w:rsidRPr="0053699F">
        <w:rPr>
          <w:rFonts w:ascii="Cambria" w:eastAsiaTheme="minorEastAsia" w:hAnsi="Cambria"/>
        </w:rPr>
        <w:t xml:space="preserve"> produces noticeable changes in </w:t>
      </w:r>
      <w:proofErr w:type="spellStart"/>
      <w:r w:rsidRPr="0053699F">
        <w:rPr>
          <w:rFonts w:ascii="Cambria" w:eastAsiaTheme="minorEastAsia" w:hAnsi="Cambria"/>
        </w:rPr>
        <w:t>forecastability</w:t>
      </w:r>
      <w:proofErr w:type="spellEnd"/>
      <w:r w:rsidRPr="0053699F">
        <w:rPr>
          <w:rFonts w:ascii="Cambria" w:eastAsiaTheme="minorEastAsia" w:hAnsi="Cambria"/>
        </w:rPr>
        <w:t xml:space="preserve"> </w:t>
      </w:r>
      <w:r w:rsidRPr="0053699F">
        <w:rPr>
          <w:rFonts w:ascii="Cambria" w:eastAsiaTheme="minorEastAsia" w:hAnsi="Cambria"/>
        </w:rPr>
        <w:sym w:font="Wingdings" w:char="F0E0"/>
      </w:r>
      <w:r w:rsidRPr="0053699F">
        <w:rPr>
          <w:rFonts w:ascii="Cambria" w:eastAsiaTheme="minorEastAsia" w:hAnsi="Cambria"/>
        </w:rPr>
        <w:t xml:space="preserve"> swapping values increases the randomness and reduces the long-term dependence of series, including reducing the strength of trend and seasonality</w:t>
      </w:r>
      <w:r w:rsidR="000E3156" w:rsidRPr="0053699F">
        <w:rPr>
          <w:rFonts w:ascii="Cambria" w:eastAsiaTheme="minorEastAsia" w:hAnsi="Cambria"/>
        </w:rPr>
        <w:t>.</w:t>
      </w:r>
      <w:r w:rsidR="00EA0F6D" w:rsidRPr="0053699F">
        <w:rPr>
          <w:rFonts w:ascii="Cambria" w:eastAsiaTheme="minorEastAsia" w:hAnsi="Cambria"/>
        </w:rPr>
        <w:t xml:space="preserve"> </w:t>
      </w:r>
    </w:p>
    <w:p w14:paraId="10C0E736" w14:textId="0C80C6B8" w:rsidR="00913449" w:rsidRDefault="00EA0F6D" w:rsidP="0038649A">
      <w:pPr>
        <w:pStyle w:val="ListParagraph"/>
        <w:numPr>
          <w:ilvl w:val="0"/>
          <w:numId w:val="11"/>
        </w:numPr>
        <w:rPr>
          <w:rFonts w:ascii="Cambria" w:eastAsiaTheme="minorEastAsia" w:hAnsi="Cambria"/>
        </w:rPr>
      </w:pPr>
      <w:r w:rsidRPr="0053699F">
        <w:rPr>
          <w:rFonts w:ascii="Cambria" w:eastAsiaTheme="minorEastAsia" w:hAnsi="Cambria"/>
        </w:rPr>
        <w:t xml:space="preserve">Distributional features, namely </w:t>
      </w:r>
      <w:proofErr w:type="spellStart"/>
      <w:r w:rsidRPr="0053699F">
        <w:rPr>
          <w:rFonts w:ascii="Cambria" w:eastAsiaTheme="minorEastAsia" w:hAnsi="Cambria"/>
          <w:i/>
          <w:iCs/>
        </w:rPr>
        <w:t>SeriesVariance</w:t>
      </w:r>
      <w:proofErr w:type="spellEnd"/>
      <w:r w:rsidRPr="0053699F">
        <w:rPr>
          <w:rFonts w:ascii="Cambria" w:eastAsiaTheme="minorEastAsia" w:hAnsi="Cambria"/>
        </w:rPr>
        <w:t xml:space="preserve">, </w:t>
      </w:r>
      <w:proofErr w:type="spellStart"/>
      <w:r w:rsidRPr="0053699F">
        <w:rPr>
          <w:rFonts w:ascii="Cambria" w:eastAsiaTheme="minorEastAsia" w:hAnsi="Cambria"/>
          <w:i/>
          <w:iCs/>
        </w:rPr>
        <w:t>SeriesMean</w:t>
      </w:r>
      <w:proofErr w:type="spellEnd"/>
      <w:r w:rsidRPr="0053699F">
        <w:rPr>
          <w:rFonts w:ascii="Cambria" w:eastAsiaTheme="minorEastAsia" w:hAnsi="Cambria"/>
        </w:rPr>
        <w:t xml:space="preserve">, </w:t>
      </w:r>
      <w:r w:rsidRPr="0053699F">
        <w:rPr>
          <w:rFonts w:ascii="Cambria" w:eastAsiaTheme="minorEastAsia" w:hAnsi="Cambria"/>
          <w:i/>
          <w:iCs/>
        </w:rPr>
        <w:t>Skewness</w:t>
      </w:r>
      <w:r w:rsidRPr="0053699F">
        <w:rPr>
          <w:rFonts w:ascii="Cambria" w:eastAsiaTheme="minorEastAsia" w:hAnsi="Cambria"/>
        </w:rPr>
        <w:t xml:space="preserve">, and </w:t>
      </w:r>
      <w:r w:rsidRPr="0053699F">
        <w:rPr>
          <w:rFonts w:ascii="Cambria" w:eastAsiaTheme="minorEastAsia" w:hAnsi="Cambria"/>
          <w:i/>
          <w:iCs/>
        </w:rPr>
        <w:t>Kurtosis</w:t>
      </w:r>
      <w:r w:rsidRPr="0053699F">
        <w:rPr>
          <w:rFonts w:ascii="Cambria" w:eastAsiaTheme="minorEastAsia" w:hAnsi="Cambria"/>
        </w:rPr>
        <w:t>, are much less affected under k-</w:t>
      </w:r>
      <w:proofErr w:type="spellStart"/>
      <w:r w:rsidRPr="0053699F">
        <w:rPr>
          <w:rFonts w:ascii="Cambria" w:eastAsiaTheme="minorEastAsia" w:hAnsi="Cambria"/>
        </w:rPr>
        <w:t>nTS</w:t>
      </w:r>
      <w:proofErr w:type="spellEnd"/>
      <w:r w:rsidRPr="0053699F">
        <w:rPr>
          <w:rFonts w:ascii="Cambria" w:eastAsiaTheme="minorEastAsia" w:hAnsi="Cambria"/>
        </w:rPr>
        <w:t xml:space="preserve"> than random noise protection.</w:t>
      </w:r>
      <w:r w:rsidR="00EA0B9E" w:rsidRPr="0053699F">
        <w:rPr>
          <w:rFonts w:ascii="Cambria" w:eastAsiaTheme="minorEastAsia" w:hAnsi="Cambria"/>
        </w:rPr>
        <w:t xml:space="preserve"> </w:t>
      </w:r>
    </w:p>
    <w:p w14:paraId="5C82D35A" w14:textId="71BEB48D" w:rsidR="0038649A" w:rsidRPr="0053699F" w:rsidRDefault="00EA0B9E" w:rsidP="0053699F">
      <w:pPr>
        <w:pStyle w:val="ListParagraph"/>
        <w:numPr>
          <w:ilvl w:val="0"/>
          <w:numId w:val="11"/>
        </w:numPr>
        <w:rPr>
          <w:rFonts w:ascii="Cambria" w:eastAsiaTheme="minorEastAsia" w:hAnsi="Cambria"/>
        </w:rPr>
      </w:pPr>
      <w:r w:rsidRPr="0053699F">
        <w:rPr>
          <w:rFonts w:ascii="Cambria" w:eastAsiaTheme="minorEastAsia" w:hAnsi="Cambria"/>
        </w:rPr>
        <w:t>Overall, k-</w:t>
      </w:r>
      <w:proofErr w:type="spellStart"/>
      <w:r w:rsidRPr="0053699F">
        <w:rPr>
          <w:rFonts w:ascii="Cambria" w:eastAsiaTheme="minorEastAsia" w:hAnsi="Cambria"/>
        </w:rPr>
        <w:t>nTS</w:t>
      </w:r>
      <w:proofErr w:type="spellEnd"/>
      <w:r w:rsidRPr="0053699F">
        <w:rPr>
          <w:rFonts w:ascii="Cambria" w:eastAsiaTheme="minorEastAsia" w:hAnsi="Cambria"/>
        </w:rPr>
        <w:t xml:space="preserve"> makes the series more random, but preserves some of their distributional patterns.</w:t>
      </w:r>
    </w:p>
    <w:p w14:paraId="3BB81775" w14:textId="11FB174B" w:rsidR="00E91CCB" w:rsidRPr="003005DD" w:rsidRDefault="00EA0F6D" w:rsidP="0053699F">
      <w:pPr>
        <w:pStyle w:val="ListParagraph"/>
        <w:numPr>
          <w:ilvl w:val="0"/>
          <w:numId w:val="11"/>
        </w:numPr>
        <w:rPr>
          <w:ins w:id="1170" w:author="Bale,Cameron" w:date="2022-11-10T16:05:00Z"/>
          <w:rPrChange w:id="1171" w:author="Bale,Cameron" w:date="2022-11-10T16:05:00Z">
            <w:rPr>
              <w:ins w:id="1172" w:author="Bale,Cameron" w:date="2022-11-10T16:05:00Z"/>
              <w:rFonts w:ascii="Cambria" w:eastAsiaTheme="minorEastAsia" w:hAnsi="Cambria"/>
            </w:rPr>
          </w:rPrChange>
        </w:rPr>
      </w:pPr>
      <w:r w:rsidRPr="0053699F">
        <w:rPr>
          <w:rFonts w:ascii="Cambria" w:eastAsiaTheme="minorEastAsia" w:hAnsi="Cambria"/>
        </w:rPr>
        <w:t>Random</w:t>
      </w:r>
      <w:r w:rsidR="00EA0B9E" w:rsidRPr="0053699F">
        <w:rPr>
          <w:rFonts w:ascii="Cambria" w:eastAsiaTheme="minorEastAsia" w:hAnsi="Cambria"/>
        </w:rPr>
        <w:t xml:space="preserve"> nois</w:t>
      </w:r>
      <w:commentRangeStart w:id="1173"/>
      <w:commentRangeStart w:id="1174"/>
      <w:r w:rsidR="00EA0B9E" w:rsidRPr="0053699F">
        <w:rPr>
          <w:rFonts w:ascii="Cambria" w:eastAsiaTheme="minorEastAsia" w:hAnsi="Cambria"/>
        </w:rPr>
        <w:t xml:space="preserve">e protection produces large changes </w:t>
      </w:r>
      <w:r w:rsidRPr="0053699F">
        <w:rPr>
          <w:rFonts w:ascii="Cambria" w:eastAsiaTheme="minorEastAsia" w:hAnsi="Cambria"/>
        </w:rPr>
        <w:t xml:space="preserve">both </w:t>
      </w:r>
      <w:r w:rsidR="00EA0B9E" w:rsidRPr="0053699F">
        <w:rPr>
          <w:rFonts w:ascii="Cambria" w:eastAsiaTheme="minorEastAsia" w:hAnsi="Cambria"/>
        </w:rPr>
        <w:t>in the distributions of time series</w:t>
      </w:r>
      <w:r w:rsidRPr="0053699F">
        <w:rPr>
          <w:rFonts w:ascii="Cambria" w:eastAsiaTheme="minorEastAsia" w:hAnsi="Cambria"/>
        </w:rPr>
        <w:t xml:space="preserve"> </w:t>
      </w:r>
      <w:r w:rsidR="00EA0B9E" w:rsidRPr="0053699F">
        <w:rPr>
          <w:rFonts w:ascii="Cambria" w:eastAsiaTheme="minorEastAsia" w:hAnsi="Cambria"/>
        </w:rPr>
        <w:t>increases their randomness</w:t>
      </w:r>
      <w:r w:rsidR="0038649A" w:rsidRPr="0053699F">
        <w:rPr>
          <w:rFonts w:ascii="Cambria" w:eastAsiaTheme="minorEastAsia" w:hAnsi="Cambria"/>
        </w:rPr>
        <w:t>.</w:t>
      </w:r>
      <w:commentRangeEnd w:id="1173"/>
      <w:r w:rsidR="001664B7">
        <w:rPr>
          <w:rStyle w:val="CommentReference"/>
        </w:rPr>
        <w:commentReference w:id="1173"/>
      </w:r>
      <w:commentRangeEnd w:id="1174"/>
      <w:r w:rsidR="001664B7">
        <w:rPr>
          <w:rStyle w:val="CommentReference"/>
        </w:rPr>
        <w:commentReference w:id="1174"/>
      </w:r>
    </w:p>
    <w:p w14:paraId="68B94EDE" w14:textId="77777777" w:rsidR="003005DD" w:rsidRPr="00682A30" w:rsidRDefault="003005DD">
      <w:pPr>
        <w:pStyle w:val="ListParagraph"/>
        <w:ind w:left="1080"/>
        <w:pPrChange w:id="1175" w:author="Bale,Cameron" w:date="2022-11-10T16:05:00Z">
          <w:pPr>
            <w:pStyle w:val="ListParagraph"/>
            <w:numPr>
              <w:numId w:val="11"/>
            </w:numPr>
            <w:ind w:left="1080" w:hanging="360"/>
          </w:pPr>
        </w:pPrChange>
      </w:pPr>
    </w:p>
    <w:p w14:paraId="0C146A86" w14:textId="6D6F0C5D" w:rsidR="008326E5" w:rsidRDefault="008326E5" w:rsidP="008326E5"/>
    <w:p w14:paraId="583A2DF1" w14:textId="48BB03E5" w:rsidR="008326E5" w:rsidRDefault="004C72F3" w:rsidP="008326E5">
      <w:commentRangeStart w:id="1176"/>
      <w:ins w:id="1177" w:author="Bale,Cameron" w:date="2022-11-14T09:59:00Z">
        <w:r>
          <w:rPr>
            <w:noProof/>
          </w:rPr>
          <w:lastRenderedPageBreak/>
          <w:drawing>
            <wp:anchor distT="0" distB="0" distL="114300" distR="114300" simplePos="0" relativeHeight="251685888" behindDoc="0" locked="0" layoutInCell="1" allowOverlap="1" wp14:anchorId="2EF2ADB1" wp14:editId="50AF9699">
              <wp:simplePos x="0" y="0"/>
              <wp:positionH relativeFrom="column">
                <wp:posOffset>0</wp:posOffset>
              </wp:positionH>
              <wp:positionV relativeFrom="paragraph">
                <wp:posOffset>0</wp:posOffset>
              </wp:positionV>
              <wp:extent cx="5936615" cy="3331845"/>
              <wp:effectExtent l="0" t="0" r="698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331845"/>
                      </a:xfrm>
                      <a:prstGeom prst="rect">
                        <a:avLst/>
                      </a:prstGeom>
                      <a:noFill/>
                      <a:ln>
                        <a:noFill/>
                      </a:ln>
                    </pic:spPr>
                  </pic:pic>
                </a:graphicData>
              </a:graphic>
            </wp:anchor>
          </w:drawing>
        </w:r>
      </w:ins>
      <w:commentRangeEnd w:id="1176"/>
      <w:ins w:id="1178" w:author="Bale,Cameron" w:date="2022-11-14T10:50:00Z">
        <w:r w:rsidR="00CB353C">
          <w:rPr>
            <w:rStyle w:val="CommentReference"/>
          </w:rPr>
          <w:commentReference w:id="1176"/>
        </w:r>
      </w:ins>
      <w:del w:id="1179" w:author="Bale,Cameron" w:date="2022-11-14T09:59:00Z">
        <w:r w:rsidR="00F175D6" w:rsidDel="004C72F3">
          <w:rPr>
            <w:noProof/>
          </w:rPr>
          <w:drawing>
            <wp:anchor distT="0" distB="0" distL="114300" distR="114300" simplePos="0" relativeHeight="251678720" behindDoc="0" locked="0" layoutInCell="1" allowOverlap="1" wp14:anchorId="5A2A5648" wp14:editId="5E885F59">
              <wp:simplePos x="0" y="0"/>
              <wp:positionH relativeFrom="margin">
                <wp:align>center</wp:align>
              </wp:positionH>
              <wp:positionV relativeFrom="paragraph">
                <wp:posOffset>7127</wp:posOffset>
              </wp:positionV>
              <wp:extent cx="4804012" cy="2981889"/>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4012" cy="2981889"/>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5FA12AE7" w14:textId="111C8231" w:rsidR="008326E5" w:rsidRDefault="008326E5" w:rsidP="008326E5"/>
    <w:p w14:paraId="4849D669" w14:textId="2E688585" w:rsidR="008326E5" w:rsidRDefault="008326E5" w:rsidP="008326E5"/>
    <w:p w14:paraId="39C79385" w14:textId="6C868345" w:rsidR="008326E5" w:rsidRDefault="008326E5" w:rsidP="008326E5"/>
    <w:p w14:paraId="62003F6E" w14:textId="0D664FAE" w:rsidR="008326E5" w:rsidRDefault="008326E5" w:rsidP="008326E5"/>
    <w:p w14:paraId="74A6B9CB" w14:textId="07E224B1" w:rsidR="008326E5" w:rsidRDefault="008326E5" w:rsidP="008326E5"/>
    <w:p w14:paraId="1D4D3EF2" w14:textId="38F4A4A9" w:rsidR="008326E5" w:rsidRDefault="008326E5" w:rsidP="008326E5"/>
    <w:p w14:paraId="1C5DB09A" w14:textId="514CC92E" w:rsidR="008326E5" w:rsidRDefault="008326E5" w:rsidP="008326E5"/>
    <w:p w14:paraId="09CEBD42" w14:textId="1DF6E121" w:rsidR="008326E5" w:rsidRDefault="008326E5" w:rsidP="008326E5"/>
    <w:p w14:paraId="27A370C4" w14:textId="4429E452" w:rsidR="008326E5" w:rsidRDefault="008326E5" w:rsidP="008326E5"/>
    <w:p w14:paraId="162904D1" w14:textId="3EAA9666" w:rsidR="008326E5" w:rsidRDefault="008326E5" w:rsidP="008326E5"/>
    <w:p w14:paraId="3158A40B" w14:textId="3099FD6F" w:rsidR="008326E5" w:rsidRDefault="008326E5" w:rsidP="008326E5"/>
    <w:p w14:paraId="1E9C5116" w14:textId="6DDF7096" w:rsidR="008326E5" w:rsidRDefault="008326E5" w:rsidP="008326E5"/>
    <w:p w14:paraId="2FEF2227" w14:textId="03FE0F28" w:rsidR="008326E5" w:rsidRDefault="008326E5" w:rsidP="008326E5"/>
    <w:p w14:paraId="449834F7" w14:textId="1E34D3DB" w:rsidR="008326E5" w:rsidRDefault="008326E5" w:rsidP="008326E5"/>
    <w:p w14:paraId="6BB03027" w14:textId="61343FD4" w:rsidR="008326E5" w:rsidRDefault="008326E5" w:rsidP="008326E5"/>
    <w:p w14:paraId="2C818501" w14:textId="598564B6" w:rsidR="008326E5" w:rsidRDefault="008326E5" w:rsidP="008326E5"/>
    <w:p w14:paraId="5A83903B" w14:textId="2A0F26AE" w:rsidR="008326E5" w:rsidRDefault="008326E5" w:rsidP="008326E5"/>
    <w:p w14:paraId="224BB296" w14:textId="358823C3" w:rsidR="008326E5" w:rsidRDefault="008326E5" w:rsidP="008326E5"/>
    <w:tbl>
      <w:tblPr>
        <w:tblStyle w:val="TableGrid"/>
        <w:tblW w:w="10080" w:type="dxa"/>
        <w:tblInd w:w="-185" w:type="dxa"/>
        <w:tblLook w:val="04A0" w:firstRow="1" w:lastRow="0" w:firstColumn="1" w:lastColumn="0" w:noHBand="0" w:noVBand="1"/>
      </w:tblPr>
      <w:tblGrid>
        <w:gridCol w:w="1890"/>
        <w:gridCol w:w="3870"/>
        <w:gridCol w:w="4320"/>
      </w:tblGrid>
      <w:tr w:rsidR="009E3178" w:rsidRPr="0053699F" w:rsidDel="00F04AF7" w14:paraId="2E708D80" w14:textId="34558651" w:rsidTr="00230FBD">
        <w:trPr>
          <w:del w:id="1180" w:author="Bale,Cameron" w:date="2022-11-10T16:05:00Z"/>
        </w:trPr>
        <w:tc>
          <w:tcPr>
            <w:tcW w:w="1890" w:type="dxa"/>
          </w:tcPr>
          <w:p w14:paraId="6B367649" w14:textId="0727250B" w:rsidR="009E3178" w:rsidRPr="0053699F" w:rsidDel="00F04AF7" w:rsidRDefault="009E3178" w:rsidP="00230FBD">
            <w:pPr>
              <w:tabs>
                <w:tab w:val="left" w:pos="1152"/>
              </w:tabs>
              <w:jc w:val="center"/>
              <w:rPr>
                <w:del w:id="1181" w:author="Bale,Cameron" w:date="2022-11-10T16:05:00Z"/>
                <w:rFonts w:ascii="Cambria" w:eastAsiaTheme="minorEastAsia" w:hAnsi="Cambria"/>
                <w:b/>
                <w:bCs/>
              </w:rPr>
            </w:pPr>
            <w:del w:id="1182" w:author="Bale,Cameron" w:date="2022-11-10T16:05:00Z">
              <w:r w:rsidRPr="0053699F" w:rsidDel="00F04AF7">
                <w:rPr>
                  <w:rFonts w:ascii="Cambria" w:eastAsiaTheme="minorEastAsia" w:hAnsi="Cambria"/>
                  <w:b/>
                  <w:bCs/>
                </w:rPr>
                <w:delText>Feature</w:delText>
              </w:r>
            </w:del>
          </w:p>
        </w:tc>
        <w:tc>
          <w:tcPr>
            <w:tcW w:w="3870" w:type="dxa"/>
          </w:tcPr>
          <w:p w14:paraId="2364D11F" w14:textId="6B162916" w:rsidR="009E3178" w:rsidRPr="0053699F" w:rsidDel="00F04AF7" w:rsidRDefault="009E3178" w:rsidP="00230FBD">
            <w:pPr>
              <w:tabs>
                <w:tab w:val="left" w:pos="1152"/>
              </w:tabs>
              <w:jc w:val="center"/>
              <w:rPr>
                <w:del w:id="1183" w:author="Bale,Cameron" w:date="2022-11-10T16:05:00Z"/>
                <w:rFonts w:ascii="Cambria" w:eastAsiaTheme="minorEastAsia" w:hAnsi="Cambria"/>
                <w:b/>
                <w:bCs/>
              </w:rPr>
            </w:pPr>
            <w:del w:id="1184" w:author="Bale,Cameron" w:date="2022-11-10T16:05:00Z">
              <w:r w:rsidRPr="0053699F" w:rsidDel="00F04AF7">
                <w:rPr>
                  <w:rFonts w:ascii="Cambria" w:eastAsiaTheme="minorEastAsia" w:hAnsi="Cambria"/>
                  <w:b/>
                  <w:bCs/>
                </w:rPr>
                <w:delText>Desirable Feature</w:delText>
              </w:r>
              <w:r w:rsidDel="00F04AF7">
                <w:rPr>
                  <w:rFonts w:ascii="Cambria" w:eastAsiaTheme="minorEastAsia" w:hAnsi="Cambria"/>
                  <w:b/>
                  <w:bCs/>
                </w:rPr>
                <w:delText>s</w:delText>
              </w:r>
              <w:r w:rsidRPr="0053699F" w:rsidDel="00F04AF7">
                <w:rPr>
                  <w:rFonts w:ascii="Cambria" w:eastAsiaTheme="minorEastAsia" w:hAnsi="Cambria"/>
                  <w:b/>
                  <w:bCs/>
                </w:rPr>
                <w:delText xml:space="preserve"> (left Fig. 1)</w:delText>
              </w:r>
            </w:del>
          </w:p>
        </w:tc>
        <w:tc>
          <w:tcPr>
            <w:tcW w:w="4320" w:type="dxa"/>
          </w:tcPr>
          <w:p w14:paraId="6DB75CD0" w14:textId="60B25436" w:rsidR="009E3178" w:rsidRPr="0053699F" w:rsidDel="00F04AF7" w:rsidRDefault="009E3178" w:rsidP="00230FBD">
            <w:pPr>
              <w:tabs>
                <w:tab w:val="left" w:pos="1152"/>
              </w:tabs>
              <w:jc w:val="center"/>
              <w:rPr>
                <w:del w:id="1185" w:author="Bale,Cameron" w:date="2022-11-10T16:05:00Z"/>
                <w:rFonts w:ascii="Cambria" w:eastAsiaTheme="minorEastAsia" w:hAnsi="Cambria"/>
                <w:b/>
                <w:bCs/>
              </w:rPr>
            </w:pPr>
            <w:del w:id="1186" w:author="Bale,Cameron" w:date="2022-11-10T16:05:00Z">
              <w:r w:rsidRPr="0053699F" w:rsidDel="00F04AF7">
                <w:rPr>
                  <w:rFonts w:ascii="Cambria" w:eastAsiaTheme="minorEastAsia" w:hAnsi="Cambria"/>
                  <w:b/>
                  <w:bCs/>
                </w:rPr>
                <w:delText>Undesirable Feature</w:delText>
              </w:r>
              <w:r w:rsidDel="00F04AF7">
                <w:rPr>
                  <w:rFonts w:ascii="Cambria" w:eastAsiaTheme="minorEastAsia" w:hAnsi="Cambria"/>
                  <w:b/>
                  <w:bCs/>
                </w:rPr>
                <w:delText>s</w:delText>
              </w:r>
              <w:r w:rsidRPr="0053699F" w:rsidDel="00F04AF7">
                <w:rPr>
                  <w:rFonts w:ascii="Cambria" w:eastAsiaTheme="minorEastAsia" w:hAnsi="Cambria"/>
                  <w:b/>
                  <w:bCs/>
                </w:rPr>
                <w:delText xml:space="preserve"> (right Fig. 1)</w:delText>
              </w:r>
            </w:del>
          </w:p>
        </w:tc>
      </w:tr>
      <w:tr w:rsidR="009E3178" w:rsidDel="00F04AF7" w14:paraId="0C5570A5" w14:textId="747BC692" w:rsidTr="00230FBD">
        <w:trPr>
          <w:del w:id="1187" w:author="Bale,Cameron" w:date="2022-11-10T16:05:00Z"/>
        </w:trPr>
        <w:tc>
          <w:tcPr>
            <w:tcW w:w="1890" w:type="dxa"/>
          </w:tcPr>
          <w:p w14:paraId="2EF13DBE" w14:textId="5BD33823" w:rsidR="009E3178" w:rsidRPr="0053699F" w:rsidDel="00F04AF7" w:rsidRDefault="009E3178" w:rsidP="00230FBD">
            <w:pPr>
              <w:tabs>
                <w:tab w:val="left" w:pos="1152"/>
              </w:tabs>
              <w:jc w:val="center"/>
              <w:rPr>
                <w:del w:id="1188" w:author="Bale,Cameron" w:date="2022-11-10T16:05:00Z"/>
                <w:rFonts w:ascii="Cambria" w:eastAsiaTheme="minorEastAsia" w:hAnsi="Cambria"/>
                <w:i/>
                <w:iCs/>
              </w:rPr>
            </w:pPr>
            <w:del w:id="1189" w:author="Bale,Cameron" w:date="2022-11-10T16:05:00Z">
              <w:r w:rsidDel="00F04AF7">
                <w:rPr>
                  <w:rFonts w:ascii="Cambria" w:eastAsiaTheme="minorEastAsia" w:hAnsi="Cambria"/>
                  <w:i/>
                  <w:iCs/>
                </w:rPr>
                <w:delText>SpecEntropy</w:delText>
              </w:r>
            </w:del>
          </w:p>
        </w:tc>
        <w:tc>
          <w:tcPr>
            <w:tcW w:w="3870" w:type="dxa"/>
          </w:tcPr>
          <w:p w14:paraId="77DA7E7B" w14:textId="70D8903D" w:rsidR="009E3178" w:rsidDel="00F04AF7" w:rsidRDefault="009E3178" w:rsidP="00230FBD">
            <w:pPr>
              <w:tabs>
                <w:tab w:val="left" w:pos="1152"/>
              </w:tabs>
              <w:jc w:val="center"/>
              <w:rPr>
                <w:del w:id="1190" w:author="Bale,Cameron" w:date="2022-11-10T16:05:00Z"/>
                <w:rFonts w:ascii="Cambria" w:eastAsiaTheme="minorEastAsia" w:hAnsi="Cambria"/>
              </w:rPr>
            </w:pPr>
            <w:del w:id="1191" w:author="Bale,Cameron" w:date="2022-11-10T16:05:00Z">
              <w:r w:rsidDel="00F04AF7">
                <w:rPr>
                  <w:rFonts w:ascii="Cambria" w:eastAsiaTheme="minorEastAsia" w:hAnsi="Cambria"/>
                </w:rPr>
                <w:delText>0.84</w:delText>
              </w:r>
            </w:del>
          </w:p>
        </w:tc>
        <w:tc>
          <w:tcPr>
            <w:tcW w:w="4320" w:type="dxa"/>
          </w:tcPr>
          <w:p w14:paraId="14333A6F" w14:textId="26A07380" w:rsidR="009E3178" w:rsidDel="00F04AF7" w:rsidRDefault="00F164A6" w:rsidP="00230FBD">
            <w:pPr>
              <w:tabs>
                <w:tab w:val="left" w:pos="1152"/>
              </w:tabs>
              <w:jc w:val="center"/>
              <w:rPr>
                <w:del w:id="1192" w:author="Bale,Cameron" w:date="2022-11-10T16:05:00Z"/>
                <w:rFonts w:ascii="Cambria" w:eastAsiaTheme="minorEastAsia" w:hAnsi="Cambria"/>
              </w:rPr>
            </w:pPr>
            <w:del w:id="1193" w:author="Bale,Cameron" w:date="2022-11-10T16:05:00Z">
              <w:r w:rsidDel="00F04AF7">
                <w:rPr>
                  <w:rFonts w:ascii="Cambria" w:eastAsiaTheme="minorEastAsia" w:hAnsi="Cambria"/>
                </w:rPr>
                <w:delText>1.00</w:delText>
              </w:r>
            </w:del>
          </w:p>
        </w:tc>
      </w:tr>
      <w:tr w:rsidR="009E3178" w:rsidDel="00F04AF7" w14:paraId="3514CD9B" w14:textId="31D04372" w:rsidTr="00230FBD">
        <w:trPr>
          <w:del w:id="1194" w:author="Bale,Cameron" w:date="2022-11-10T16:05:00Z"/>
        </w:trPr>
        <w:tc>
          <w:tcPr>
            <w:tcW w:w="1890" w:type="dxa"/>
          </w:tcPr>
          <w:p w14:paraId="44CF25E2" w14:textId="31D82E0D" w:rsidR="009E3178" w:rsidRPr="0053699F" w:rsidDel="00F04AF7" w:rsidRDefault="009E3178" w:rsidP="00230FBD">
            <w:pPr>
              <w:tabs>
                <w:tab w:val="left" w:pos="1152"/>
              </w:tabs>
              <w:jc w:val="center"/>
              <w:rPr>
                <w:del w:id="1195" w:author="Bale,Cameron" w:date="2022-11-10T16:05:00Z"/>
                <w:rFonts w:ascii="Cambria" w:eastAsiaTheme="minorEastAsia" w:hAnsi="Cambria"/>
                <w:i/>
                <w:iCs/>
              </w:rPr>
            </w:pPr>
            <w:del w:id="1196" w:author="Bale,Cameron" w:date="2022-11-10T16:05:00Z">
              <w:r w:rsidDel="00F04AF7">
                <w:rPr>
                  <w:rFonts w:ascii="Cambria" w:eastAsiaTheme="minorEastAsia" w:hAnsi="Cambria"/>
                  <w:i/>
                  <w:iCs/>
                </w:rPr>
                <w:delText>Hurst</w:delText>
              </w:r>
            </w:del>
          </w:p>
        </w:tc>
        <w:tc>
          <w:tcPr>
            <w:tcW w:w="3870" w:type="dxa"/>
          </w:tcPr>
          <w:p w14:paraId="59ED34EE" w14:textId="2EF89172" w:rsidR="009E3178" w:rsidDel="00F04AF7" w:rsidRDefault="009E3178" w:rsidP="00230FBD">
            <w:pPr>
              <w:tabs>
                <w:tab w:val="left" w:pos="1152"/>
              </w:tabs>
              <w:jc w:val="center"/>
              <w:rPr>
                <w:del w:id="1197" w:author="Bale,Cameron" w:date="2022-11-10T16:05:00Z"/>
                <w:rFonts w:ascii="Cambria" w:eastAsiaTheme="minorEastAsia" w:hAnsi="Cambria"/>
              </w:rPr>
            </w:pPr>
            <w:del w:id="1198" w:author="Bale,Cameron" w:date="2022-11-10T16:05:00Z">
              <w:r w:rsidDel="00F04AF7">
                <w:rPr>
                  <w:rFonts w:ascii="Cambria" w:eastAsiaTheme="minorEastAsia" w:hAnsi="Cambria"/>
                </w:rPr>
                <w:delText>0.95</w:delText>
              </w:r>
            </w:del>
          </w:p>
        </w:tc>
        <w:tc>
          <w:tcPr>
            <w:tcW w:w="4320" w:type="dxa"/>
          </w:tcPr>
          <w:p w14:paraId="7C146287" w14:textId="76B8FD09" w:rsidR="009E3178" w:rsidDel="00F04AF7" w:rsidRDefault="009E3178" w:rsidP="00230FBD">
            <w:pPr>
              <w:tabs>
                <w:tab w:val="left" w:pos="1152"/>
              </w:tabs>
              <w:jc w:val="center"/>
              <w:rPr>
                <w:del w:id="1199" w:author="Bale,Cameron" w:date="2022-11-10T16:05:00Z"/>
                <w:rFonts w:ascii="Cambria" w:eastAsiaTheme="minorEastAsia" w:hAnsi="Cambria"/>
              </w:rPr>
            </w:pPr>
            <w:del w:id="1200" w:author="Bale,Cameron" w:date="2022-11-10T16:05:00Z">
              <w:r w:rsidDel="00F04AF7">
                <w:rPr>
                  <w:rFonts w:ascii="Cambria" w:eastAsiaTheme="minorEastAsia" w:hAnsi="Cambria"/>
                </w:rPr>
                <w:delText>0.50</w:delText>
              </w:r>
            </w:del>
          </w:p>
        </w:tc>
      </w:tr>
      <w:tr w:rsidR="009E3178" w:rsidDel="00F04AF7" w14:paraId="66B940B2" w14:textId="79E3645A" w:rsidTr="00230FBD">
        <w:trPr>
          <w:del w:id="1201" w:author="Bale,Cameron" w:date="2022-11-10T16:05:00Z"/>
        </w:trPr>
        <w:tc>
          <w:tcPr>
            <w:tcW w:w="1890" w:type="dxa"/>
          </w:tcPr>
          <w:p w14:paraId="7A2070D2" w14:textId="42467375" w:rsidR="009E3178" w:rsidRPr="0053699F" w:rsidDel="00F04AF7" w:rsidRDefault="009E3178" w:rsidP="00230FBD">
            <w:pPr>
              <w:tabs>
                <w:tab w:val="left" w:pos="1152"/>
              </w:tabs>
              <w:jc w:val="center"/>
              <w:rPr>
                <w:del w:id="1202" w:author="Bale,Cameron" w:date="2022-11-10T16:05:00Z"/>
                <w:rFonts w:ascii="Cambria" w:eastAsiaTheme="minorEastAsia" w:hAnsi="Cambria"/>
                <w:i/>
                <w:iCs/>
              </w:rPr>
            </w:pPr>
            <w:del w:id="1203" w:author="Bale,Cameron" w:date="2022-11-10T16:05:00Z">
              <w:r w:rsidDel="00F04AF7">
                <w:rPr>
                  <w:rFonts w:ascii="Cambria" w:eastAsiaTheme="minorEastAsia" w:hAnsi="Cambria"/>
                  <w:i/>
                  <w:iCs/>
                </w:rPr>
                <w:delText>Skewness</w:delText>
              </w:r>
            </w:del>
          </w:p>
        </w:tc>
        <w:tc>
          <w:tcPr>
            <w:tcW w:w="3870" w:type="dxa"/>
          </w:tcPr>
          <w:p w14:paraId="49952D5D" w14:textId="4FE43247" w:rsidR="009E3178" w:rsidDel="00F04AF7" w:rsidRDefault="009E3178" w:rsidP="00230FBD">
            <w:pPr>
              <w:tabs>
                <w:tab w:val="left" w:pos="1152"/>
              </w:tabs>
              <w:jc w:val="center"/>
              <w:rPr>
                <w:del w:id="1204" w:author="Bale,Cameron" w:date="2022-11-10T16:05:00Z"/>
                <w:rFonts w:ascii="Cambria" w:eastAsiaTheme="minorEastAsia" w:hAnsi="Cambria"/>
              </w:rPr>
            </w:pPr>
            <w:del w:id="1205" w:author="Bale,Cameron" w:date="2022-11-10T16:05:00Z">
              <w:r w:rsidDel="00F04AF7">
                <w:rPr>
                  <w:rFonts w:ascii="Cambria" w:eastAsiaTheme="minorEastAsia" w:hAnsi="Cambria"/>
                </w:rPr>
                <w:delText>-0.81</w:delText>
              </w:r>
            </w:del>
          </w:p>
        </w:tc>
        <w:tc>
          <w:tcPr>
            <w:tcW w:w="4320" w:type="dxa"/>
          </w:tcPr>
          <w:p w14:paraId="7AFA1309" w14:textId="21D4C056" w:rsidR="009E3178" w:rsidDel="00F04AF7" w:rsidRDefault="009E3178" w:rsidP="00230FBD">
            <w:pPr>
              <w:tabs>
                <w:tab w:val="left" w:pos="1152"/>
              </w:tabs>
              <w:jc w:val="center"/>
              <w:rPr>
                <w:del w:id="1206" w:author="Bale,Cameron" w:date="2022-11-10T16:05:00Z"/>
                <w:rFonts w:ascii="Cambria" w:eastAsiaTheme="minorEastAsia" w:hAnsi="Cambria"/>
              </w:rPr>
            </w:pPr>
            <w:del w:id="1207" w:author="Bale,Cameron" w:date="2022-11-10T16:05:00Z">
              <w:r w:rsidDel="00F04AF7">
                <w:rPr>
                  <w:rFonts w:ascii="Cambria" w:eastAsiaTheme="minorEastAsia" w:hAnsi="Cambria"/>
                </w:rPr>
                <w:delText>-</w:delText>
              </w:r>
              <w:r w:rsidR="00F164A6" w:rsidDel="00F04AF7">
                <w:rPr>
                  <w:rFonts w:ascii="Cambria" w:eastAsiaTheme="minorEastAsia" w:hAnsi="Cambria"/>
                </w:rPr>
                <w:delText>1.94</w:delText>
              </w:r>
            </w:del>
          </w:p>
        </w:tc>
      </w:tr>
      <w:tr w:rsidR="009E3178" w:rsidDel="00F04AF7" w14:paraId="44A386BD" w14:textId="327E0281" w:rsidTr="00230FBD">
        <w:trPr>
          <w:del w:id="1208" w:author="Bale,Cameron" w:date="2022-11-10T16:05:00Z"/>
        </w:trPr>
        <w:tc>
          <w:tcPr>
            <w:tcW w:w="1890" w:type="dxa"/>
          </w:tcPr>
          <w:p w14:paraId="6BF3D363" w14:textId="11B0C372" w:rsidR="009E3178" w:rsidRPr="0053699F" w:rsidDel="00F04AF7" w:rsidRDefault="009E3178" w:rsidP="00230FBD">
            <w:pPr>
              <w:tabs>
                <w:tab w:val="left" w:pos="1152"/>
              </w:tabs>
              <w:jc w:val="center"/>
              <w:rPr>
                <w:del w:id="1209" w:author="Bale,Cameron" w:date="2022-11-10T16:05:00Z"/>
                <w:rFonts w:ascii="Cambria" w:eastAsiaTheme="minorEastAsia" w:hAnsi="Cambria"/>
                <w:i/>
                <w:iCs/>
              </w:rPr>
            </w:pPr>
            <w:del w:id="1210" w:author="Bale,Cameron" w:date="2022-11-10T16:05:00Z">
              <w:r w:rsidDel="00F04AF7">
                <w:rPr>
                  <w:rFonts w:ascii="Cambria" w:eastAsiaTheme="minorEastAsia" w:hAnsi="Cambria"/>
                  <w:i/>
                  <w:iCs/>
                </w:rPr>
                <w:delText>Kurtosis</w:delText>
              </w:r>
            </w:del>
          </w:p>
        </w:tc>
        <w:tc>
          <w:tcPr>
            <w:tcW w:w="3870" w:type="dxa"/>
          </w:tcPr>
          <w:p w14:paraId="04017E4C" w14:textId="442B4013" w:rsidR="009E3178" w:rsidDel="00F04AF7" w:rsidRDefault="009E3178" w:rsidP="00230FBD">
            <w:pPr>
              <w:tabs>
                <w:tab w:val="left" w:pos="1152"/>
              </w:tabs>
              <w:jc w:val="center"/>
              <w:rPr>
                <w:del w:id="1211" w:author="Bale,Cameron" w:date="2022-11-10T16:05:00Z"/>
                <w:rFonts w:ascii="Cambria" w:eastAsiaTheme="minorEastAsia" w:hAnsi="Cambria"/>
              </w:rPr>
            </w:pPr>
            <w:del w:id="1212" w:author="Bale,Cameron" w:date="2022-11-10T16:05:00Z">
              <w:r w:rsidDel="00F04AF7">
                <w:rPr>
                  <w:rFonts w:ascii="Cambria" w:eastAsiaTheme="minorEastAsia" w:hAnsi="Cambria"/>
                </w:rPr>
                <w:delText>0.41</w:delText>
              </w:r>
            </w:del>
          </w:p>
        </w:tc>
        <w:tc>
          <w:tcPr>
            <w:tcW w:w="4320" w:type="dxa"/>
          </w:tcPr>
          <w:p w14:paraId="4856CA81" w14:textId="77D49C53" w:rsidR="009E3178" w:rsidDel="00F04AF7" w:rsidRDefault="00F164A6" w:rsidP="00230FBD">
            <w:pPr>
              <w:tabs>
                <w:tab w:val="left" w:pos="1152"/>
              </w:tabs>
              <w:jc w:val="center"/>
              <w:rPr>
                <w:del w:id="1213" w:author="Bale,Cameron" w:date="2022-11-10T16:05:00Z"/>
                <w:rFonts w:ascii="Cambria" w:eastAsiaTheme="minorEastAsia" w:hAnsi="Cambria"/>
              </w:rPr>
            </w:pPr>
            <w:del w:id="1214" w:author="Bale,Cameron" w:date="2022-11-10T16:05:00Z">
              <w:r w:rsidDel="00F04AF7">
                <w:rPr>
                  <w:rFonts w:ascii="Cambria" w:eastAsiaTheme="minorEastAsia" w:hAnsi="Cambria"/>
                </w:rPr>
                <w:delText>5.69</w:delText>
              </w:r>
            </w:del>
          </w:p>
        </w:tc>
      </w:tr>
      <w:tr w:rsidR="009E3178" w:rsidDel="00F04AF7" w14:paraId="5805F993" w14:textId="271E7525" w:rsidTr="00230FBD">
        <w:trPr>
          <w:del w:id="1215" w:author="Bale,Cameron" w:date="2022-11-10T16:05:00Z"/>
        </w:trPr>
        <w:tc>
          <w:tcPr>
            <w:tcW w:w="1890" w:type="dxa"/>
          </w:tcPr>
          <w:p w14:paraId="5074CC43" w14:textId="67CE0AC9" w:rsidR="009E3178" w:rsidRPr="0053699F" w:rsidDel="00F04AF7" w:rsidRDefault="009E3178" w:rsidP="00230FBD">
            <w:pPr>
              <w:tabs>
                <w:tab w:val="left" w:pos="1152"/>
              </w:tabs>
              <w:jc w:val="center"/>
              <w:rPr>
                <w:del w:id="1216" w:author="Bale,Cameron" w:date="2022-11-10T16:05:00Z"/>
                <w:rFonts w:ascii="Cambria" w:eastAsiaTheme="minorEastAsia" w:hAnsi="Cambria"/>
                <w:i/>
                <w:iCs/>
              </w:rPr>
            </w:pPr>
            <w:del w:id="1217" w:author="Bale,Cameron" w:date="2022-11-10T16:05:00Z">
              <w:r w:rsidDel="00F04AF7">
                <w:rPr>
                  <w:rFonts w:ascii="Cambria" w:eastAsiaTheme="minorEastAsia" w:hAnsi="Cambria"/>
                  <w:i/>
                  <w:iCs/>
                </w:rPr>
                <w:delText>E_acf</w:delText>
              </w:r>
            </w:del>
          </w:p>
        </w:tc>
        <w:tc>
          <w:tcPr>
            <w:tcW w:w="3870" w:type="dxa"/>
          </w:tcPr>
          <w:p w14:paraId="2BCD0ABF" w14:textId="6F687417" w:rsidR="009E3178" w:rsidDel="00F04AF7" w:rsidRDefault="009E3178" w:rsidP="00230FBD">
            <w:pPr>
              <w:tabs>
                <w:tab w:val="left" w:pos="1152"/>
              </w:tabs>
              <w:jc w:val="center"/>
              <w:rPr>
                <w:del w:id="1218" w:author="Bale,Cameron" w:date="2022-11-10T16:05:00Z"/>
                <w:rFonts w:ascii="Cambria" w:eastAsiaTheme="minorEastAsia" w:hAnsi="Cambria"/>
              </w:rPr>
            </w:pPr>
            <w:del w:id="1219" w:author="Bale,Cameron" w:date="2022-11-10T16:05:00Z">
              <w:r w:rsidDel="00F04AF7">
                <w:rPr>
                  <w:rFonts w:ascii="Cambria" w:eastAsiaTheme="minorEastAsia" w:hAnsi="Cambria"/>
                </w:rPr>
                <w:delText>0.20</w:delText>
              </w:r>
            </w:del>
          </w:p>
        </w:tc>
        <w:tc>
          <w:tcPr>
            <w:tcW w:w="4320" w:type="dxa"/>
          </w:tcPr>
          <w:p w14:paraId="74220425" w14:textId="7794EB94" w:rsidR="009E3178" w:rsidDel="00F04AF7" w:rsidRDefault="009E3178" w:rsidP="00230FBD">
            <w:pPr>
              <w:tabs>
                <w:tab w:val="left" w:pos="1152"/>
              </w:tabs>
              <w:jc w:val="center"/>
              <w:rPr>
                <w:del w:id="1220" w:author="Bale,Cameron" w:date="2022-11-10T16:05:00Z"/>
                <w:rFonts w:ascii="Cambria" w:eastAsiaTheme="minorEastAsia" w:hAnsi="Cambria"/>
              </w:rPr>
            </w:pPr>
            <w:del w:id="1221" w:author="Bale,Cameron" w:date="2022-11-10T16:05:00Z">
              <w:r w:rsidDel="00F04AF7">
                <w:rPr>
                  <w:rFonts w:ascii="Cambria" w:eastAsiaTheme="minorEastAsia" w:hAnsi="Cambria"/>
                </w:rPr>
                <w:delText>-</w:delText>
              </w:r>
              <w:r w:rsidR="00F164A6" w:rsidDel="00F04AF7">
                <w:rPr>
                  <w:rFonts w:ascii="Cambria" w:eastAsiaTheme="minorEastAsia" w:hAnsi="Cambria"/>
                </w:rPr>
                <w:delText>0.30</w:delText>
              </w:r>
            </w:del>
          </w:p>
        </w:tc>
      </w:tr>
      <w:tr w:rsidR="009E3178" w:rsidDel="00F04AF7" w14:paraId="13EFA2BE" w14:textId="081801F8" w:rsidTr="00230FBD">
        <w:trPr>
          <w:del w:id="1222" w:author="Bale,Cameron" w:date="2022-11-10T16:05:00Z"/>
        </w:trPr>
        <w:tc>
          <w:tcPr>
            <w:tcW w:w="1890" w:type="dxa"/>
          </w:tcPr>
          <w:p w14:paraId="7844593C" w14:textId="27E742A9" w:rsidR="009E3178" w:rsidRPr="0053699F" w:rsidDel="00F04AF7" w:rsidRDefault="009E3178" w:rsidP="00230FBD">
            <w:pPr>
              <w:tabs>
                <w:tab w:val="left" w:pos="1152"/>
              </w:tabs>
              <w:jc w:val="center"/>
              <w:rPr>
                <w:del w:id="1223" w:author="Bale,Cameron" w:date="2022-11-10T16:05:00Z"/>
                <w:rFonts w:ascii="Cambria" w:eastAsiaTheme="minorEastAsia" w:hAnsi="Cambria"/>
                <w:i/>
                <w:iCs/>
              </w:rPr>
            </w:pPr>
            <w:del w:id="1224" w:author="Bale,Cameron" w:date="2022-11-10T16:05:00Z">
              <w:r w:rsidDel="00F04AF7">
                <w:rPr>
                  <w:rFonts w:ascii="Cambria" w:eastAsiaTheme="minorEastAsia" w:hAnsi="Cambria"/>
                  <w:i/>
                  <w:iCs/>
                </w:rPr>
                <w:delText>Trend</w:delText>
              </w:r>
            </w:del>
          </w:p>
        </w:tc>
        <w:tc>
          <w:tcPr>
            <w:tcW w:w="3870" w:type="dxa"/>
          </w:tcPr>
          <w:p w14:paraId="71205505" w14:textId="6EB5D413" w:rsidR="009E3178" w:rsidDel="00F04AF7" w:rsidRDefault="009E3178" w:rsidP="00230FBD">
            <w:pPr>
              <w:tabs>
                <w:tab w:val="left" w:pos="1152"/>
              </w:tabs>
              <w:jc w:val="center"/>
              <w:rPr>
                <w:del w:id="1225" w:author="Bale,Cameron" w:date="2022-11-10T16:05:00Z"/>
                <w:rFonts w:ascii="Cambria" w:eastAsiaTheme="minorEastAsia" w:hAnsi="Cambria"/>
              </w:rPr>
            </w:pPr>
            <w:del w:id="1226" w:author="Bale,Cameron" w:date="2022-11-10T16:05:00Z">
              <w:r w:rsidDel="00F04AF7">
                <w:rPr>
                  <w:rFonts w:ascii="Cambria" w:eastAsiaTheme="minorEastAsia" w:hAnsi="Cambria"/>
                </w:rPr>
                <w:delText>0.70</w:delText>
              </w:r>
            </w:del>
          </w:p>
        </w:tc>
        <w:tc>
          <w:tcPr>
            <w:tcW w:w="4320" w:type="dxa"/>
          </w:tcPr>
          <w:p w14:paraId="006A9556" w14:textId="0D5EC77F" w:rsidR="009E3178" w:rsidDel="00F04AF7" w:rsidRDefault="009E3178" w:rsidP="00230FBD">
            <w:pPr>
              <w:tabs>
                <w:tab w:val="left" w:pos="1152"/>
              </w:tabs>
              <w:jc w:val="center"/>
              <w:rPr>
                <w:del w:id="1227" w:author="Bale,Cameron" w:date="2022-11-10T16:05:00Z"/>
                <w:rFonts w:ascii="Cambria" w:eastAsiaTheme="minorEastAsia" w:hAnsi="Cambria"/>
              </w:rPr>
            </w:pPr>
            <w:del w:id="1228" w:author="Bale,Cameron" w:date="2022-11-10T16:05:00Z">
              <w:r w:rsidDel="00F04AF7">
                <w:rPr>
                  <w:rFonts w:ascii="Cambria" w:eastAsiaTheme="minorEastAsia" w:hAnsi="Cambria"/>
                </w:rPr>
                <w:delText>0.</w:delText>
              </w:r>
              <w:r w:rsidR="00F164A6" w:rsidDel="00F04AF7">
                <w:rPr>
                  <w:rFonts w:ascii="Cambria" w:eastAsiaTheme="minorEastAsia" w:hAnsi="Cambria"/>
                </w:rPr>
                <w:delText>05</w:delText>
              </w:r>
            </w:del>
          </w:p>
        </w:tc>
      </w:tr>
      <w:tr w:rsidR="009E3178" w:rsidDel="00F04AF7" w14:paraId="4C45929F" w14:textId="33D0BDB3" w:rsidTr="00230FBD">
        <w:trPr>
          <w:del w:id="1229" w:author="Bale,Cameron" w:date="2022-11-10T16:05:00Z"/>
        </w:trPr>
        <w:tc>
          <w:tcPr>
            <w:tcW w:w="1890" w:type="dxa"/>
          </w:tcPr>
          <w:p w14:paraId="6B4303BA" w14:textId="38A901EC" w:rsidR="009E3178" w:rsidRPr="0053699F" w:rsidDel="00F04AF7" w:rsidRDefault="009E3178" w:rsidP="00230FBD">
            <w:pPr>
              <w:tabs>
                <w:tab w:val="left" w:pos="1152"/>
              </w:tabs>
              <w:jc w:val="center"/>
              <w:rPr>
                <w:del w:id="1230" w:author="Bale,Cameron" w:date="2022-11-10T16:05:00Z"/>
                <w:rFonts w:ascii="Cambria" w:eastAsiaTheme="minorEastAsia" w:hAnsi="Cambria"/>
                <w:i/>
                <w:iCs/>
              </w:rPr>
            </w:pPr>
            <w:del w:id="1231" w:author="Bale,Cameron" w:date="2022-11-10T16:05:00Z">
              <w:r w:rsidDel="00F04AF7">
                <w:rPr>
                  <w:rFonts w:ascii="Cambria" w:eastAsiaTheme="minorEastAsia" w:hAnsi="Cambria"/>
                  <w:i/>
                  <w:iCs/>
                </w:rPr>
                <w:delText>Seasonality</w:delText>
              </w:r>
            </w:del>
          </w:p>
        </w:tc>
        <w:tc>
          <w:tcPr>
            <w:tcW w:w="3870" w:type="dxa"/>
          </w:tcPr>
          <w:p w14:paraId="04F2DE76" w14:textId="53672C27" w:rsidR="009E3178" w:rsidDel="00F04AF7" w:rsidRDefault="009E3178" w:rsidP="00230FBD">
            <w:pPr>
              <w:tabs>
                <w:tab w:val="left" w:pos="1152"/>
              </w:tabs>
              <w:jc w:val="center"/>
              <w:rPr>
                <w:del w:id="1232" w:author="Bale,Cameron" w:date="2022-11-10T16:05:00Z"/>
                <w:rFonts w:ascii="Cambria" w:eastAsiaTheme="minorEastAsia" w:hAnsi="Cambria"/>
              </w:rPr>
            </w:pPr>
            <w:del w:id="1233" w:author="Bale,Cameron" w:date="2022-11-10T16:05:00Z">
              <w:r w:rsidDel="00F04AF7">
                <w:rPr>
                  <w:rFonts w:ascii="Cambria" w:eastAsiaTheme="minorEastAsia" w:hAnsi="Cambria"/>
                </w:rPr>
                <w:delText>0.</w:delText>
              </w:r>
              <w:r w:rsidR="000D22EB" w:rsidDel="00F04AF7">
                <w:rPr>
                  <w:rFonts w:ascii="Cambria" w:eastAsiaTheme="minorEastAsia" w:hAnsi="Cambria"/>
                </w:rPr>
                <w:delText>31</w:delText>
              </w:r>
            </w:del>
          </w:p>
        </w:tc>
        <w:tc>
          <w:tcPr>
            <w:tcW w:w="4320" w:type="dxa"/>
          </w:tcPr>
          <w:p w14:paraId="744D15AD" w14:textId="33A74A0E" w:rsidR="009E3178" w:rsidDel="00F04AF7" w:rsidRDefault="009E3178" w:rsidP="00230FBD">
            <w:pPr>
              <w:tabs>
                <w:tab w:val="left" w:pos="1152"/>
              </w:tabs>
              <w:jc w:val="center"/>
              <w:rPr>
                <w:del w:id="1234" w:author="Bale,Cameron" w:date="2022-11-10T16:05:00Z"/>
                <w:rFonts w:ascii="Cambria" w:eastAsiaTheme="minorEastAsia" w:hAnsi="Cambria"/>
              </w:rPr>
            </w:pPr>
            <w:del w:id="1235" w:author="Bale,Cameron" w:date="2022-11-10T16:05:00Z">
              <w:r w:rsidDel="00F04AF7">
                <w:rPr>
                  <w:rFonts w:ascii="Cambria" w:eastAsiaTheme="minorEastAsia" w:hAnsi="Cambria"/>
                </w:rPr>
                <w:delText>0.23</w:delText>
              </w:r>
            </w:del>
          </w:p>
        </w:tc>
      </w:tr>
      <w:tr w:rsidR="009E3178" w:rsidDel="00F04AF7" w14:paraId="75B7D3D1" w14:textId="70F24004" w:rsidTr="00230FBD">
        <w:trPr>
          <w:del w:id="1236" w:author="Bale,Cameron" w:date="2022-11-10T16:05:00Z"/>
        </w:trPr>
        <w:tc>
          <w:tcPr>
            <w:tcW w:w="1890" w:type="dxa"/>
          </w:tcPr>
          <w:p w14:paraId="2416B282" w14:textId="268D79DA" w:rsidR="009E3178" w:rsidDel="00F04AF7" w:rsidRDefault="009E3178" w:rsidP="00230FBD">
            <w:pPr>
              <w:tabs>
                <w:tab w:val="left" w:pos="1152"/>
              </w:tabs>
              <w:jc w:val="center"/>
              <w:rPr>
                <w:del w:id="1237" w:author="Bale,Cameron" w:date="2022-11-10T16:05:00Z"/>
                <w:rFonts w:ascii="Cambria" w:eastAsiaTheme="minorEastAsia" w:hAnsi="Cambria"/>
                <w:i/>
                <w:iCs/>
              </w:rPr>
            </w:pPr>
            <w:del w:id="1238" w:author="Bale,Cameron" w:date="2022-11-10T16:05:00Z">
              <w:r w:rsidDel="00F04AF7">
                <w:rPr>
                  <w:rFonts w:ascii="Cambria" w:eastAsiaTheme="minorEastAsia" w:hAnsi="Cambria"/>
                  <w:i/>
                  <w:iCs/>
                </w:rPr>
                <w:delText>SeriesMean</w:delText>
              </w:r>
            </w:del>
          </w:p>
        </w:tc>
        <w:tc>
          <w:tcPr>
            <w:tcW w:w="3870" w:type="dxa"/>
          </w:tcPr>
          <w:p w14:paraId="15CAE96A" w14:textId="38D8B2CC" w:rsidR="009E3178" w:rsidDel="00F04AF7" w:rsidRDefault="000D22EB" w:rsidP="00230FBD">
            <w:pPr>
              <w:tabs>
                <w:tab w:val="left" w:pos="1152"/>
              </w:tabs>
              <w:jc w:val="center"/>
              <w:rPr>
                <w:del w:id="1239" w:author="Bale,Cameron" w:date="2022-11-10T16:05:00Z"/>
                <w:rFonts w:ascii="Cambria" w:eastAsiaTheme="minorEastAsia" w:hAnsi="Cambria"/>
              </w:rPr>
            </w:pPr>
            <w:del w:id="1240" w:author="Bale,Cameron" w:date="2022-11-10T16:05:00Z">
              <w:r w:rsidDel="00F04AF7">
                <w:rPr>
                  <w:rFonts w:ascii="Cambria" w:eastAsiaTheme="minorEastAsia" w:hAnsi="Cambria"/>
                </w:rPr>
                <w:delText>8.34</w:delText>
              </w:r>
            </w:del>
          </w:p>
        </w:tc>
        <w:tc>
          <w:tcPr>
            <w:tcW w:w="4320" w:type="dxa"/>
          </w:tcPr>
          <w:p w14:paraId="2469463A" w14:textId="124B61C3" w:rsidR="009E3178" w:rsidDel="00F04AF7" w:rsidRDefault="009E3178" w:rsidP="00230FBD">
            <w:pPr>
              <w:tabs>
                <w:tab w:val="left" w:pos="1152"/>
              </w:tabs>
              <w:jc w:val="center"/>
              <w:rPr>
                <w:del w:id="1241" w:author="Bale,Cameron" w:date="2022-11-10T16:05:00Z"/>
                <w:rFonts w:ascii="Cambria" w:eastAsiaTheme="minorEastAsia" w:hAnsi="Cambria"/>
              </w:rPr>
            </w:pPr>
            <w:del w:id="1242" w:author="Bale,Cameron" w:date="2022-11-10T16:05:00Z">
              <w:r w:rsidDel="00F04AF7">
                <w:rPr>
                  <w:rFonts w:ascii="Cambria" w:eastAsiaTheme="minorEastAsia" w:hAnsi="Cambria"/>
                </w:rPr>
                <w:delText>7.</w:delText>
              </w:r>
              <w:r w:rsidR="00F164A6" w:rsidDel="00F04AF7">
                <w:rPr>
                  <w:rFonts w:ascii="Cambria" w:eastAsiaTheme="minorEastAsia" w:hAnsi="Cambria"/>
                </w:rPr>
                <w:delText>65</w:delText>
              </w:r>
            </w:del>
          </w:p>
        </w:tc>
      </w:tr>
      <w:tr w:rsidR="009E3178" w:rsidDel="00F04AF7" w14:paraId="47923E28" w14:textId="37F78F5B" w:rsidTr="00230FBD">
        <w:trPr>
          <w:del w:id="1243" w:author="Bale,Cameron" w:date="2022-11-10T16:05:00Z"/>
        </w:trPr>
        <w:tc>
          <w:tcPr>
            <w:tcW w:w="1890" w:type="dxa"/>
          </w:tcPr>
          <w:p w14:paraId="2845F456" w14:textId="3A3E1F6B" w:rsidR="009E3178" w:rsidDel="00F04AF7" w:rsidRDefault="009E3178" w:rsidP="00230FBD">
            <w:pPr>
              <w:tabs>
                <w:tab w:val="left" w:pos="1152"/>
              </w:tabs>
              <w:jc w:val="center"/>
              <w:rPr>
                <w:del w:id="1244" w:author="Bale,Cameron" w:date="2022-11-10T16:05:00Z"/>
                <w:rFonts w:ascii="Cambria" w:eastAsiaTheme="minorEastAsia" w:hAnsi="Cambria"/>
                <w:i/>
                <w:iCs/>
              </w:rPr>
            </w:pPr>
            <w:del w:id="1245" w:author="Bale,Cameron" w:date="2022-11-10T16:05:00Z">
              <w:r w:rsidDel="00F04AF7">
                <w:rPr>
                  <w:rFonts w:ascii="Cambria" w:eastAsiaTheme="minorEastAsia" w:hAnsi="Cambria"/>
                  <w:i/>
                  <w:iCs/>
                </w:rPr>
                <w:delText>SeriesVariance</w:delText>
              </w:r>
            </w:del>
          </w:p>
        </w:tc>
        <w:tc>
          <w:tcPr>
            <w:tcW w:w="3870" w:type="dxa"/>
          </w:tcPr>
          <w:p w14:paraId="1EBB4104" w14:textId="75ECF385" w:rsidR="009E3178" w:rsidDel="00F04AF7" w:rsidRDefault="000D22EB" w:rsidP="00230FBD">
            <w:pPr>
              <w:tabs>
                <w:tab w:val="left" w:pos="1152"/>
              </w:tabs>
              <w:jc w:val="center"/>
              <w:rPr>
                <w:del w:id="1246" w:author="Bale,Cameron" w:date="2022-11-10T16:05:00Z"/>
                <w:rFonts w:ascii="Cambria" w:eastAsiaTheme="minorEastAsia" w:hAnsi="Cambria"/>
              </w:rPr>
            </w:pPr>
            <w:del w:id="1247" w:author="Bale,Cameron" w:date="2022-11-10T16:05:00Z">
              <w:r w:rsidDel="00F04AF7">
                <w:rPr>
                  <w:rFonts w:ascii="Cambria" w:eastAsiaTheme="minorEastAsia" w:hAnsi="Cambria"/>
                </w:rPr>
                <w:delText>0.20</w:delText>
              </w:r>
            </w:del>
          </w:p>
        </w:tc>
        <w:tc>
          <w:tcPr>
            <w:tcW w:w="4320" w:type="dxa"/>
          </w:tcPr>
          <w:p w14:paraId="10B9EBA8" w14:textId="084AC86C" w:rsidR="009E3178" w:rsidDel="00F04AF7" w:rsidRDefault="009E3178" w:rsidP="00230FBD">
            <w:pPr>
              <w:tabs>
                <w:tab w:val="left" w:pos="1152"/>
              </w:tabs>
              <w:jc w:val="center"/>
              <w:rPr>
                <w:del w:id="1248" w:author="Bale,Cameron" w:date="2022-11-10T16:05:00Z"/>
                <w:rFonts w:ascii="Cambria" w:eastAsiaTheme="minorEastAsia" w:hAnsi="Cambria"/>
              </w:rPr>
            </w:pPr>
            <w:del w:id="1249" w:author="Bale,Cameron" w:date="2022-11-10T16:05:00Z">
              <w:r w:rsidDel="00F04AF7">
                <w:rPr>
                  <w:rFonts w:ascii="Cambria" w:eastAsiaTheme="minorEastAsia" w:hAnsi="Cambria"/>
                </w:rPr>
                <w:delText>0.</w:delText>
              </w:r>
              <w:r w:rsidR="00F164A6" w:rsidDel="00F04AF7">
                <w:rPr>
                  <w:rFonts w:ascii="Cambria" w:eastAsiaTheme="minorEastAsia" w:hAnsi="Cambria"/>
                </w:rPr>
                <w:delText>44</w:delText>
              </w:r>
            </w:del>
          </w:p>
        </w:tc>
      </w:tr>
    </w:tbl>
    <w:p w14:paraId="42D0CACE" w14:textId="2F4371C6" w:rsidR="008326E5" w:rsidDel="00F04AF7" w:rsidRDefault="008326E5" w:rsidP="008326E5">
      <w:pPr>
        <w:rPr>
          <w:del w:id="1250" w:author="Bale,Cameron" w:date="2022-11-10T16:05:00Z"/>
        </w:rPr>
      </w:pPr>
    </w:p>
    <w:p w14:paraId="7BB15CA0" w14:textId="497078FE" w:rsidR="008326E5" w:rsidDel="00F04AF7" w:rsidRDefault="008326E5" w:rsidP="008326E5">
      <w:pPr>
        <w:rPr>
          <w:del w:id="1251" w:author="Bale,Cameron" w:date="2022-11-10T16:05:00Z"/>
        </w:rPr>
      </w:pPr>
    </w:p>
    <w:p w14:paraId="02F28C32" w14:textId="7ADE8DB9" w:rsidR="008326E5" w:rsidDel="00F04AF7" w:rsidRDefault="008326E5" w:rsidP="008326E5">
      <w:pPr>
        <w:rPr>
          <w:del w:id="1252" w:author="Bale,Cameron" w:date="2022-11-10T16:05:00Z"/>
        </w:rPr>
      </w:pPr>
    </w:p>
    <w:p w14:paraId="454AC270" w14:textId="106AD1EA" w:rsidR="008326E5" w:rsidRDefault="008326E5" w:rsidP="008326E5">
      <w:pPr>
        <w:rPr>
          <w:ins w:id="1253" w:author="Bale,Cameron" w:date="2022-11-10T16:05:00Z"/>
        </w:rPr>
      </w:pPr>
    </w:p>
    <w:p w14:paraId="168D9B89" w14:textId="77777777" w:rsidR="00F04AF7" w:rsidDel="004C72F3" w:rsidRDefault="00F04AF7" w:rsidP="008326E5">
      <w:pPr>
        <w:rPr>
          <w:del w:id="1254" w:author="Bale,Cameron" w:date="2022-11-14T09:59:00Z"/>
        </w:rPr>
      </w:pPr>
    </w:p>
    <w:p w14:paraId="136C4B07" w14:textId="79E050AC" w:rsidR="008326E5" w:rsidDel="004C72F3" w:rsidRDefault="008326E5" w:rsidP="008326E5">
      <w:pPr>
        <w:rPr>
          <w:del w:id="1255" w:author="Bale,Cameron" w:date="2022-11-14T09:59:00Z"/>
        </w:rPr>
      </w:pPr>
    </w:p>
    <w:p w14:paraId="2D83CF6C" w14:textId="0C354AC2" w:rsidR="008326E5" w:rsidDel="004C72F3" w:rsidRDefault="008326E5" w:rsidP="008326E5">
      <w:pPr>
        <w:rPr>
          <w:del w:id="1256" w:author="Bale,Cameron" w:date="2022-11-14T09:59:00Z"/>
        </w:rPr>
      </w:pPr>
    </w:p>
    <w:p w14:paraId="7381B643" w14:textId="272BDD3B" w:rsidR="008326E5" w:rsidDel="004C72F3" w:rsidRDefault="008326E5" w:rsidP="008326E5">
      <w:pPr>
        <w:rPr>
          <w:del w:id="1257" w:author="Bale,Cameron" w:date="2022-11-14T09:59:00Z"/>
        </w:rPr>
      </w:pPr>
    </w:p>
    <w:p w14:paraId="58D2E3F1" w14:textId="2D7F87A4" w:rsidR="008326E5" w:rsidDel="004C72F3" w:rsidRDefault="008326E5" w:rsidP="008326E5">
      <w:pPr>
        <w:rPr>
          <w:del w:id="1258" w:author="Bale,Cameron" w:date="2022-11-14T09:59:00Z"/>
        </w:rPr>
      </w:pPr>
    </w:p>
    <w:p w14:paraId="1083786C" w14:textId="1EAF728C" w:rsidR="008326E5" w:rsidDel="004C72F3" w:rsidRDefault="008326E5" w:rsidP="008326E5">
      <w:pPr>
        <w:rPr>
          <w:del w:id="1259" w:author="Bale,Cameron" w:date="2022-11-14T09:59:00Z"/>
        </w:rPr>
      </w:pPr>
    </w:p>
    <w:p w14:paraId="4BCA17E3" w14:textId="23032DB1" w:rsidR="008326E5" w:rsidDel="004C72F3" w:rsidRDefault="008326E5" w:rsidP="008326E5">
      <w:pPr>
        <w:rPr>
          <w:del w:id="1260" w:author="Bale,Cameron" w:date="2022-11-14T09:59:00Z"/>
        </w:rPr>
      </w:pPr>
    </w:p>
    <w:p w14:paraId="4BFCAB0E" w14:textId="373B0410" w:rsidR="008326E5" w:rsidDel="004C72F3" w:rsidRDefault="008326E5" w:rsidP="008326E5">
      <w:pPr>
        <w:rPr>
          <w:del w:id="1261" w:author="Bale,Cameron" w:date="2022-11-14T09:59:00Z"/>
        </w:rPr>
      </w:pPr>
    </w:p>
    <w:p w14:paraId="6E17BAB1" w14:textId="1F62132F" w:rsidR="008326E5" w:rsidDel="004C72F3" w:rsidRDefault="008326E5" w:rsidP="008326E5">
      <w:pPr>
        <w:rPr>
          <w:del w:id="1262" w:author="Bale,Cameron" w:date="2022-11-14T09:59:00Z"/>
        </w:rPr>
      </w:pPr>
    </w:p>
    <w:p w14:paraId="1086C7B8" w14:textId="1DA8A8ED" w:rsidR="008326E5" w:rsidDel="004C72F3" w:rsidRDefault="008326E5" w:rsidP="008326E5">
      <w:pPr>
        <w:rPr>
          <w:del w:id="1263" w:author="Bale,Cameron" w:date="2022-11-14T09:59:00Z"/>
        </w:rPr>
      </w:pPr>
    </w:p>
    <w:p w14:paraId="6A653FB9" w14:textId="494A7BD1" w:rsidR="008326E5" w:rsidDel="004C72F3" w:rsidRDefault="008326E5" w:rsidP="008326E5">
      <w:pPr>
        <w:rPr>
          <w:del w:id="1264" w:author="Bale,Cameron" w:date="2022-11-14T09:59:00Z"/>
        </w:rPr>
      </w:pPr>
    </w:p>
    <w:p w14:paraId="497CD213" w14:textId="5493F1E0" w:rsidR="008326E5" w:rsidDel="004C72F3" w:rsidRDefault="008326E5" w:rsidP="008326E5">
      <w:pPr>
        <w:rPr>
          <w:del w:id="1265" w:author="Bale,Cameron" w:date="2022-11-14T09:59:00Z"/>
        </w:rPr>
      </w:pPr>
    </w:p>
    <w:p w14:paraId="2D4D112C" w14:textId="77777777" w:rsidR="00F25B47" w:rsidRDefault="00F25B47" w:rsidP="007F5BFB">
      <w:pPr>
        <w:rPr>
          <w:rFonts w:ascii="Cambria" w:eastAsiaTheme="minorEastAsia" w:hAnsi="Cambria"/>
        </w:rPr>
      </w:pPr>
    </w:p>
    <w:p w14:paraId="02903CC1" w14:textId="5D075C09" w:rsidR="00F74F86" w:rsidRDefault="00C34051" w:rsidP="00F74F86">
      <w:pPr>
        <w:pStyle w:val="ListParagraph"/>
        <w:numPr>
          <w:ilvl w:val="1"/>
          <w:numId w:val="1"/>
        </w:numPr>
        <w:rPr>
          <w:rFonts w:ascii="Cambria" w:eastAsiaTheme="minorEastAsia" w:hAnsi="Cambria"/>
          <w:i/>
          <w:iCs/>
        </w:rPr>
      </w:pPr>
      <w:r>
        <w:rPr>
          <w:rFonts w:ascii="Cambria" w:eastAsiaTheme="minorEastAsia" w:hAnsi="Cambria"/>
          <w:i/>
          <w:iCs/>
        </w:rPr>
        <w:t xml:space="preserve">Overall Accuracy and </w:t>
      </w:r>
      <w:r w:rsidR="00F74F86">
        <w:rPr>
          <w:rFonts w:ascii="Cambria" w:eastAsiaTheme="minorEastAsia" w:hAnsi="Cambria"/>
          <w:i/>
          <w:iCs/>
        </w:rPr>
        <w:t>Privacy Assessment</w:t>
      </w:r>
    </w:p>
    <w:p w14:paraId="2C8F050B" w14:textId="05C1368A" w:rsidR="00F25B47" w:rsidRDefault="00F25B47" w:rsidP="00F74F86">
      <w:pPr>
        <w:rPr>
          <w:rFonts w:ascii="Cambria" w:eastAsiaTheme="minorEastAsia" w:hAnsi="Cambria"/>
        </w:rPr>
      </w:pPr>
    </w:p>
    <w:p w14:paraId="061AD380" w14:textId="0DB3DE32" w:rsidR="00F25B47" w:rsidRDefault="00F25B47" w:rsidP="007F5BFB">
      <w:pPr>
        <w:rPr>
          <w:rFonts w:ascii="Cambria" w:eastAsiaTheme="minorEastAsia" w:hAnsi="Cambria"/>
        </w:rPr>
      </w:pPr>
      <w:r w:rsidRPr="00682A30">
        <w:rPr>
          <w:rFonts w:ascii="Cambria" w:eastAsiaTheme="minorEastAsia" w:hAnsi="Cambria"/>
        </w:rPr>
        <w:t xml:space="preserve">We extract </w:t>
      </w:r>
      <m:oMath>
        <m:r>
          <w:rPr>
            <w:rFonts w:ascii="Cambria Math" w:eastAsiaTheme="minorEastAsia" w:hAnsi="Cambria Math"/>
          </w:rPr>
          <m:t>S = 20</m:t>
        </m:r>
      </m:oMath>
      <w:r w:rsidRPr="00682A30">
        <w:rPr>
          <w:rFonts w:ascii="Cambria" w:eastAsiaTheme="minorEastAsia" w:hAnsi="Cambria"/>
        </w:rPr>
        <w:t xml:space="preserve"> random samples of external data containing </w:t>
      </w:r>
      <w:r w:rsidR="00DA783A" w:rsidRPr="00682A30">
        <w:rPr>
          <w:rFonts w:ascii="Cambria" w:eastAsiaTheme="minorEastAsia" w:hAnsi="Cambria"/>
        </w:rPr>
        <w:t>ten</w:t>
      </w:r>
      <w:r w:rsidRPr="00682A30">
        <w:rPr>
          <w:rFonts w:ascii="Cambria" w:eastAsiaTheme="minorEastAsia" w:hAnsi="Cambria"/>
        </w:rPr>
        <w:t xml:space="preserve"> confidential values from each time series. Identification and attribute disclosure simulations are performed as described in Sections 4.3 and 4.4.</w:t>
      </w:r>
      <w:r w:rsidR="00A37C6F">
        <w:rPr>
          <w:rFonts w:ascii="Cambria" w:eastAsiaTheme="minorEastAsia" w:hAnsi="Cambria"/>
        </w:rPr>
        <w:t xml:space="preserve"> </w:t>
      </w:r>
    </w:p>
    <w:p w14:paraId="7699CF7C" w14:textId="4206ED4E" w:rsidR="00A37C6F" w:rsidRDefault="00A37C6F" w:rsidP="007F5BFB">
      <w:pPr>
        <w:rPr>
          <w:rFonts w:ascii="Cambria" w:eastAsiaTheme="minorEastAsia" w:hAnsi="Cambria"/>
        </w:rPr>
      </w:pPr>
    </w:p>
    <w:p w14:paraId="58E7B04C" w14:textId="4FF118D5" w:rsidR="00222519" w:rsidRPr="00682A30" w:rsidRDefault="00B62E17" w:rsidP="007F5BFB">
      <w:pPr>
        <w:rPr>
          <w:rFonts w:ascii="Cambria" w:eastAsiaTheme="minorEastAsia" w:hAnsi="Cambria"/>
        </w:rPr>
      </w:pPr>
      <w:r>
        <w:rPr>
          <w:rFonts w:ascii="Cambria" w:eastAsiaTheme="minorEastAsia" w:hAnsi="Cambria"/>
          <w:b/>
          <w:bCs/>
        </w:rPr>
        <w:t xml:space="preserve">Table 5 </w:t>
      </w:r>
      <w:r>
        <w:rPr>
          <w:rFonts w:ascii="Cambria" w:eastAsiaTheme="minorEastAsia" w:hAnsi="Cambria"/>
        </w:rPr>
        <w:t xml:space="preserve">contains the average MAE of one-step ahead point forecasts across all models for several privacy parameters for each privacy method. </w:t>
      </w:r>
      <w:r w:rsidRPr="00682A30">
        <w:rPr>
          <w:rFonts w:ascii="Cambria" w:eastAsiaTheme="minorEastAsia" w:hAnsi="Cambria"/>
        </w:rPr>
        <w:t>There is a clear relationship between forecast accuracy and the strength of privacy protection. While strong differential privacy provides the lowest risk of identification and attribute disclosure, it more than triples the average forecast accuracy relative to the original data</w:t>
      </w:r>
      <w:r>
        <w:rPr>
          <w:rFonts w:ascii="Cambria" w:eastAsiaTheme="minorEastAsia" w:hAnsi="Cambria"/>
        </w:rPr>
        <w:t xml:space="preserve">. </w:t>
      </w:r>
      <w:r w:rsidR="00222519">
        <w:rPr>
          <w:rFonts w:ascii="Cambria" w:eastAsiaTheme="minorEastAsia" w:hAnsi="Cambria"/>
        </w:rPr>
        <w:t>Essentially</w:t>
      </w:r>
      <w:r w:rsidR="00A37C6F">
        <w:rPr>
          <w:rFonts w:ascii="Cambria" w:eastAsiaTheme="minorEastAsia" w:hAnsi="Cambria"/>
        </w:rPr>
        <w:t xml:space="preserve"> unusable forecasts are produced under differential privacy and additive noise unless privacy is quite weak (</w:t>
      </w:r>
      <m:oMath>
        <m:r>
          <m:rPr>
            <m:sty m:val="p"/>
          </m:rPr>
          <w:rPr>
            <w:rFonts w:ascii="Cambria Math" w:eastAsiaTheme="minorEastAsia" w:hAnsi="Cambria Math"/>
          </w:rPr>
          <m:t>ϵ</m:t>
        </m:r>
        <m:r>
          <w:rPr>
            <w:rFonts w:ascii="Cambria Math" w:eastAsiaTheme="minorEastAsia" w:hAnsi="Cambria Math"/>
          </w:rPr>
          <m:t>= 10</m:t>
        </m:r>
      </m:oMath>
      <w:r w:rsidR="00A37C6F">
        <w:rPr>
          <w:rFonts w:ascii="Cambria" w:eastAsiaTheme="minorEastAsia" w:hAnsi="Cambria"/>
        </w:rPr>
        <w:t xml:space="preserve">, or </w:t>
      </w:r>
      <m:oMath>
        <m:r>
          <w:rPr>
            <w:rFonts w:ascii="Cambria Math" w:eastAsiaTheme="minorEastAsia" w:hAnsi="Cambria Math"/>
          </w:rPr>
          <m:t>s = 1</m:t>
        </m:r>
      </m:oMath>
      <w:r w:rsidR="00A37C6F">
        <w:rPr>
          <w:rFonts w:ascii="Cambria" w:eastAsiaTheme="minorEastAsia" w:hAnsi="Cambria"/>
        </w:rPr>
        <w:t xml:space="preserve">). For example, under differential privacy with </w:t>
      </w:r>
      <m:oMath>
        <m:r>
          <m:rPr>
            <m:sty m:val="p"/>
          </m:rPr>
          <w:rPr>
            <w:rFonts w:ascii="Cambria Math" w:eastAsiaTheme="minorEastAsia" w:hAnsi="Cambria Math"/>
          </w:rPr>
          <m:t>ϵ</m:t>
        </m:r>
        <m:r>
          <w:rPr>
            <w:rFonts w:ascii="Cambria Math" w:eastAsiaTheme="minorEastAsia" w:hAnsi="Cambria Math"/>
          </w:rPr>
          <m:t>= 10</m:t>
        </m:r>
      </m:oMath>
      <w:r w:rsidR="00A37C6F">
        <w:rPr>
          <w:rFonts w:ascii="Cambria" w:eastAsiaTheme="minorEastAsia" w:hAnsi="Cambria"/>
        </w:rPr>
        <w:t>,</w:t>
      </w:r>
      <w:r w:rsidR="00222519">
        <w:rPr>
          <w:rFonts w:ascii="Cambria" w:eastAsiaTheme="minorEastAsia" w:hAnsi="Cambria"/>
        </w:rPr>
        <w:t xml:space="preserve"> </w:t>
      </w:r>
      <w:r w:rsidR="00A37C6F">
        <w:rPr>
          <w:rFonts w:ascii="Cambria" w:eastAsiaTheme="minorEastAsia" w:hAnsi="Cambria"/>
        </w:rPr>
        <w:t xml:space="preserve">nearly 50% of series are identified correctly on average, while MAE has increased </w:t>
      </w:r>
      <w:r w:rsidR="00222519">
        <w:rPr>
          <w:rFonts w:ascii="Cambria" w:eastAsiaTheme="minorEastAsia" w:hAnsi="Cambria"/>
        </w:rPr>
        <w:t>by just over 30%</w:t>
      </w:r>
      <w:r w:rsidR="00A37C6F">
        <w:rPr>
          <w:rFonts w:ascii="Cambria" w:eastAsiaTheme="minorEastAsia" w:hAnsi="Cambria"/>
        </w:rPr>
        <w:t>.</w:t>
      </w:r>
      <w:r w:rsidR="00222519">
        <w:rPr>
          <w:rFonts w:ascii="Cambria" w:eastAsiaTheme="minorEastAsia" w:hAnsi="Cambria"/>
        </w:rPr>
        <w:t xml:space="preserve"> </w:t>
      </w:r>
      <w:r w:rsidR="00A2556D">
        <w:rPr>
          <w:rFonts w:ascii="Cambria" w:eastAsiaTheme="minorEastAsia" w:hAnsi="Cambria"/>
        </w:rPr>
        <w:t>Protection against identification disclosure</w:t>
      </w:r>
      <w:r w:rsidR="00222519">
        <w:rPr>
          <w:rFonts w:ascii="Cambria" w:eastAsiaTheme="minorEastAsia" w:hAnsi="Cambria"/>
        </w:rPr>
        <w:t xml:space="preserve"> is better under additive noise with </w:t>
      </w:r>
      <m:oMath>
        <m:r>
          <w:rPr>
            <w:rFonts w:ascii="Cambria Math" w:eastAsiaTheme="minorEastAsia" w:hAnsi="Cambria Math"/>
          </w:rPr>
          <m:t>s = 1:</m:t>
        </m:r>
      </m:oMath>
      <w:r w:rsidR="00222519">
        <w:rPr>
          <w:rFonts w:ascii="Cambria" w:eastAsiaTheme="minorEastAsia" w:hAnsi="Cambria"/>
        </w:rPr>
        <w:t xml:space="preserve"> about 22% of series are correctly identified on average. </w:t>
      </w:r>
      <w:proofErr w:type="gramStart"/>
      <w:r w:rsidR="00222519">
        <w:rPr>
          <w:rFonts w:ascii="Cambria" w:eastAsiaTheme="minorEastAsia" w:hAnsi="Cambria"/>
        </w:rPr>
        <w:t>But,</w:t>
      </w:r>
      <w:proofErr w:type="gramEnd"/>
      <w:r w:rsidR="00222519">
        <w:rPr>
          <w:rFonts w:ascii="Cambria" w:eastAsiaTheme="minorEastAsia" w:hAnsi="Cambria"/>
        </w:rPr>
        <w:t xml:space="preserve"> this comes at further cost to forecast accuracy, which is reduced by nearly 45%. Standard </w:t>
      </w:r>
      <w:r w:rsidR="00222519">
        <w:rPr>
          <w:rFonts w:ascii="Cambria" w:eastAsiaTheme="minorEastAsia" w:hAnsi="Cambria"/>
          <w:i/>
          <w:iCs/>
        </w:rPr>
        <w:t>k</w:t>
      </w:r>
      <w:r w:rsidR="00222519">
        <w:rPr>
          <w:rFonts w:ascii="Cambria" w:eastAsiaTheme="minorEastAsia" w:hAnsi="Cambria"/>
        </w:rPr>
        <w:t>-</w:t>
      </w:r>
      <w:proofErr w:type="spellStart"/>
      <w:r w:rsidR="00222519">
        <w:rPr>
          <w:rFonts w:ascii="Cambria" w:eastAsiaTheme="minorEastAsia" w:hAnsi="Cambria"/>
        </w:rPr>
        <w:t>nTS</w:t>
      </w:r>
      <w:proofErr w:type="spellEnd"/>
      <w:r w:rsidR="00222519">
        <w:rPr>
          <w:rFonts w:ascii="Cambria" w:eastAsiaTheme="minorEastAsia" w:hAnsi="Cambria"/>
        </w:rPr>
        <w:t xml:space="preserve"> with </w:t>
      </w:r>
      <w:r w:rsidR="00222519">
        <w:rPr>
          <w:rFonts w:ascii="Cambria" w:eastAsiaTheme="minorEastAsia" w:hAnsi="Cambria"/>
          <w:i/>
          <w:iCs/>
        </w:rPr>
        <w:t>k</w:t>
      </w:r>
      <w:r w:rsidR="00222519">
        <w:rPr>
          <w:rFonts w:ascii="Cambria" w:eastAsiaTheme="minorEastAsia" w:hAnsi="Cambria"/>
        </w:rPr>
        <w:t xml:space="preserve"> = 3 offers a better trade-off – </w:t>
      </w:r>
      <w:r w:rsidR="00A2556D">
        <w:rPr>
          <w:rFonts w:ascii="Cambria" w:eastAsiaTheme="minorEastAsia" w:hAnsi="Cambria"/>
        </w:rPr>
        <w:t>protection against identification disclosure</w:t>
      </w:r>
      <w:r w:rsidR="00222519">
        <w:rPr>
          <w:rFonts w:ascii="Cambria" w:eastAsiaTheme="minorEastAsia" w:hAnsi="Cambria"/>
        </w:rPr>
        <w:t xml:space="preserve"> is quite good, since only 2% of series are correctly identified on average, while accuracy is reduced by about 40%. So, for a similar reduction in accuracy to additive noise with </w:t>
      </w:r>
      <m:oMath>
        <m:r>
          <w:rPr>
            <w:rFonts w:ascii="Cambria Math" w:eastAsiaTheme="minorEastAsia" w:hAnsi="Cambria Math"/>
          </w:rPr>
          <m:t>s = 1</m:t>
        </m:r>
      </m:oMath>
      <w:r w:rsidR="00222519">
        <w:rPr>
          <w:rFonts w:ascii="Cambria" w:eastAsiaTheme="minorEastAsia" w:hAnsi="Cambria"/>
        </w:rPr>
        <w:t xml:space="preserve">, </w:t>
      </w:r>
      <w:r w:rsidR="00222519">
        <w:rPr>
          <w:rFonts w:ascii="Cambria" w:eastAsiaTheme="minorEastAsia" w:hAnsi="Cambria"/>
          <w:i/>
          <w:iCs/>
        </w:rPr>
        <w:t>k</w:t>
      </w:r>
      <w:r w:rsidR="00222519">
        <w:rPr>
          <w:rFonts w:ascii="Cambria" w:eastAsiaTheme="minorEastAsia" w:hAnsi="Cambria"/>
        </w:rPr>
        <w:t>-</w:t>
      </w:r>
      <w:proofErr w:type="spellStart"/>
      <w:r w:rsidR="00222519">
        <w:rPr>
          <w:rFonts w:ascii="Cambria" w:eastAsiaTheme="minorEastAsia" w:hAnsi="Cambria"/>
        </w:rPr>
        <w:t>nTS</w:t>
      </w:r>
      <w:proofErr w:type="spellEnd"/>
      <w:r w:rsidR="00222519">
        <w:rPr>
          <w:rFonts w:ascii="Cambria" w:eastAsiaTheme="minorEastAsia" w:hAnsi="Cambria"/>
        </w:rPr>
        <w:t xml:space="preserve"> gives better privacy.</w:t>
      </w:r>
      <w:r w:rsidR="00A2556D">
        <w:rPr>
          <w:rFonts w:ascii="Cambria" w:eastAsiaTheme="minorEastAsia" w:hAnsi="Cambria"/>
        </w:rPr>
        <w:t xml:space="preserve"> </w:t>
      </w:r>
      <w:r w:rsidR="00A2556D">
        <w:rPr>
          <w:rFonts w:ascii="Cambria" w:eastAsiaTheme="minorEastAsia" w:hAnsi="Cambria"/>
          <w:i/>
          <w:iCs/>
        </w:rPr>
        <w:t>k</w:t>
      </w:r>
      <w:r w:rsidR="00A2556D">
        <w:rPr>
          <w:rFonts w:ascii="Cambria" w:eastAsiaTheme="minorEastAsia" w:hAnsi="Cambria"/>
          <w:i/>
          <w:iCs/>
        </w:rPr>
        <w:softHyphen/>
        <w:t>-</w:t>
      </w:r>
      <w:proofErr w:type="spellStart"/>
      <w:r w:rsidR="00A2556D">
        <w:rPr>
          <w:rFonts w:ascii="Cambria" w:eastAsiaTheme="minorEastAsia" w:hAnsi="Cambria"/>
        </w:rPr>
        <w:t>nTS</w:t>
      </w:r>
      <w:proofErr w:type="spellEnd"/>
      <w:r w:rsidR="00A2556D">
        <w:rPr>
          <w:rFonts w:ascii="Cambria" w:eastAsiaTheme="minorEastAsia" w:hAnsi="Cambria"/>
        </w:rPr>
        <w:t>+ offers better protection against identification disclosure than additive noise (</w:t>
      </w:r>
      <m:oMath>
        <m:r>
          <w:rPr>
            <w:rFonts w:ascii="Cambria Math" w:eastAsiaTheme="minorEastAsia" w:hAnsi="Cambria Math"/>
          </w:rPr>
          <m:t>s = 1)</m:t>
        </m:r>
      </m:oMath>
      <w:r w:rsidR="00A2556D">
        <w:rPr>
          <w:rFonts w:ascii="Cambria" w:eastAsiaTheme="minorEastAsia" w:hAnsi="Cambria"/>
        </w:rPr>
        <w:t xml:space="preserve"> and differential privacy (</w:t>
      </w:r>
      <m:oMath>
        <m:r>
          <m:rPr>
            <m:sty m:val="p"/>
          </m:rPr>
          <w:rPr>
            <w:rFonts w:ascii="Cambria Math" w:eastAsiaTheme="minorEastAsia" w:hAnsi="Cambria Math"/>
          </w:rPr>
          <m:t>ϵ</m:t>
        </m:r>
        <m:r>
          <w:rPr>
            <w:rFonts w:ascii="Cambria Math" w:eastAsiaTheme="minorEastAsia" w:hAnsi="Cambria Math"/>
          </w:rPr>
          <m:t>= 10</m:t>
        </m:r>
      </m:oMath>
      <w:r w:rsidR="00A2556D">
        <w:rPr>
          <w:rFonts w:ascii="Cambria" w:eastAsiaTheme="minorEastAsia" w:hAnsi="Cambria"/>
        </w:rPr>
        <w:t>) with a reduction in accuracy of only 13%.</w:t>
      </w:r>
    </w:p>
    <w:p w14:paraId="06A184F5" w14:textId="77777777" w:rsidR="00A2556D" w:rsidRPr="00682A30" w:rsidRDefault="00A2556D" w:rsidP="007F5BFB">
      <w:pPr>
        <w:rPr>
          <w:rFonts w:ascii="Cambria" w:eastAsiaTheme="minorEastAsia" w:hAnsi="Cambria"/>
        </w:rPr>
      </w:pPr>
    </w:p>
    <w:p w14:paraId="02DE0A0E" w14:textId="77777777" w:rsidR="00222519" w:rsidRPr="00682A30" w:rsidRDefault="00222519" w:rsidP="007F5BFB">
      <w:pPr>
        <w:rPr>
          <w:rFonts w:ascii="Cambria" w:eastAsiaTheme="minorEastAsia" w:hAnsi="Cambria"/>
          <w:vertAlign w:val="subscript"/>
        </w:rPr>
      </w:pPr>
    </w:p>
    <w:p w14:paraId="2F6F67BD" w14:textId="77777777" w:rsidR="00222519" w:rsidRPr="00682A30" w:rsidRDefault="00222519" w:rsidP="007F5BFB">
      <w:pPr>
        <w:rPr>
          <w:rFonts w:ascii="Cambria" w:eastAsiaTheme="minorEastAsia" w:hAnsi="Cambria"/>
        </w:rPr>
      </w:pPr>
    </w:p>
    <w:p w14:paraId="1B4E3EED" w14:textId="104980DE" w:rsidR="000B359F" w:rsidRDefault="000B359F" w:rsidP="007F5BFB">
      <w:pPr>
        <w:rPr>
          <w:ins w:id="1266" w:author="Bale,Cameron" w:date="2022-11-14T10:00:00Z"/>
          <w:rFonts w:ascii="Cambria" w:eastAsiaTheme="minorEastAsia" w:hAnsi="Cambria"/>
        </w:rPr>
      </w:pPr>
    </w:p>
    <w:p w14:paraId="6EE18635" w14:textId="77777777" w:rsidR="0048192A" w:rsidRDefault="0048192A" w:rsidP="007F5BFB">
      <w:pPr>
        <w:rPr>
          <w:rFonts w:ascii="Cambria" w:eastAsiaTheme="minorEastAsia" w:hAnsi="Cambria"/>
        </w:rPr>
      </w:pPr>
    </w:p>
    <w:p w14:paraId="62F34F98" w14:textId="604DF232" w:rsidR="00F25B47" w:rsidRDefault="00F25B47" w:rsidP="00F25B47">
      <w:pPr>
        <w:rPr>
          <w:rFonts w:ascii="Cambria" w:eastAsiaTheme="minorEastAsia" w:hAnsi="Cambria"/>
          <w:b/>
          <w:bCs/>
        </w:rPr>
      </w:pPr>
      <w:r>
        <w:rPr>
          <w:rFonts w:ascii="Cambria" w:eastAsiaTheme="minorEastAsia" w:hAnsi="Cambria"/>
          <w:b/>
          <w:bCs/>
        </w:rPr>
        <w:lastRenderedPageBreak/>
        <w:t>TABLE 5: Measures of identification and attribute disclosure risk</w:t>
      </w:r>
      <w:r w:rsidR="00E00E6C">
        <w:rPr>
          <w:rFonts w:ascii="Cambria" w:eastAsiaTheme="minorEastAsia" w:hAnsi="Cambria"/>
          <w:b/>
          <w:bCs/>
        </w:rPr>
        <w:t xml:space="preserve"> and </w:t>
      </w:r>
      <w:r w:rsidR="005023F9">
        <w:rPr>
          <w:rFonts w:ascii="Cambria" w:eastAsiaTheme="minorEastAsia" w:hAnsi="Cambria"/>
          <w:b/>
          <w:bCs/>
        </w:rPr>
        <w:t xml:space="preserve">average </w:t>
      </w:r>
      <w:r w:rsidR="00E00E6C">
        <w:rPr>
          <w:rFonts w:ascii="Cambria" w:eastAsiaTheme="minorEastAsia" w:hAnsi="Cambria"/>
          <w:b/>
          <w:bCs/>
        </w:rPr>
        <w:t>forecast accuracy</w:t>
      </w:r>
      <w:r>
        <w:rPr>
          <w:rFonts w:ascii="Cambria" w:eastAsiaTheme="minorEastAsia" w:hAnsi="Cambria"/>
          <w:b/>
          <w:bCs/>
        </w:rPr>
        <w:t xml:space="preserve"> for each privacy method</w:t>
      </w:r>
      <w:r w:rsidR="00E46EB8">
        <w:rPr>
          <w:rFonts w:ascii="Cambria" w:eastAsiaTheme="minorEastAsia" w:hAnsi="Cambria"/>
          <w:b/>
          <w:bCs/>
        </w:rPr>
        <w:t xml:space="preserve"> using ten confidential values from each series </w:t>
      </w:r>
      <w:r>
        <w:rPr>
          <w:rFonts w:ascii="Cambria" w:eastAsiaTheme="minorEastAsia" w:hAnsi="Cambria"/>
          <w:b/>
          <w:bCs/>
        </w:rPr>
        <w:t xml:space="preserve">across </w:t>
      </w:r>
      <m:oMath>
        <m:r>
          <m:rPr>
            <m:sty m:val="bi"/>
          </m:rPr>
          <w:rPr>
            <w:rFonts w:ascii="Cambria Math" w:eastAsiaTheme="minorEastAsia" w:hAnsi="Cambria Math"/>
          </w:rPr>
          <m:t>S = 20</m:t>
        </m:r>
      </m:oMath>
      <w:r>
        <w:rPr>
          <w:rFonts w:ascii="Cambria" w:eastAsiaTheme="minorEastAsia" w:hAnsi="Cambria"/>
          <w:b/>
          <w:bCs/>
        </w:rPr>
        <w:t xml:space="preserve"> Simulations.</w:t>
      </w:r>
    </w:p>
    <w:p w14:paraId="3BD2CA19" w14:textId="56BE0B56" w:rsidR="00DA783A" w:rsidRDefault="00DA783A" w:rsidP="00F25B47">
      <w:pPr>
        <w:rPr>
          <w:rFonts w:ascii="Cambria" w:eastAsiaTheme="minorEastAsia" w:hAnsi="Cambria"/>
          <w:b/>
          <w:bCs/>
        </w:rPr>
      </w:pPr>
    </w:p>
    <w:p w14:paraId="53C5BD6E" w14:textId="2F30E6F0" w:rsidR="008500D3" w:rsidRDefault="008500D3" w:rsidP="00F25B47">
      <w:pPr>
        <w:rPr>
          <w:rFonts w:ascii="Cambria" w:eastAsiaTheme="minorEastAsia" w:hAnsi="Cambria"/>
          <w:b/>
          <w:bCs/>
        </w:rPr>
      </w:pPr>
    </w:p>
    <w:p w14:paraId="02185271" w14:textId="04E0B97A" w:rsidR="008500D3" w:rsidRDefault="008500D3" w:rsidP="00F25B47">
      <w:pPr>
        <w:rPr>
          <w:rFonts w:ascii="Cambria" w:eastAsiaTheme="minorEastAsia" w:hAnsi="Cambria"/>
          <w:b/>
          <w:bCs/>
        </w:rPr>
      </w:pPr>
    </w:p>
    <w:p w14:paraId="3C383631" w14:textId="2E280BFE" w:rsidR="008500D3" w:rsidRDefault="008500D3" w:rsidP="00F25B47">
      <w:pPr>
        <w:rPr>
          <w:rFonts w:ascii="Cambria" w:eastAsiaTheme="minorEastAsia" w:hAnsi="Cambria"/>
          <w:b/>
          <w:bCs/>
        </w:rPr>
      </w:pPr>
    </w:p>
    <w:p w14:paraId="5160D39B" w14:textId="77777777" w:rsidR="008500D3" w:rsidRDefault="008500D3" w:rsidP="00F25B47">
      <w:pPr>
        <w:rPr>
          <w:rFonts w:ascii="Cambria" w:eastAsiaTheme="minorEastAsia" w:hAnsi="Cambria"/>
          <w:b/>
          <w:bCs/>
        </w:rPr>
      </w:pPr>
    </w:p>
    <w:p w14:paraId="65E47FE6" w14:textId="751D8FDD" w:rsidR="0053699F" w:rsidRDefault="0053699F" w:rsidP="00F25B47">
      <w:pPr>
        <w:rPr>
          <w:rFonts w:ascii="Cambria" w:eastAsiaTheme="minorEastAsia" w:hAnsi="Cambria"/>
          <w:b/>
          <w:bCs/>
        </w:rPr>
      </w:pPr>
    </w:p>
    <w:p w14:paraId="0A24F9E3" w14:textId="09E2B917" w:rsidR="0053699F" w:rsidRDefault="0053699F" w:rsidP="00F25B47">
      <w:pPr>
        <w:rPr>
          <w:rFonts w:ascii="Cambria" w:eastAsiaTheme="minorEastAsia" w:hAnsi="Cambria"/>
          <w:b/>
          <w:bCs/>
        </w:rPr>
      </w:pPr>
    </w:p>
    <w:p w14:paraId="59E3513D" w14:textId="365C0181" w:rsidR="0053699F" w:rsidRDefault="0053699F" w:rsidP="00F25B47">
      <w:pPr>
        <w:rPr>
          <w:rFonts w:ascii="Cambria" w:eastAsiaTheme="minorEastAsia" w:hAnsi="Cambria"/>
          <w:b/>
          <w:bCs/>
        </w:rPr>
      </w:pPr>
    </w:p>
    <w:p w14:paraId="02B273A8" w14:textId="01427662" w:rsidR="0053699F" w:rsidRDefault="0053699F" w:rsidP="00F25B47">
      <w:pPr>
        <w:rPr>
          <w:rFonts w:ascii="Cambria" w:eastAsiaTheme="minorEastAsia" w:hAnsi="Cambria"/>
          <w:b/>
          <w:bCs/>
        </w:rPr>
      </w:pPr>
    </w:p>
    <w:p w14:paraId="6DC43815" w14:textId="66E4CC5E" w:rsidR="0053699F" w:rsidRDefault="0053699F" w:rsidP="00F25B47">
      <w:pPr>
        <w:rPr>
          <w:rFonts w:ascii="Cambria" w:eastAsiaTheme="minorEastAsia" w:hAnsi="Cambria"/>
          <w:b/>
          <w:bCs/>
        </w:rPr>
      </w:pPr>
    </w:p>
    <w:tbl>
      <w:tblPr>
        <w:tblStyle w:val="TableGrid"/>
        <w:tblpPr w:leftFromText="180" w:rightFromText="180" w:vertAnchor="page" w:horzAnchor="margin" w:tblpY="1441"/>
        <w:tblW w:w="4700" w:type="dxa"/>
        <w:tblLook w:val="04A0" w:firstRow="1" w:lastRow="0" w:firstColumn="1" w:lastColumn="0" w:noHBand="0" w:noVBand="1"/>
        <w:tblPrChange w:id="1267" w:author="Bale,Cameron" w:date="2022-11-10T17:00:00Z">
          <w:tblPr>
            <w:tblStyle w:val="TableGrid"/>
            <w:tblpPr w:leftFromText="180" w:rightFromText="180" w:vertAnchor="page" w:horzAnchor="margin" w:tblpY="1441"/>
            <w:tblW w:w="5640" w:type="dxa"/>
            <w:tblLook w:val="04A0" w:firstRow="1" w:lastRow="0" w:firstColumn="1" w:lastColumn="0" w:noHBand="0" w:noVBand="1"/>
          </w:tblPr>
        </w:tblPrChange>
      </w:tblPr>
      <w:tblGrid>
        <w:gridCol w:w="940"/>
        <w:gridCol w:w="940"/>
        <w:gridCol w:w="940"/>
        <w:gridCol w:w="940"/>
        <w:gridCol w:w="940"/>
        <w:tblGridChange w:id="1268">
          <w:tblGrid>
            <w:gridCol w:w="940"/>
            <w:gridCol w:w="940"/>
            <w:gridCol w:w="940"/>
            <w:gridCol w:w="940"/>
            <w:gridCol w:w="940"/>
          </w:tblGrid>
        </w:tblGridChange>
      </w:tblGrid>
      <w:tr w:rsidR="00483C1D" w:rsidRPr="0053699F" w14:paraId="70809784" w14:textId="77777777" w:rsidTr="00483C1D">
        <w:trPr>
          <w:cantSplit/>
          <w:trHeight w:val="845"/>
          <w:trPrChange w:id="1269" w:author="Bale,Cameron" w:date="2022-11-10T17:00:00Z">
            <w:trPr>
              <w:cantSplit/>
              <w:trHeight w:val="845"/>
            </w:trPr>
          </w:trPrChange>
        </w:trPr>
        <w:tc>
          <w:tcPr>
            <w:tcW w:w="940" w:type="dxa"/>
            <w:vMerge w:val="restart"/>
            <w:textDirection w:val="btLr"/>
            <w:tcPrChange w:id="1270" w:author="Bale,Cameron" w:date="2022-11-10T17:00:00Z">
              <w:tcPr>
                <w:tcW w:w="940" w:type="dxa"/>
                <w:vMerge w:val="restart"/>
                <w:textDirection w:val="btLr"/>
              </w:tcPr>
            </w:tcPrChange>
          </w:tcPr>
          <w:p w14:paraId="0A03B47D" w14:textId="77777777" w:rsidR="00483C1D" w:rsidRPr="007977DF" w:rsidRDefault="00483C1D" w:rsidP="001556C1">
            <w:pPr>
              <w:ind w:left="113" w:right="113"/>
              <w:jc w:val="center"/>
              <w:rPr>
                <w:rFonts w:ascii="Cambria" w:eastAsiaTheme="minorEastAsia" w:hAnsi="Cambria"/>
                <w:b/>
                <w:bCs/>
                <w:sz w:val="16"/>
                <w:szCs w:val="16"/>
              </w:rPr>
            </w:pPr>
            <w:commentRangeStart w:id="1271"/>
            <w:r w:rsidRPr="007977DF">
              <w:rPr>
                <w:rFonts w:ascii="Cambria" w:eastAsiaTheme="minorEastAsia" w:hAnsi="Cambria"/>
                <w:b/>
                <w:bCs/>
                <w:sz w:val="16"/>
                <w:szCs w:val="16"/>
              </w:rPr>
              <w:lastRenderedPageBreak/>
              <w:t>Privacy Method</w:t>
            </w:r>
            <w:commentRangeEnd w:id="1271"/>
            <w:r>
              <w:rPr>
                <w:rStyle w:val="CommentReference"/>
              </w:rPr>
              <w:commentReference w:id="1271"/>
            </w:r>
          </w:p>
        </w:tc>
        <w:tc>
          <w:tcPr>
            <w:tcW w:w="940" w:type="dxa"/>
            <w:vMerge w:val="restart"/>
            <w:textDirection w:val="btLr"/>
            <w:tcPrChange w:id="1272" w:author="Bale,Cameron" w:date="2022-11-10T17:00:00Z">
              <w:tcPr>
                <w:tcW w:w="940" w:type="dxa"/>
                <w:vMerge w:val="restart"/>
                <w:textDirection w:val="btLr"/>
              </w:tcPr>
            </w:tcPrChange>
          </w:tcPr>
          <w:p w14:paraId="4B2FD655" w14:textId="77777777" w:rsidR="00483C1D" w:rsidRPr="00BD5A1B" w:rsidRDefault="00483C1D" w:rsidP="001556C1">
            <w:pPr>
              <w:ind w:left="113" w:right="113"/>
              <w:jc w:val="center"/>
              <w:rPr>
                <w:rFonts w:ascii="Cambria" w:eastAsiaTheme="minorEastAsia" w:hAnsi="Cambria"/>
                <w:b/>
                <w:bCs/>
                <w:sz w:val="16"/>
                <w:szCs w:val="16"/>
              </w:rPr>
            </w:pPr>
            <w:r>
              <w:rPr>
                <w:rFonts w:ascii="Cambria" w:eastAsiaTheme="minorEastAsia" w:hAnsi="Cambria"/>
                <w:b/>
                <w:bCs/>
                <w:i/>
                <w:iCs/>
                <w:sz w:val="16"/>
                <w:szCs w:val="16"/>
              </w:rPr>
              <w:t>k</w:t>
            </w:r>
            <w:r>
              <w:rPr>
                <w:rFonts w:ascii="Cambria" w:eastAsiaTheme="minorEastAsia" w:hAnsi="Cambria"/>
                <w:b/>
                <w:bCs/>
                <w:sz w:val="16"/>
                <w:szCs w:val="16"/>
              </w:rPr>
              <w:t>-</w:t>
            </w:r>
            <w:proofErr w:type="spellStart"/>
            <w:r>
              <w:rPr>
                <w:rFonts w:ascii="Cambria" w:eastAsiaTheme="minorEastAsia" w:hAnsi="Cambria"/>
                <w:b/>
                <w:bCs/>
                <w:sz w:val="16"/>
                <w:szCs w:val="16"/>
              </w:rPr>
              <w:t>nTS</w:t>
            </w:r>
            <w:proofErr w:type="spellEnd"/>
            <w:r>
              <w:rPr>
                <w:rFonts w:ascii="Cambria" w:eastAsiaTheme="minorEastAsia" w:hAnsi="Cambria"/>
                <w:b/>
                <w:bCs/>
                <w:sz w:val="16"/>
                <w:szCs w:val="16"/>
              </w:rPr>
              <w:t>+</w:t>
            </w:r>
          </w:p>
        </w:tc>
        <w:tc>
          <w:tcPr>
            <w:tcW w:w="940" w:type="dxa"/>
            <w:textDirection w:val="btLr"/>
            <w:tcPrChange w:id="1273" w:author="Bale,Cameron" w:date="2022-11-10T17:00:00Z">
              <w:tcPr>
                <w:tcW w:w="940" w:type="dxa"/>
                <w:textDirection w:val="btLr"/>
              </w:tcPr>
            </w:tcPrChange>
          </w:tcPr>
          <w:p w14:paraId="053E5A31"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15</w:t>
            </w:r>
          </w:p>
        </w:tc>
        <w:tc>
          <w:tcPr>
            <w:tcW w:w="940" w:type="dxa"/>
            <w:textDirection w:val="btLr"/>
            <w:tcPrChange w:id="1274" w:author="Bale,Cameron" w:date="2022-11-10T17:00:00Z">
              <w:tcPr>
                <w:tcW w:w="940" w:type="dxa"/>
                <w:textDirection w:val="btLr"/>
              </w:tcPr>
            </w:tcPrChange>
          </w:tcPr>
          <w:p w14:paraId="37AD1B5D"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3.28</w:t>
            </w:r>
          </w:p>
        </w:tc>
        <w:tc>
          <w:tcPr>
            <w:tcW w:w="940" w:type="dxa"/>
            <w:textDirection w:val="btLr"/>
            <w:tcPrChange w:id="1275" w:author="Bale,Cameron" w:date="2022-11-10T17:00:00Z">
              <w:tcPr>
                <w:tcW w:w="940" w:type="dxa"/>
                <w:textDirection w:val="btLr"/>
              </w:tcPr>
            </w:tcPrChange>
          </w:tcPr>
          <w:p w14:paraId="132AEADB" w14:textId="1CEA65A2" w:rsidR="00483C1D" w:rsidRPr="007977DF" w:rsidRDefault="00483C1D" w:rsidP="001556C1">
            <w:pPr>
              <w:ind w:left="113" w:right="113"/>
              <w:rPr>
                <w:rFonts w:ascii="Cambria" w:eastAsiaTheme="minorEastAsia" w:hAnsi="Cambria"/>
                <w:sz w:val="16"/>
                <w:szCs w:val="16"/>
              </w:rPr>
            </w:pPr>
            <w:del w:id="1276" w:author="Bale,Cameron" w:date="2022-11-14T09:51:00Z">
              <w:r w:rsidDel="009C3364">
                <w:rPr>
                  <w:rFonts w:ascii="Cambria" w:eastAsiaTheme="minorEastAsia" w:hAnsi="Cambria"/>
                  <w:sz w:val="16"/>
                  <w:szCs w:val="16"/>
                </w:rPr>
                <w:delText>847.49</w:delText>
              </w:r>
            </w:del>
            <w:ins w:id="1277" w:author="Bale,Cameron" w:date="2022-11-14T09:51:00Z">
              <w:r w:rsidR="009C3364">
                <w:rPr>
                  <w:rFonts w:ascii="Cambria" w:eastAsiaTheme="minorEastAsia" w:hAnsi="Cambria"/>
                  <w:sz w:val="16"/>
                  <w:szCs w:val="16"/>
                </w:rPr>
                <w:t>848.11</w:t>
              </w:r>
            </w:ins>
          </w:p>
        </w:tc>
      </w:tr>
      <w:tr w:rsidR="00483C1D" w:rsidRPr="0053699F" w14:paraId="44BEAFEC" w14:textId="77777777" w:rsidTr="00483C1D">
        <w:trPr>
          <w:cantSplit/>
          <w:trHeight w:val="845"/>
          <w:trPrChange w:id="1278" w:author="Bale,Cameron" w:date="2022-11-10T17:00:00Z">
            <w:trPr>
              <w:cantSplit/>
              <w:trHeight w:val="845"/>
            </w:trPr>
          </w:trPrChange>
        </w:trPr>
        <w:tc>
          <w:tcPr>
            <w:tcW w:w="940" w:type="dxa"/>
            <w:vMerge/>
            <w:textDirection w:val="btLr"/>
            <w:tcPrChange w:id="1279" w:author="Bale,Cameron" w:date="2022-11-10T17:00:00Z">
              <w:tcPr>
                <w:tcW w:w="940" w:type="dxa"/>
                <w:vMerge/>
                <w:textDirection w:val="btLr"/>
              </w:tcPr>
            </w:tcPrChange>
          </w:tcPr>
          <w:p w14:paraId="1041997E" w14:textId="77777777" w:rsidR="00483C1D" w:rsidRPr="007977DF" w:rsidRDefault="00483C1D" w:rsidP="001556C1">
            <w:pPr>
              <w:ind w:left="113" w:right="113"/>
              <w:jc w:val="center"/>
              <w:rPr>
                <w:rFonts w:ascii="Cambria" w:eastAsiaTheme="minorEastAsia" w:hAnsi="Cambria"/>
                <w:b/>
                <w:bCs/>
                <w:sz w:val="16"/>
                <w:szCs w:val="16"/>
              </w:rPr>
            </w:pPr>
          </w:p>
        </w:tc>
        <w:tc>
          <w:tcPr>
            <w:tcW w:w="940" w:type="dxa"/>
            <w:vMerge/>
            <w:textDirection w:val="btLr"/>
            <w:tcPrChange w:id="1280" w:author="Bale,Cameron" w:date="2022-11-10T17:00:00Z">
              <w:tcPr>
                <w:tcW w:w="940" w:type="dxa"/>
                <w:vMerge/>
                <w:textDirection w:val="btLr"/>
              </w:tcPr>
            </w:tcPrChange>
          </w:tcPr>
          <w:p w14:paraId="3FAA3809" w14:textId="77777777" w:rsidR="00483C1D" w:rsidRPr="007977DF" w:rsidRDefault="00483C1D" w:rsidP="001556C1">
            <w:pPr>
              <w:ind w:left="113" w:right="113"/>
              <w:jc w:val="center"/>
              <w:rPr>
                <w:rFonts w:ascii="Cambria" w:eastAsiaTheme="minorEastAsia" w:hAnsi="Cambria"/>
                <w:b/>
                <w:bCs/>
                <w:i/>
                <w:iCs/>
                <w:sz w:val="16"/>
                <w:szCs w:val="16"/>
              </w:rPr>
            </w:pPr>
          </w:p>
        </w:tc>
        <w:tc>
          <w:tcPr>
            <w:tcW w:w="940" w:type="dxa"/>
            <w:textDirection w:val="btLr"/>
            <w:tcPrChange w:id="1281" w:author="Bale,Cameron" w:date="2022-11-10T17:00:00Z">
              <w:tcPr>
                <w:tcW w:w="940" w:type="dxa"/>
                <w:textDirection w:val="btLr"/>
              </w:tcPr>
            </w:tcPrChange>
          </w:tcPr>
          <w:p w14:paraId="00349321"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7</w:t>
            </w:r>
          </w:p>
        </w:tc>
        <w:tc>
          <w:tcPr>
            <w:tcW w:w="940" w:type="dxa"/>
            <w:textDirection w:val="btLr"/>
            <w:tcPrChange w:id="1282" w:author="Bale,Cameron" w:date="2022-11-10T17:00:00Z">
              <w:tcPr>
                <w:tcW w:w="940" w:type="dxa"/>
                <w:textDirection w:val="btLr"/>
              </w:tcPr>
            </w:tcPrChange>
          </w:tcPr>
          <w:p w14:paraId="371BB429"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3.58</w:t>
            </w:r>
          </w:p>
        </w:tc>
        <w:tc>
          <w:tcPr>
            <w:tcW w:w="940" w:type="dxa"/>
            <w:textDirection w:val="btLr"/>
            <w:tcPrChange w:id="1283" w:author="Bale,Cameron" w:date="2022-11-10T17:00:00Z">
              <w:tcPr>
                <w:tcW w:w="940" w:type="dxa"/>
                <w:textDirection w:val="btLr"/>
              </w:tcPr>
            </w:tcPrChange>
          </w:tcPr>
          <w:p w14:paraId="48141036" w14:textId="51630A68" w:rsidR="00483C1D" w:rsidRPr="007977DF" w:rsidRDefault="00483C1D" w:rsidP="001556C1">
            <w:pPr>
              <w:ind w:left="113" w:right="113"/>
              <w:rPr>
                <w:rFonts w:ascii="Cambria" w:eastAsiaTheme="minorEastAsia" w:hAnsi="Cambria"/>
                <w:sz w:val="16"/>
                <w:szCs w:val="16"/>
              </w:rPr>
            </w:pPr>
            <w:del w:id="1284" w:author="Bale,Cameron" w:date="2022-11-14T09:51:00Z">
              <w:r w:rsidDel="009C3364">
                <w:rPr>
                  <w:rFonts w:ascii="Cambria" w:eastAsiaTheme="minorEastAsia" w:hAnsi="Cambria"/>
                  <w:sz w:val="16"/>
                  <w:szCs w:val="16"/>
                </w:rPr>
                <w:delText>807</w:delText>
              </w:r>
            </w:del>
            <w:ins w:id="1285" w:author="Bale,Cameron" w:date="2022-11-14T09:51:00Z">
              <w:r w:rsidR="009C3364">
                <w:rPr>
                  <w:rFonts w:ascii="Cambria" w:eastAsiaTheme="minorEastAsia" w:hAnsi="Cambria"/>
                  <w:sz w:val="16"/>
                  <w:szCs w:val="16"/>
                </w:rPr>
                <w:t>797</w:t>
              </w:r>
            </w:ins>
            <w:r>
              <w:rPr>
                <w:rFonts w:ascii="Cambria" w:eastAsiaTheme="minorEastAsia" w:hAnsi="Cambria"/>
                <w:sz w:val="16"/>
                <w:szCs w:val="16"/>
              </w:rPr>
              <w:t>.</w:t>
            </w:r>
            <w:ins w:id="1286" w:author="Bale,Cameron" w:date="2022-11-14T09:51:00Z">
              <w:r w:rsidR="009C3364">
                <w:rPr>
                  <w:rFonts w:ascii="Cambria" w:eastAsiaTheme="minorEastAsia" w:hAnsi="Cambria"/>
                  <w:sz w:val="16"/>
                  <w:szCs w:val="16"/>
                </w:rPr>
                <w:t>91</w:t>
              </w:r>
            </w:ins>
            <w:del w:id="1287" w:author="Bale,Cameron" w:date="2022-11-14T09:51:00Z">
              <w:r w:rsidDel="009C3364">
                <w:rPr>
                  <w:rFonts w:ascii="Cambria" w:eastAsiaTheme="minorEastAsia" w:hAnsi="Cambria"/>
                  <w:sz w:val="16"/>
                  <w:szCs w:val="16"/>
                </w:rPr>
                <w:delText>78</w:delText>
              </w:r>
            </w:del>
          </w:p>
        </w:tc>
      </w:tr>
      <w:tr w:rsidR="00483C1D" w:rsidRPr="0053699F" w14:paraId="5241C90D" w14:textId="77777777" w:rsidTr="00483C1D">
        <w:trPr>
          <w:cantSplit/>
          <w:trHeight w:val="845"/>
          <w:trPrChange w:id="1288" w:author="Bale,Cameron" w:date="2022-11-10T17:00:00Z">
            <w:trPr>
              <w:cantSplit/>
              <w:trHeight w:val="845"/>
            </w:trPr>
          </w:trPrChange>
        </w:trPr>
        <w:tc>
          <w:tcPr>
            <w:tcW w:w="940" w:type="dxa"/>
            <w:vMerge/>
            <w:textDirection w:val="btLr"/>
            <w:tcPrChange w:id="1289" w:author="Bale,Cameron" w:date="2022-11-10T17:00:00Z">
              <w:tcPr>
                <w:tcW w:w="940" w:type="dxa"/>
                <w:vMerge/>
                <w:textDirection w:val="btLr"/>
              </w:tcPr>
            </w:tcPrChange>
          </w:tcPr>
          <w:p w14:paraId="626FD570" w14:textId="77777777" w:rsidR="00483C1D" w:rsidRPr="007977DF" w:rsidRDefault="00483C1D" w:rsidP="001556C1">
            <w:pPr>
              <w:ind w:left="113" w:right="113"/>
              <w:jc w:val="center"/>
              <w:rPr>
                <w:rFonts w:ascii="Cambria" w:eastAsiaTheme="minorEastAsia" w:hAnsi="Cambria"/>
                <w:b/>
                <w:bCs/>
                <w:sz w:val="16"/>
                <w:szCs w:val="16"/>
              </w:rPr>
            </w:pPr>
          </w:p>
        </w:tc>
        <w:tc>
          <w:tcPr>
            <w:tcW w:w="940" w:type="dxa"/>
            <w:vMerge/>
            <w:textDirection w:val="btLr"/>
            <w:tcPrChange w:id="1290" w:author="Bale,Cameron" w:date="2022-11-10T17:00:00Z">
              <w:tcPr>
                <w:tcW w:w="940" w:type="dxa"/>
                <w:vMerge/>
                <w:textDirection w:val="btLr"/>
              </w:tcPr>
            </w:tcPrChange>
          </w:tcPr>
          <w:p w14:paraId="775C0852" w14:textId="77777777" w:rsidR="00483C1D" w:rsidRPr="007977DF" w:rsidRDefault="00483C1D" w:rsidP="001556C1">
            <w:pPr>
              <w:ind w:left="113" w:right="113"/>
              <w:jc w:val="center"/>
              <w:rPr>
                <w:rFonts w:ascii="Cambria" w:eastAsiaTheme="minorEastAsia" w:hAnsi="Cambria"/>
                <w:b/>
                <w:bCs/>
                <w:i/>
                <w:iCs/>
                <w:sz w:val="16"/>
                <w:szCs w:val="16"/>
              </w:rPr>
            </w:pPr>
          </w:p>
        </w:tc>
        <w:tc>
          <w:tcPr>
            <w:tcW w:w="940" w:type="dxa"/>
            <w:textDirection w:val="btLr"/>
            <w:tcPrChange w:id="1291" w:author="Bale,Cameron" w:date="2022-11-10T17:00:00Z">
              <w:tcPr>
                <w:tcW w:w="940" w:type="dxa"/>
                <w:textDirection w:val="btLr"/>
              </w:tcPr>
            </w:tcPrChange>
          </w:tcPr>
          <w:p w14:paraId="20B81B71"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3</w:t>
            </w:r>
          </w:p>
        </w:tc>
        <w:tc>
          <w:tcPr>
            <w:tcW w:w="940" w:type="dxa"/>
            <w:textDirection w:val="btLr"/>
            <w:tcPrChange w:id="1292" w:author="Bale,Cameron" w:date="2022-11-10T17:00:00Z">
              <w:tcPr>
                <w:tcW w:w="940" w:type="dxa"/>
                <w:textDirection w:val="btLr"/>
              </w:tcPr>
            </w:tcPrChange>
          </w:tcPr>
          <w:p w14:paraId="1D1991F5"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4.5</w:t>
            </w:r>
          </w:p>
        </w:tc>
        <w:tc>
          <w:tcPr>
            <w:tcW w:w="940" w:type="dxa"/>
            <w:textDirection w:val="btLr"/>
            <w:tcPrChange w:id="1293" w:author="Bale,Cameron" w:date="2022-11-10T17:00:00Z">
              <w:tcPr>
                <w:tcW w:w="940" w:type="dxa"/>
                <w:textDirection w:val="btLr"/>
              </w:tcPr>
            </w:tcPrChange>
          </w:tcPr>
          <w:p w14:paraId="3D0DB767" w14:textId="770AE743"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77</w:t>
            </w:r>
            <w:ins w:id="1294" w:author="Bale,Cameron" w:date="2022-11-14T09:51:00Z">
              <w:r w:rsidR="009C3364">
                <w:rPr>
                  <w:rFonts w:ascii="Cambria" w:eastAsiaTheme="minorEastAsia" w:hAnsi="Cambria"/>
                  <w:sz w:val="16"/>
                  <w:szCs w:val="16"/>
                </w:rPr>
                <w:t>8</w:t>
              </w:r>
            </w:ins>
            <w:del w:id="1295" w:author="Bale,Cameron" w:date="2022-11-14T09:51:00Z">
              <w:r w:rsidDel="009C3364">
                <w:rPr>
                  <w:rFonts w:ascii="Cambria" w:eastAsiaTheme="minorEastAsia" w:hAnsi="Cambria"/>
                  <w:sz w:val="16"/>
                  <w:szCs w:val="16"/>
                </w:rPr>
                <w:delText>5</w:delText>
              </w:r>
            </w:del>
            <w:r>
              <w:rPr>
                <w:rFonts w:ascii="Cambria" w:eastAsiaTheme="minorEastAsia" w:hAnsi="Cambria"/>
                <w:sz w:val="16"/>
                <w:szCs w:val="16"/>
              </w:rPr>
              <w:t>.</w:t>
            </w:r>
            <w:ins w:id="1296" w:author="Bale,Cameron" w:date="2022-11-14T09:51:00Z">
              <w:r w:rsidR="009C3364">
                <w:rPr>
                  <w:rFonts w:ascii="Cambria" w:eastAsiaTheme="minorEastAsia" w:hAnsi="Cambria"/>
                  <w:sz w:val="16"/>
                  <w:szCs w:val="16"/>
                </w:rPr>
                <w:t>27</w:t>
              </w:r>
            </w:ins>
            <w:del w:id="1297" w:author="Bale,Cameron" w:date="2022-11-14T09:51:00Z">
              <w:r w:rsidDel="009C3364">
                <w:rPr>
                  <w:rFonts w:ascii="Cambria" w:eastAsiaTheme="minorEastAsia" w:hAnsi="Cambria"/>
                  <w:sz w:val="16"/>
                  <w:szCs w:val="16"/>
                </w:rPr>
                <w:delText>48</w:delText>
              </w:r>
            </w:del>
          </w:p>
        </w:tc>
      </w:tr>
      <w:tr w:rsidR="00483C1D" w:rsidRPr="0053699F" w14:paraId="2BF9C001" w14:textId="77777777" w:rsidTr="00483C1D">
        <w:trPr>
          <w:cantSplit/>
          <w:trHeight w:val="845"/>
          <w:trPrChange w:id="1298" w:author="Bale,Cameron" w:date="2022-11-10T17:00:00Z">
            <w:trPr>
              <w:cantSplit/>
              <w:trHeight w:val="845"/>
            </w:trPr>
          </w:trPrChange>
        </w:trPr>
        <w:tc>
          <w:tcPr>
            <w:tcW w:w="940" w:type="dxa"/>
            <w:vMerge/>
            <w:textDirection w:val="btLr"/>
            <w:tcPrChange w:id="1299" w:author="Bale,Cameron" w:date="2022-11-10T17:00:00Z">
              <w:tcPr>
                <w:tcW w:w="940" w:type="dxa"/>
                <w:vMerge/>
                <w:textDirection w:val="btLr"/>
              </w:tcPr>
            </w:tcPrChange>
          </w:tcPr>
          <w:p w14:paraId="40CAE15F" w14:textId="77777777" w:rsidR="00483C1D" w:rsidRPr="007977DF" w:rsidRDefault="00483C1D" w:rsidP="001556C1">
            <w:pPr>
              <w:ind w:left="113" w:right="113"/>
              <w:jc w:val="center"/>
              <w:rPr>
                <w:rFonts w:ascii="Cambria" w:eastAsiaTheme="minorEastAsia" w:hAnsi="Cambria"/>
                <w:b/>
                <w:bCs/>
                <w:sz w:val="16"/>
                <w:szCs w:val="16"/>
              </w:rPr>
            </w:pPr>
          </w:p>
        </w:tc>
        <w:tc>
          <w:tcPr>
            <w:tcW w:w="940" w:type="dxa"/>
            <w:vMerge w:val="restart"/>
            <w:textDirection w:val="btLr"/>
            <w:tcPrChange w:id="1300" w:author="Bale,Cameron" w:date="2022-11-10T17:00:00Z">
              <w:tcPr>
                <w:tcW w:w="940" w:type="dxa"/>
                <w:vMerge w:val="restart"/>
                <w:textDirection w:val="btLr"/>
              </w:tcPr>
            </w:tcPrChange>
          </w:tcPr>
          <w:p w14:paraId="4234D7B2" w14:textId="77777777" w:rsidR="00483C1D" w:rsidRPr="007977DF" w:rsidRDefault="00483C1D" w:rsidP="001556C1">
            <w:pPr>
              <w:ind w:left="113" w:right="113"/>
              <w:jc w:val="center"/>
              <w:rPr>
                <w:rFonts w:ascii="Cambria" w:eastAsiaTheme="minorEastAsia" w:hAnsi="Cambria"/>
                <w:b/>
                <w:bCs/>
                <w:sz w:val="16"/>
                <w:szCs w:val="16"/>
              </w:rPr>
            </w:pPr>
            <w:r w:rsidRPr="007977DF">
              <w:rPr>
                <w:rFonts w:ascii="Cambria" w:eastAsiaTheme="minorEastAsia" w:hAnsi="Cambria"/>
                <w:b/>
                <w:bCs/>
                <w:i/>
                <w:iCs/>
                <w:sz w:val="16"/>
                <w:szCs w:val="16"/>
              </w:rPr>
              <w:t>k</w:t>
            </w:r>
            <w:r w:rsidRPr="007977DF">
              <w:rPr>
                <w:rFonts w:ascii="Cambria" w:eastAsiaTheme="minorEastAsia" w:hAnsi="Cambria"/>
                <w:b/>
                <w:bCs/>
                <w:sz w:val="16"/>
                <w:szCs w:val="16"/>
              </w:rPr>
              <w:t>-</w:t>
            </w:r>
            <w:proofErr w:type="spellStart"/>
            <w:r w:rsidRPr="007977DF">
              <w:rPr>
                <w:rFonts w:ascii="Cambria" w:eastAsiaTheme="minorEastAsia" w:hAnsi="Cambria"/>
                <w:b/>
                <w:bCs/>
                <w:sz w:val="16"/>
                <w:szCs w:val="16"/>
              </w:rPr>
              <w:t>nTS</w:t>
            </w:r>
            <w:proofErr w:type="spellEnd"/>
          </w:p>
        </w:tc>
        <w:tc>
          <w:tcPr>
            <w:tcW w:w="940" w:type="dxa"/>
            <w:textDirection w:val="btLr"/>
            <w:tcPrChange w:id="1301" w:author="Bale,Cameron" w:date="2022-11-10T17:00:00Z">
              <w:tcPr>
                <w:tcW w:w="940" w:type="dxa"/>
                <w:textDirection w:val="btLr"/>
              </w:tcPr>
            </w:tcPrChange>
          </w:tcPr>
          <w:p w14:paraId="0043ADDF" w14:textId="77777777" w:rsidR="00483C1D" w:rsidRPr="007977DF" w:rsidRDefault="00483C1D" w:rsidP="001556C1">
            <w:pPr>
              <w:ind w:left="113" w:right="113"/>
              <w:rPr>
                <w:rFonts w:ascii="Cambria" w:eastAsiaTheme="minorEastAsia" w:hAnsi="Cambria"/>
                <w:b/>
                <w:bCs/>
                <w:sz w:val="16"/>
                <w:szCs w:val="16"/>
              </w:rPr>
            </w:pPr>
            <w:r w:rsidRPr="007977DF">
              <w:rPr>
                <w:rFonts w:ascii="Cambria" w:eastAsiaTheme="minorEastAsia" w:hAnsi="Cambria"/>
                <w:b/>
                <w:bCs/>
                <w:sz w:val="16"/>
                <w:szCs w:val="16"/>
              </w:rPr>
              <w:t>15</w:t>
            </w:r>
          </w:p>
        </w:tc>
        <w:tc>
          <w:tcPr>
            <w:tcW w:w="940" w:type="dxa"/>
            <w:textDirection w:val="btLr"/>
            <w:tcPrChange w:id="1302" w:author="Bale,Cameron" w:date="2022-11-10T17:00:00Z">
              <w:tcPr>
                <w:tcW w:w="940" w:type="dxa"/>
                <w:textDirection w:val="btLr"/>
              </w:tcPr>
            </w:tcPrChange>
          </w:tcPr>
          <w:p w14:paraId="10CBD820" w14:textId="77777777" w:rsidR="00483C1D" w:rsidRPr="007977DF" w:rsidRDefault="00483C1D" w:rsidP="001556C1">
            <w:pPr>
              <w:ind w:left="113" w:right="113"/>
              <w:rPr>
                <w:rFonts w:ascii="Cambria" w:eastAsiaTheme="minorEastAsia" w:hAnsi="Cambria"/>
                <w:sz w:val="16"/>
                <w:szCs w:val="16"/>
              </w:rPr>
            </w:pPr>
            <w:r w:rsidRPr="007977DF">
              <w:rPr>
                <w:rFonts w:ascii="Cambria" w:eastAsiaTheme="minorEastAsia" w:hAnsi="Cambria"/>
                <w:sz w:val="16"/>
                <w:szCs w:val="16"/>
              </w:rPr>
              <w:t>1.96</w:t>
            </w:r>
          </w:p>
        </w:tc>
        <w:tc>
          <w:tcPr>
            <w:tcW w:w="940" w:type="dxa"/>
            <w:textDirection w:val="btLr"/>
            <w:tcPrChange w:id="1303" w:author="Bale,Cameron" w:date="2022-11-10T17:00:00Z">
              <w:tcPr>
                <w:tcW w:w="940" w:type="dxa"/>
                <w:textDirection w:val="btLr"/>
              </w:tcPr>
            </w:tcPrChange>
          </w:tcPr>
          <w:p w14:paraId="5DF8C711"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1066.16</w:t>
            </w:r>
          </w:p>
        </w:tc>
      </w:tr>
      <w:tr w:rsidR="00483C1D" w:rsidRPr="0053699F" w14:paraId="519A8EEF" w14:textId="77777777" w:rsidTr="00483C1D">
        <w:trPr>
          <w:cantSplit/>
          <w:trHeight w:val="800"/>
          <w:trPrChange w:id="1304" w:author="Bale,Cameron" w:date="2022-11-10T17:00:00Z">
            <w:trPr>
              <w:cantSplit/>
              <w:trHeight w:val="800"/>
            </w:trPr>
          </w:trPrChange>
        </w:trPr>
        <w:tc>
          <w:tcPr>
            <w:tcW w:w="940" w:type="dxa"/>
            <w:vMerge/>
            <w:textDirection w:val="btLr"/>
            <w:tcPrChange w:id="1305" w:author="Bale,Cameron" w:date="2022-11-10T17:00:00Z">
              <w:tcPr>
                <w:tcW w:w="940" w:type="dxa"/>
                <w:vMerge/>
                <w:textDirection w:val="btLr"/>
              </w:tcPr>
            </w:tcPrChange>
          </w:tcPr>
          <w:p w14:paraId="27479E43" w14:textId="77777777" w:rsidR="00483C1D" w:rsidRPr="007977DF" w:rsidRDefault="00483C1D" w:rsidP="001556C1">
            <w:pPr>
              <w:ind w:left="113" w:right="113"/>
              <w:rPr>
                <w:rFonts w:ascii="Cambria" w:eastAsiaTheme="minorEastAsia" w:hAnsi="Cambria"/>
                <w:b/>
                <w:bCs/>
                <w:sz w:val="16"/>
                <w:szCs w:val="16"/>
              </w:rPr>
            </w:pPr>
          </w:p>
        </w:tc>
        <w:tc>
          <w:tcPr>
            <w:tcW w:w="940" w:type="dxa"/>
            <w:vMerge/>
            <w:textDirection w:val="btLr"/>
            <w:tcPrChange w:id="1306" w:author="Bale,Cameron" w:date="2022-11-10T17:00:00Z">
              <w:tcPr>
                <w:tcW w:w="940" w:type="dxa"/>
                <w:vMerge/>
                <w:textDirection w:val="btLr"/>
              </w:tcPr>
            </w:tcPrChange>
          </w:tcPr>
          <w:p w14:paraId="018F3727"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07" w:author="Bale,Cameron" w:date="2022-11-10T17:00:00Z">
              <w:tcPr>
                <w:tcW w:w="940" w:type="dxa"/>
                <w:textDirection w:val="btLr"/>
              </w:tcPr>
            </w:tcPrChange>
          </w:tcPr>
          <w:p w14:paraId="6E43793B" w14:textId="77777777" w:rsidR="00483C1D" w:rsidRPr="007977DF" w:rsidRDefault="00483C1D" w:rsidP="001556C1">
            <w:pPr>
              <w:ind w:left="113" w:right="113"/>
              <w:rPr>
                <w:rFonts w:ascii="Cambria" w:eastAsiaTheme="minorEastAsia" w:hAnsi="Cambria"/>
                <w:b/>
                <w:bCs/>
                <w:sz w:val="16"/>
                <w:szCs w:val="16"/>
              </w:rPr>
            </w:pPr>
            <w:r w:rsidRPr="007977DF">
              <w:rPr>
                <w:rFonts w:ascii="Cambria" w:eastAsiaTheme="minorEastAsia" w:hAnsi="Cambria"/>
                <w:b/>
                <w:bCs/>
                <w:sz w:val="16"/>
                <w:szCs w:val="16"/>
              </w:rPr>
              <w:t>7</w:t>
            </w:r>
          </w:p>
        </w:tc>
        <w:tc>
          <w:tcPr>
            <w:tcW w:w="940" w:type="dxa"/>
            <w:textDirection w:val="btLr"/>
            <w:tcPrChange w:id="1308" w:author="Bale,Cameron" w:date="2022-11-10T17:00:00Z">
              <w:tcPr>
                <w:tcW w:w="940" w:type="dxa"/>
                <w:textDirection w:val="btLr"/>
              </w:tcPr>
            </w:tcPrChange>
          </w:tcPr>
          <w:p w14:paraId="5620169C" w14:textId="77777777" w:rsidR="00483C1D" w:rsidRPr="007977DF" w:rsidRDefault="00483C1D" w:rsidP="001556C1">
            <w:pPr>
              <w:ind w:left="113" w:right="113"/>
              <w:rPr>
                <w:rFonts w:ascii="Cambria" w:eastAsiaTheme="minorEastAsia" w:hAnsi="Cambria"/>
                <w:sz w:val="16"/>
                <w:szCs w:val="16"/>
              </w:rPr>
            </w:pPr>
            <w:r w:rsidRPr="007977DF">
              <w:rPr>
                <w:rFonts w:ascii="Cambria" w:eastAsiaTheme="minorEastAsia" w:hAnsi="Cambria"/>
                <w:sz w:val="16"/>
                <w:szCs w:val="16"/>
              </w:rPr>
              <w:t>2.00</w:t>
            </w:r>
          </w:p>
        </w:tc>
        <w:tc>
          <w:tcPr>
            <w:tcW w:w="940" w:type="dxa"/>
            <w:textDirection w:val="btLr"/>
            <w:tcPrChange w:id="1309" w:author="Bale,Cameron" w:date="2022-11-10T17:00:00Z">
              <w:tcPr>
                <w:tcW w:w="940" w:type="dxa"/>
                <w:textDirection w:val="btLr"/>
              </w:tcPr>
            </w:tcPrChange>
          </w:tcPr>
          <w:p w14:paraId="11ED2469"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987.04</w:t>
            </w:r>
          </w:p>
        </w:tc>
      </w:tr>
      <w:tr w:rsidR="00483C1D" w:rsidRPr="0053699F" w14:paraId="6FA188A7" w14:textId="77777777" w:rsidTr="00483C1D">
        <w:trPr>
          <w:cantSplit/>
          <w:trHeight w:val="791"/>
          <w:trPrChange w:id="1310" w:author="Bale,Cameron" w:date="2022-11-10T17:00:00Z">
            <w:trPr>
              <w:cantSplit/>
              <w:trHeight w:val="791"/>
            </w:trPr>
          </w:trPrChange>
        </w:trPr>
        <w:tc>
          <w:tcPr>
            <w:tcW w:w="940" w:type="dxa"/>
            <w:vMerge/>
            <w:textDirection w:val="btLr"/>
            <w:tcPrChange w:id="1311" w:author="Bale,Cameron" w:date="2022-11-10T17:00:00Z">
              <w:tcPr>
                <w:tcW w:w="940" w:type="dxa"/>
                <w:vMerge/>
                <w:textDirection w:val="btLr"/>
              </w:tcPr>
            </w:tcPrChange>
          </w:tcPr>
          <w:p w14:paraId="316A48E8" w14:textId="77777777" w:rsidR="00483C1D" w:rsidRPr="007977DF" w:rsidRDefault="00483C1D" w:rsidP="001556C1">
            <w:pPr>
              <w:ind w:left="113" w:right="113"/>
              <w:rPr>
                <w:rFonts w:ascii="Cambria" w:eastAsiaTheme="minorEastAsia" w:hAnsi="Cambria"/>
                <w:b/>
                <w:bCs/>
                <w:sz w:val="16"/>
                <w:szCs w:val="16"/>
              </w:rPr>
            </w:pPr>
          </w:p>
        </w:tc>
        <w:tc>
          <w:tcPr>
            <w:tcW w:w="940" w:type="dxa"/>
            <w:vMerge/>
            <w:textDirection w:val="btLr"/>
            <w:tcPrChange w:id="1312" w:author="Bale,Cameron" w:date="2022-11-10T17:00:00Z">
              <w:tcPr>
                <w:tcW w:w="940" w:type="dxa"/>
                <w:vMerge/>
                <w:textDirection w:val="btLr"/>
              </w:tcPr>
            </w:tcPrChange>
          </w:tcPr>
          <w:p w14:paraId="557BBD34"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13" w:author="Bale,Cameron" w:date="2022-11-10T17:00:00Z">
              <w:tcPr>
                <w:tcW w:w="940" w:type="dxa"/>
                <w:textDirection w:val="btLr"/>
              </w:tcPr>
            </w:tcPrChange>
          </w:tcPr>
          <w:p w14:paraId="07165454" w14:textId="77777777" w:rsidR="00483C1D" w:rsidRPr="007977DF" w:rsidRDefault="00483C1D" w:rsidP="001556C1">
            <w:pPr>
              <w:ind w:left="113" w:right="113"/>
              <w:rPr>
                <w:rFonts w:ascii="Cambria" w:eastAsiaTheme="minorEastAsia" w:hAnsi="Cambria"/>
                <w:b/>
                <w:bCs/>
                <w:sz w:val="16"/>
                <w:szCs w:val="16"/>
              </w:rPr>
            </w:pPr>
            <w:r w:rsidRPr="007977DF">
              <w:rPr>
                <w:rFonts w:ascii="Cambria" w:eastAsiaTheme="minorEastAsia" w:hAnsi="Cambria"/>
                <w:b/>
                <w:bCs/>
                <w:sz w:val="16"/>
                <w:szCs w:val="16"/>
              </w:rPr>
              <w:t>3</w:t>
            </w:r>
          </w:p>
        </w:tc>
        <w:tc>
          <w:tcPr>
            <w:tcW w:w="940" w:type="dxa"/>
            <w:textDirection w:val="btLr"/>
            <w:tcPrChange w:id="1314" w:author="Bale,Cameron" w:date="2022-11-10T17:00:00Z">
              <w:tcPr>
                <w:tcW w:w="940" w:type="dxa"/>
                <w:textDirection w:val="btLr"/>
              </w:tcPr>
            </w:tcPrChange>
          </w:tcPr>
          <w:p w14:paraId="6B740A13" w14:textId="77777777" w:rsidR="00483C1D" w:rsidRPr="007977DF" w:rsidRDefault="00483C1D" w:rsidP="001556C1">
            <w:pPr>
              <w:ind w:left="113" w:right="113"/>
              <w:rPr>
                <w:rFonts w:ascii="Cambria" w:eastAsiaTheme="minorEastAsia" w:hAnsi="Cambria"/>
                <w:sz w:val="16"/>
                <w:szCs w:val="16"/>
              </w:rPr>
            </w:pPr>
            <w:r w:rsidRPr="007977DF">
              <w:rPr>
                <w:rFonts w:ascii="Cambria" w:eastAsiaTheme="minorEastAsia" w:hAnsi="Cambria"/>
                <w:sz w:val="16"/>
                <w:szCs w:val="16"/>
              </w:rPr>
              <w:t>2.03</w:t>
            </w:r>
          </w:p>
        </w:tc>
        <w:tc>
          <w:tcPr>
            <w:tcW w:w="940" w:type="dxa"/>
            <w:textDirection w:val="btLr"/>
            <w:tcPrChange w:id="1315" w:author="Bale,Cameron" w:date="2022-11-10T17:00:00Z">
              <w:tcPr>
                <w:tcW w:w="940" w:type="dxa"/>
                <w:textDirection w:val="btLr"/>
              </w:tcPr>
            </w:tcPrChange>
          </w:tcPr>
          <w:p w14:paraId="46FCE9C8"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956.89</w:t>
            </w:r>
          </w:p>
        </w:tc>
      </w:tr>
      <w:tr w:rsidR="00483C1D" w:rsidRPr="0053699F" w14:paraId="1F0111E5" w14:textId="77777777" w:rsidTr="00483C1D">
        <w:trPr>
          <w:cantSplit/>
          <w:trHeight w:val="827"/>
          <w:trPrChange w:id="1316" w:author="Bale,Cameron" w:date="2022-11-10T17:00:00Z">
            <w:trPr>
              <w:cantSplit/>
              <w:trHeight w:val="827"/>
            </w:trPr>
          </w:trPrChange>
        </w:trPr>
        <w:tc>
          <w:tcPr>
            <w:tcW w:w="940" w:type="dxa"/>
            <w:vMerge/>
            <w:textDirection w:val="btLr"/>
            <w:tcPrChange w:id="1317" w:author="Bale,Cameron" w:date="2022-11-10T17:00:00Z">
              <w:tcPr>
                <w:tcW w:w="940" w:type="dxa"/>
                <w:vMerge/>
                <w:textDirection w:val="btLr"/>
              </w:tcPr>
            </w:tcPrChange>
          </w:tcPr>
          <w:p w14:paraId="23045732" w14:textId="77777777" w:rsidR="00483C1D" w:rsidRPr="007977DF" w:rsidRDefault="00483C1D" w:rsidP="001556C1">
            <w:pPr>
              <w:ind w:left="113" w:right="113"/>
              <w:rPr>
                <w:rFonts w:ascii="Cambria" w:eastAsiaTheme="minorEastAsia" w:hAnsi="Cambria"/>
                <w:b/>
                <w:bCs/>
                <w:sz w:val="16"/>
                <w:szCs w:val="16"/>
              </w:rPr>
            </w:pPr>
          </w:p>
        </w:tc>
        <w:tc>
          <w:tcPr>
            <w:tcW w:w="940" w:type="dxa"/>
            <w:vMerge w:val="restart"/>
            <w:textDirection w:val="btLr"/>
            <w:tcPrChange w:id="1318" w:author="Bale,Cameron" w:date="2022-11-10T17:00:00Z">
              <w:tcPr>
                <w:tcW w:w="940" w:type="dxa"/>
                <w:vMerge w:val="restart"/>
                <w:textDirection w:val="btLr"/>
              </w:tcPr>
            </w:tcPrChange>
          </w:tcPr>
          <w:p w14:paraId="7891DB9F" w14:textId="77777777" w:rsidR="00483C1D" w:rsidRPr="007977DF" w:rsidRDefault="00483C1D" w:rsidP="001556C1">
            <w:pPr>
              <w:ind w:left="113" w:right="113"/>
              <w:jc w:val="center"/>
              <w:rPr>
                <w:rFonts w:ascii="Cambria" w:eastAsiaTheme="minorEastAsia" w:hAnsi="Cambria"/>
                <w:b/>
                <w:bCs/>
                <w:sz w:val="16"/>
                <w:szCs w:val="16"/>
              </w:rPr>
            </w:pPr>
            <w:commentRangeStart w:id="1319"/>
            <w:r w:rsidRPr="007977DF">
              <w:rPr>
                <w:rFonts w:ascii="Cambria" w:eastAsiaTheme="minorEastAsia" w:hAnsi="Cambria"/>
                <w:b/>
                <w:bCs/>
                <w:sz w:val="16"/>
                <w:szCs w:val="16"/>
              </w:rPr>
              <w:t>Differential Privacy</w:t>
            </w:r>
            <w:commentRangeEnd w:id="1319"/>
            <w:r>
              <w:rPr>
                <w:rStyle w:val="CommentReference"/>
              </w:rPr>
              <w:commentReference w:id="1319"/>
            </w:r>
          </w:p>
        </w:tc>
        <w:tc>
          <w:tcPr>
            <w:tcW w:w="940" w:type="dxa"/>
            <w:textDirection w:val="btLr"/>
            <w:tcPrChange w:id="1320" w:author="Bale,Cameron" w:date="2022-11-10T17:00:00Z">
              <w:tcPr>
                <w:tcW w:w="940" w:type="dxa"/>
                <w:textDirection w:val="btLr"/>
              </w:tcPr>
            </w:tcPrChange>
          </w:tcPr>
          <w:p w14:paraId="0EA36763"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1.0</w:t>
            </w:r>
          </w:p>
        </w:tc>
        <w:tc>
          <w:tcPr>
            <w:tcW w:w="940" w:type="dxa"/>
            <w:textDirection w:val="btLr"/>
            <w:tcPrChange w:id="1321" w:author="Bale,Cameron" w:date="2022-11-10T17:00:00Z">
              <w:tcPr>
                <w:tcW w:w="940" w:type="dxa"/>
                <w:textDirection w:val="btLr"/>
              </w:tcPr>
            </w:tcPrChange>
          </w:tcPr>
          <w:p w14:paraId="07B6C31A"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1.95</w:t>
            </w:r>
          </w:p>
        </w:tc>
        <w:tc>
          <w:tcPr>
            <w:tcW w:w="940" w:type="dxa"/>
            <w:textDirection w:val="btLr"/>
            <w:tcPrChange w:id="1322" w:author="Bale,Cameron" w:date="2022-11-10T17:00:00Z">
              <w:tcPr>
                <w:tcW w:w="940" w:type="dxa"/>
                <w:textDirection w:val="btLr"/>
              </w:tcPr>
            </w:tcPrChange>
          </w:tcPr>
          <w:p w14:paraId="6093BE86"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3310.34</w:t>
            </w:r>
          </w:p>
        </w:tc>
      </w:tr>
      <w:tr w:rsidR="00483C1D" w:rsidRPr="0053699F" w14:paraId="65E2A153" w14:textId="77777777" w:rsidTr="00483C1D">
        <w:trPr>
          <w:cantSplit/>
          <w:trHeight w:val="818"/>
          <w:trPrChange w:id="1323" w:author="Bale,Cameron" w:date="2022-11-10T17:00:00Z">
            <w:trPr>
              <w:cantSplit/>
              <w:trHeight w:val="818"/>
            </w:trPr>
          </w:trPrChange>
        </w:trPr>
        <w:tc>
          <w:tcPr>
            <w:tcW w:w="940" w:type="dxa"/>
            <w:vMerge/>
            <w:textDirection w:val="btLr"/>
            <w:tcPrChange w:id="1324" w:author="Bale,Cameron" w:date="2022-11-10T17:00:00Z">
              <w:tcPr>
                <w:tcW w:w="940" w:type="dxa"/>
                <w:vMerge/>
                <w:textDirection w:val="btLr"/>
              </w:tcPr>
            </w:tcPrChange>
          </w:tcPr>
          <w:p w14:paraId="0718314C" w14:textId="77777777" w:rsidR="00483C1D" w:rsidRPr="007977DF" w:rsidRDefault="00483C1D" w:rsidP="001556C1">
            <w:pPr>
              <w:ind w:left="113" w:right="113"/>
              <w:rPr>
                <w:rFonts w:ascii="Cambria" w:eastAsiaTheme="minorEastAsia" w:hAnsi="Cambria"/>
                <w:b/>
                <w:bCs/>
                <w:sz w:val="16"/>
                <w:szCs w:val="16"/>
              </w:rPr>
            </w:pPr>
          </w:p>
        </w:tc>
        <w:tc>
          <w:tcPr>
            <w:tcW w:w="940" w:type="dxa"/>
            <w:vMerge/>
            <w:textDirection w:val="btLr"/>
            <w:tcPrChange w:id="1325" w:author="Bale,Cameron" w:date="2022-11-10T17:00:00Z">
              <w:tcPr>
                <w:tcW w:w="940" w:type="dxa"/>
                <w:vMerge/>
                <w:textDirection w:val="btLr"/>
              </w:tcPr>
            </w:tcPrChange>
          </w:tcPr>
          <w:p w14:paraId="4627DF71"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26" w:author="Bale,Cameron" w:date="2022-11-10T17:00:00Z">
              <w:tcPr>
                <w:tcW w:w="940" w:type="dxa"/>
                <w:textDirection w:val="btLr"/>
              </w:tcPr>
            </w:tcPrChange>
          </w:tcPr>
          <w:p w14:paraId="02B3B9B0"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4.6</w:t>
            </w:r>
          </w:p>
        </w:tc>
        <w:tc>
          <w:tcPr>
            <w:tcW w:w="940" w:type="dxa"/>
            <w:textDirection w:val="btLr"/>
            <w:tcPrChange w:id="1327" w:author="Bale,Cameron" w:date="2022-11-10T17:00:00Z">
              <w:tcPr>
                <w:tcW w:w="940" w:type="dxa"/>
                <w:textDirection w:val="btLr"/>
              </w:tcPr>
            </w:tcPrChange>
          </w:tcPr>
          <w:p w14:paraId="18CC7377"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12.44</w:t>
            </w:r>
          </w:p>
        </w:tc>
        <w:tc>
          <w:tcPr>
            <w:tcW w:w="940" w:type="dxa"/>
            <w:textDirection w:val="btLr"/>
            <w:tcPrChange w:id="1328" w:author="Bale,Cameron" w:date="2022-11-10T17:00:00Z">
              <w:tcPr>
                <w:tcW w:w="940" w:type="dxa"/>
                <w:textDirection w:val="btLr"/>
              </w:tcPr>
            </w:tcPrChange>
          </w:tcPr>
          <w:p w14:paraId="336C8978"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1400.95</w:t>
            </w:r>
          </w:p>
        </w:tc>
      </w:tr>
      <w:tr w:rsidR="00483C1D" w:rsidRPr="0053699F" w14:paraId="16D521A3" w14:textId="77777777" w:rsidTr="00483C1D">
        <w:trPr>
          <w:cantSplit/>
          <w:trHeight w:val="827"/>
          <w:trPrChange w:id="1329" w:author="Bale,Cameron" w:date="2022-11-10T17:00:00Z">
            <w:trPr>
              <w:cantSplit/>
              <w:trHeight w:val="827"/>
            </w:trPr>
          </w:trPrChange>
        </w:trPr>
        <w:tc>
          <w:tcPr>
            <w:tcW w:w="940" w:type="dxa"/>
            <w:vMerge/>
            <w:textDirection w:val="btLr"/>
            <w:tcPrChange w:id="1330" w:author="Bale,Cameron" w:date="2022-11-10T17:00:00Z">
              <w:tcPr>
                <w:tcW w:w="940" w:type="dxa"/>
                <w:vMerge/>
                <w:textDirection w:val="btLr"/>
              </w:tcPr>
            </w:tcPrChange>
          </w:tcPr>
          <w:p w14:paraId="4253DA19" w14:textId="77777777" w:rsidR="00483C1D" w:rsidRPr="007977DF" w:rsidRDefault="00483C1D" w:rsidP="001556C1">
            <w:pPr>
              <w:ind w:left="113" w:right="113"/>
              <w:rPr>
                <w:rFonts w:ascii="Cambria" w:eastAsiaTheme="minorEastAsia" w:hAnsi="Cambria"/>
                <w:b/>
                <w:bCs/>
                <w:sz w:val="16"/>
                <w:szCs w:val="16"/>
              </w:rPr>
            </w:pPr>
          </w:p>
        </w:tc>
        <w:tc>
          <w:tcPr>
            <w:tcW w:w="940" w:type="dxa"/>
            <w:vMerge/>
            <w:textDirection w:val="btLr"/>
            <w:tcPrChange w:id="1331" w:author="Bale,Cameron" w:date="2022-11-10T17:00:00Z">
              <w:tcPr>
                <w:tcW w:w="940" w:type="dxa"/>
                <w:vMerge/>
                <w:textDirection w:val="btLr"/>
              </w:tcPr>
            </w:tcPrChange>
          </w:tcPr>
          <w:p w14:paraId="25E2CEF8"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32" w:author="Bale,Cameron" w:date="2022-11-10T17:00:00Z">
              <w:tcPr>
                <w:tcW w:w="940" w:type="dxa"/>
                <w:textDirection w:val="btLr"/>
              </w:tcPr>
            </w:tcPrChange>
          </w:tcPr>
          <w:p w14:paraId="092ACA6D"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10</w:t>
            </w:r>
          </w:p>
        </w:tc>
        <w:tc>
          <w:tcPr>
            <w:tcW w:w="940" w:type="dxa"/>
            <w:textDirection w:val="btLr"/>
            <w:tcPrChange w:id="1333" w:author="Bale,Cameron" w:date="2022-11-10T17:00:00Z">
              <w:tcPr>
                <w:tcW w:w="940" w:type="dxa"/>
                <w:textDirection w:val="btLr"/>
              </w:tcPr>
            </w:tcPrChange>
          </w:tcPr>
          <w:p w14:paraId="44C07D29"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48.66</w:t>
            </w:r>
          </w:p>
        </w:tc>
        <w:tc>
          <w:tcPr>
            <w:tcW w:w="940" w:type="dxa"/>
            <w:textDirection w:val="btLr"/>
            <w:tcPrChange w:id="1334" w:author="Bale,Cameron" w:date="2022-11-10T17:00:00Z">
              <w:tcPr>
                <w:tcW w:w="940" w:type="dxa"/>
                <w:textDirection w:val="btLr"/>
              </w:tcPr>
            </w:tcPrChange>
          </w:tcPr>
          <w:p w14:paraId="1B513E70"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899.38</w:t>
            </w:r>
          </w:p>
        </w:tc>
      </w:tr>
      <w:tr w:rsidR="00483C1D" w:rsidRPr="0053699F" w14:paraId="3352CADB" w14:textId="77777777" w:rsidTr="00483C1D">
        <w:trPr>
          <w:cantSplit/>
          <w:trHeight w:val="800"/>
          <w:trPrChange w:id="1335" w:author="Bale,Cameron" w:date="2022-11-10T17:00:00Z">
            <w:trPr>
              <w:cantSplit/>
              <w:trHeight w:val="800"/>
            </w:trPr>
          </w:trPrChange>
        </w:trPr>
        <w:tc>
          <w:tcPr>
            <w:tcW w:w="940" w:type="dxa"/>
            <w:vMerge/>
            <w:textDirection w:val="btLr"/>
            <w:tcPrChange w:id="1336" w:author="Bale,Cameron" w:date="2022-11-10T17:00:00Z">
              <w:tcPr>
                <w:tcW w:w="940" w:type="dxa"/>
                <w:vMerge/>
                <w:textDirection w:val="btLr"/>
              </w:tcPr>
            </w:tcPrChange>
          </w:tcPr>
          <w:p w14:paraId="0978209E" w14:textId="77777777" w:rsidR="00483C1D" w:rsidRPr="007977DF" w:rsidRDefault="00483C1D" w:rsidP="001556C1">
            <w:pPr>
              <w:ind w:left="113" w:right="113"/>
              <w:rPr>
                <w:rFonts w:ascii="Cambria" w:eastAsiaTheme="minorEastAsia" w:hAnsi="Cambria"/>
                <w:b/>
                <w:bCs/>
                <w:sz w:val="16"/>
                <w:szCs w:val="16"/>
              </w:rPr>
            </w:pPr>
          </w:p>
        </w:tc>
        <w:tc>
          <w:tcPr>
            <w:tcW w:w="940" w:type="dxa"/>
            <w:vMerge w:val="restart"/>
            <w:textDirection w:val="btLr"/>
            <w:tcPrChange w:id="1337" w:author="Bale,Cameron" w:date="2022-11-10T17:00:00Z">
              <w:tcPr>
                <w:tcW w:w="940" w:type="dxa"/>
                <w:vMerge w:val="restart"/>
                <w:textDirection w:val="btLr"/>
              </w:tcPr>
            </w:tcPrChange>
          </w:tcPr>
          <w:p w14:paraId="6087FBED" w14:textId="77777777" w:rsidR="00483C1D" w:rsidRPr="00A55910" w:rsidRDefault="00483C1D" w:rsidP="001556C1">
            <w:pPr>
              <w:ind w:left="113" w:right="113"/>
              <w:jc w:val="center"/>
              <w:rPr>
                <w:rFonts w:ascii="Cambria" w:eastAsiaTheme="minorEastAsia" w:hAnsi="Cambria"/>
                <w:b/>
                <w:bCs/>
                <w:sz w:val="16"/>
                <w:szCs w:val="16"/>
              </w:rPr>
            </w:pPr>
            <w:r w:rsidRPr="007977DF">
              <w:rPr>
                <w:rFonts w:ascii="Cambria" w:eastAsiaTheme="minorEastAsia" w:hAnsi="Cambria"/>
                <w:b/>
                <w:bCs/>
                <w:sz w:val="16"/>
                <w:szCs w:val="16"/>
              </w:rPr>
              <w:t>Additive Noise</w:t>
            </w:r>
          </w:p>
          <w:p w14:paraId="5BD8AB95"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38" w:author="Bale,Cameron" w:date="2022-11-10T17:00:00Z">
              <w:tcPr>
                <w:tcW w:w="940" w:type="dxa"/>
                <w:textDirection w:val="btLr"/>
              </w:tcPr>
            </w:tcPrChange>
          </w:tcPr>
          <w:p w14:paraId="223B4FF8" w14:textId="77777777" w:rsidR="00483C1D" w:rsidRPr="007977DF" w:rsidRDefault="00483C1D" w:rsidP="001556C1">
            <w:pPr>
              <w:ind w:left="113" w:right="113"/>
              <w:rPr>
                <w:rFonts w:ascii="Cambria" w:eastAsiaTheme="minorEastAsia" w:hAnsi="Cambria"/>
                <w:b/>
                <w:bCs/>
                <w:sz w:val="16"/>
                <w:szCs w:val="16"/>
              </w:rPr>
            </w:pPr>
            <w:r w:rsidRPr="007977DF">
              <w:rPr>
                <w:rFonts w:ascii="Cambria" w:eastAsiaTheme="minorEastAsia" w:hAnsi="Cambria"/>
                <w:b/>
                <w:bCs/>
                <w:sz w:val="16"/>
                <w:szCs w:val="16"/>
              </w:rPr>
              <w:t>2.0</w:t>
            </w:r>
          </w:p>
        </w:tc>
        <w:tc>
          <w:tcPr>
            <w:tcW w:w="940" w:type="dxa"/>
            <w:textDirection w:val="btLr"/>
            <w:tcPrChange w:id="1339" w:author="Bale,Cameron" w:date="2022-11-10T17:00:00Z">
              <w:tcPr>
                <w:tcW w:w="940" w:type="dxa"/>
                <w:textDirection w:val="btLr"/>
              </w:tcPr>
            </w:tcPrChange>
          </w:tcPr>
          <w:p w14:paraId="7E3F9F37" w14:textId="77777777" w:rsidR="00483C1D" w:rsidRPr="007977DF" w:rsidRDefault="00483C1D" w:rsidP="001556C1">
            <w:pPr>
              <w:ind w:left="113" w:right="113"/>
              <w:rPr>
                <w:rFonts w:ascii="Cambria" w:eastAsiaTheme="minorEastAsia" w:hAnsi="Cambria"/>
                <w:sz w:val="16"/>
                <w:szCs w:val="16"/>
              </w:rPr>
            </w:pPr>
            <w:r w:rsidRPr="007977DF">
              <w:rPr>
                <w:rFonts w:ascii="Cambria" w:eastAsiaTheme="minorEastAsia" w:hAnsi="Cambria"/>
                <w:sz w:val="16"/>
                <w:szCs w:val="16"/>
              </w:rPr>
              <w:t>5.57</w:t>
            </w:r>
          </w:p>
        </w:tc>
        <w:tc>
          <w:tcPr>
            <w:tcW w:w="940" w:type="dxa"/>
            <w:textDirection w:val="btLr"/>
            <w:tcPrChange w:id="1340" w:author="Bale,Cameron" w:date="2022-11-10T17:00:00Z">
              <w:tcPr>
                <w:tcW w:w="940" w:type="dxa"/>
                <w:textDirection w:val="btLr"/>
              </w:tcPr>
            </w:tcPrChange>
          </w:tcPr>
          <w:p w14:paraId="52D793ED"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1821.38</w:t>
            </w:r>
          </w:p>
        </w:tc>
      </w:tr>
      <w:tr w:rsidR="00483C1D" w:rsidRPr="0053699F" w14:paraId="05A47349" w14:textId="77777777" w:rsidTr="00483C1D">
        <w:trPr>
          <w:cantSplit/>
          <w:trHeight w:val="809"/>
          <w:trPrChange w:id="1341" w:author="Bale,Cameron" w:date="2022-11-10T17:00:00Z">
            <w:trPr>
              <w:cantSplit/>
              <w:trHeight w:val="809"/>
            </w:trPr>
          </w:trPrChange>
        </w:trPr>
        <w:tc>
          <w:tcPr>
            <w:tcW w:w="940" w:type="dxa"/>
            <w:vMerge/>
            <w:textDirection w:val="btLr"/>
            <w:tcPrChange w:id="1342" w:author="Bale,Cameron" w:date="2022-11-10T17:00:00Z">
              <w:tcPr>
                <w:tcW w:w="940" w:type="dxa"/>
                <w:vMerge/>
                <w:textDirection w:val="btLr"/>
              </w:tcPr>
            </w:tcPrChange>
          </w:tcPr>
          <w:p w14:paraId="0A3D12A5" w14:textId="77777777" w:rsidR="00483C1D" w:rsidRPr="007977DF" w:rsidRDefault="00483C1D" w:rsidP="001556C1">
            <w:pPr>
              <w:ind w:left="113" w:right="113"/>
              <w:rPr>
                <w:rFonts w:ascii="Cambria" w:eastAsiaTheme="minorEastAsia" w:hAnsi="Cambria"/>
                <w:b/>
                <w:bCs/>
                <w:sz w:val="16"/>
                <w:szCs w:val="16"/>
              </w:rPr>
            </w:pPr>
          </w:p>
        </w:tc>
        <w:tc>
          <w:tcPr>
            <w:tcW w:w="940" w:type="dxa"/>
            <w:vMerge/>
            <w:textDirection w:val="btLr"/>
            <w:tcPrChange w:id="1343" w:author="Bale,Cameron" w:date="2022-11-10T17:00:00Z">
              <w:tcPr>
                <w:tcW w:w="940" w:type="dxa"/>
                <w:vMerge/>
                <w:textDirection w:val="btLr"/>
              </w:tcPr>
            </w:tcPrChange>
          </w:tcPr>
          <w:p w14:paraId="64010AAC"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44" w:author="Bale,Cameron" w:date="2022-11-10T17:00:00Z">
              <w:tcPr>
                <w:tcW w:w="940" w:type="dxa"/>
                <w:textDirection w:val="btLr"/>
              </w:tcPr>
            </w:tcPrChange>
          </w:tcPr>
          <w:p w14:paraId="1703544F"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1.5</w:t>
            </w:r>
          </w:p>
        </w:tc>
        <w:tc>
          <w:tcPr>
            <w:tcW w:w="940" w:type="dxa"/>
            <w:textDirection w:val="btLr"/>
            <w:tcPrChange w:id="1345" w:author="Bale,Cameron" w:date="2022-11-10T17:00:00Z">
              <w:tcPr>
                <w:tcW w:w="940" w:type="dxa"/>
                <w:textDirection w:val="btLr"/>
              </w:tcPr>
            </w:tcPrChange>
          </w:tcPr>
          <w:p w14:paraId="4C4B2CCD"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9.99%</w:t>
            </w:r>
          </w:p>
        </w:tc>
        <w:tc>
          <w:tcPr>
            <w:tcW w:w="940" w:type="dxa"/>
            <w:textDirection w:val="btLr"/>
            <w:tcPrChange w:id="1346" w:author="Bale,Cameron" w:date="2022-11-10T17:00:00Z">
              <w:tcPr>
                <w:tcW w:w="940" w:type="dxa"/>
                <w:textDirection w:val="btLr"/>
              </w:tcPr>
            </w:tcPrChange>
          </w:tcPr>
          <w:p w14:paraId="2C59A1E4"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1343.29</w:t>
            </w:r>
          </w:p>
        </w:tc>
      </w:tr>
      <w:tr w:rsidR="00483C1D" w:rsidRPr="0053699F" w14:paraId="4BAF3FC9" w14:textId="77777777" w:rsidTr="00483C1D">
        <w:trPr>
          <w:cantSplit/>
          <w:trHeight w:val="773"/>
          <w:trPrChange w:id="1347" w:author="Bale,Cameron" w:date="2022-11-10T17:00:00Z">
            <w:trPr>
              <w:cantSplit/>
              <w:trHeight w:val="773"/>
            </w:trPr>
          </w:trPrChange>
        </w:trPr>
        <w:tc>
          <w:tcPr>
            <w:tcW w:w="940" w:type="dxa"/>
            <w:vMerge/>
            <w:textDirection w:val="btLr"/>
            <w:tcPrChange w:id="1348" w:author="Bale,Cameron" w:date="2022-11-10T17:00:00Z">
              <w:tcPr>
                <w:tcW w:w="940" w:type="dxa"/>
                <w:vMerge/>
                <w:textDirection w:val="btLr"/>
              </w:tcPr>
            </w:tcPrChange>
          </w:tcPr>
          <w:p w14:paraId="10E767A0" w14:textId="77777777" w:rsidR="00483C1D" w:rsidRPr="007977DF" w:rsidRDefault="00483C1D" w:rsidP="001556C1">
            <w:pPr>
              <w:ind w:left="113" w:right="113"/>
              <w:rPr>
                <w:rFonts w:ascii="Cambria" w:eastAsiaTheme="minorEastAsia" w:hAnsi="Cambria"/>
                <w:b/>
                <w:bCs/>
                <w:sz w:val="16"/>
                <w:szCs w:val="16"/>
              </w:rPr>
            </w:pPr>
          </w:p>
        </w:tc>
        <w:tc>
          <w:tcPr>
            <w:tcW w:w="940" w:type="dxa"/>
            <w:vMerge/>
            <w:textDirection w:val="btLr"/>
            <w:tcPrChange w:id="1349" w:author="Bale,Cameron" w:date="2022-11-10T17:00:00Z">
              <w:tcPr>
                <w:tcW w:w="940" w:type="dxa"/>
                <w:vMerge/>
                <w:textDirection w:val="btLr"/>
              </w:tcPr>
            </w:tcPrChange>
          </w:tcPr>
          <w:p w14:paraId="187F3022"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50" w:author="Bale,Cameron" w:date="2022-11-10T17:00:00Z">
              <w:tcPr>
                <w:tcW w:w="940" w:type="dxa"/>
                <w:textDirection w:val="btLr"/>
              </w:tcPr>
            </w:tcPrChange>
          </w:tcPr>
          <w:p w14:paraId="62663502" w14:textId="77777777" w:rsidR="00483C1D" w:rsidRPr="007977DF" w:rsidRDefault="00483C1D" w:rsidP="001556C1">
            <w:pPr>
              <w:ind w:left="113" w:right="113"/>
              <w:rPr>
                <w:rFonts w:ascii="Cambria" w:eastAsiaTheme="minorEastAsia" w:hAnsi="Cambria"/>
                <w:b/>
                <w:bCs/>
                <w:sz w:val="16"/>
                <w:szCs w:val="16"/>
              </w:rPr>
            </w:pPr>
            <w:r>
              <w:rPr>
                <w:rFonts w:ascii="Cambria" w:eastAsiaTheme="minorEastAsia" w:hAnsi="Cambria"/>
                <w:b/>
                <w:bCs/>
                <w:sz w:val="16"/>
                <w:szCs w:val="16"/>
              </w:rPr>
              <w:t>1.0</w:t>
            </w:r>
          </w:p>
        </w:tc>
        <w:tc>
          <w:tcPr>
            <w:tcW w:w="940" w:type="dxa"/>
            <w:textDirection w:val="btLr"/>
            <w:tcPrChange w:id="1351" w:author="Bale,Cameron" w:date="2022-11-10T17:00:00Z">
              <w:tcPr>
                <w:tcW w:w="940" w:type="dxa"/>
                <w:textDirection w:val="btLr"/>
              </w:tcPr>
            </w:tcPrChange>
          </w:tcPr>
          <w:p w14:paraId="26696647"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22.29</w:t>
            </w:r>
          </w:p>
        </w:tc>
        <w:tc>
          <w:tcPr>
            <w:tcW w:w="940" w:type="dxa"/>
            <w:textDirection w:val="btLr"/>
            <w:tcPrChange w:id="1352" w:author="Bale,Cameron" w:date="2022-11-10T17:00:00Z">
              <w:tcPr>
                <w:tcW w:w="940" w:type="dxa"/>
                <w:textDirection w:val="btLr"/>
              </w:tcPr>
            </w:tcPrChange>
          </w:tcPr>
          <w:p w14:paraId="0130E434"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993.95</w:t>
            </w:r>
          </w:p>
        </w:tc>
      </w:tr>
      <w:tr w:rsidR="00483C1D" w:rsidRPr="0053699F" w14:paraId="6EE31B62" w14:textId="77777777" w:rsidTr="00483C1D">
        <w:trPr>
          <w:cantSplit/>
          <w:trHeight w:val="1153"/>
          <w:trPrChange w:id="1353" w:author="Bale,Cameron" w:date="2022-11-10T17:00:00Z">
            <w:trPr>
              <w:cantSplit/>
              <w:trHeight w:val="1153"/>
            </w:trPr>
          </w:trPrChange>
        </w:trPr>
        <w:tc>
          <w:tcPr>
            <w:tcW w:w="940" w:type="dxa"/>
            <w:textDirection w:val="btLr"/>
            <w:tcPrChange w:id="1354" w:author="Bale,Cameron" w:date="2022-11-10T17:00:00Z">
              <w:tcPr>
                <w:tcW w:w="940" w:type="dxa"/>
                <w:textDirection w:val="btLr"/>
              </w:tcPr>
            </w:tcPrChange>
          </w:tcPr>
          <w:p w14:paraId="1D2ED1E6"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55" w:author="Bale,Cameron" w:date="2022-11-10T17:00:00Z">
              <w:tcPr>
                <w:tcW w:w="940" w:type="dxa"/>
                <w:textDirection w:val="btLr"/>
              </w:tcPr>
            </w:tcPrChange>
          </w:tcPr>
          <w:p w14:paraId="28371543" w14:textId="77777777" w:rsidR="00483C1D" w:rsidRPr="007977DF" w:rsidRDefault="00483C1D" w:rsidP="001556C1">
            <w:pPr>
              <w:ind w:left="113" w:right="113"/>
              <w:jc w:val="center"/>
              <w:rPr>
                <w:rFonts w:ascii="Cambria" w:eastAsiaTheme="minorEastAsia" w:hAnsi="Cambria"/>
                <w:b/>
                <w:bCs/>
                <w:sz w:val="16"/>
                <w:szCs w:val="16"/>
              </w:rPr>
            </w:pPr>
            <w:r>
              <w:rPr>
                <w:rFonts w:ascii="Cambria" w:eastAsiaTheme="minorEastAsia" w:hAnsi="Cambria"/>
                <w:b/>
                <w:bCs/>
                <w:sz w:val="16"/>
                <w:szCs w:val="16"/>
              </w:rPr>
              <w:t>Original</w:t>
            </w:r>
          </w:p>
        </w:tc>
        <w:tc>
          <w:tcPr>
            <w:tcW w:w="940" w:type="dxa"/>
            <w:textDirection w:val="btLr"/>
            <w:tcPrChange w:id="1356" w:author="Bale,Cameron" w:date="2022-11-10T17:00:00Z">
              <w:tcPr>
                <w:tcW w:w="940" w:type="dxa"/>
                <w:textDirection w:val="btLr"/>
              </w:tcPr>
            </w:tcPrChange>
          </w:tcPr>
          <w:p w14:paraId="6437615C" w14:textId="77777777" w:rsidR="00483C1D" w:rsidRPr="00BD5A1B" w:rsidRDefault="00483C1D" w:rsidP="001556C1">
            <w:pPr>
              <w:ind w:left="113" w:right="113"/>
              <w:jc w:val="center"/>
              <w:rPr>
                <w:rFonts w:ascii="Cambria" w:eastAsiaTheme="minorEastAsia" w:hAnsi="Cambria"/>
                <w:sz w:val="16"/>
                <w:szCs w:val="16"/>
              </w:rPr>
            </w:pPr>
            <w:r w:rsidRPr="00BD5A1B">
              <w:rPr>
                <w:rFonts w:ascii="Cambria" w:eastAsiaTheme="minorEastAsia" w:hAnsi="Cambria"/>
                <w:sz w:val="16"/>
                <w:szCs w:val="16"/>
              </w:rPr>
              <w:t>-</w:t>
            </w:r>
          </w:p>
        </w:tc>
        <w:tc>
          <w:tcPr>
            <w:tcW w:w="940" w:type="dxa"/>
            <w:textDirection w:val="btLr"/>
            <w:tcPrChange w:id="1357" w:author="Bale,Cameron" w:date="2022-11-10T17:00:00Z">
              <w:tcPr>
                <w:tcW w:w="940" w:type="dxa"/>
                <w:textDirection w:val="btLr"/>
              </w:tcPr>
            </w:tcPrChange>
          </w:tcPr>
          <w:p w14:paraId="5E975C41" w14:textId="77777777" w:rsidR="00483C1D" w:rsidRPr="007977DF" w:rsidRDefault="00483C1D" w:rsidP="001556C1">
            <w:pPr>
              <w:ind w:left="113" w:right="113"/>
              <w:jc w:val="center"/>
              <w:rPr>
                <w:rFonts w:ascii="Cambria" w:eastAsiaTheme="minorEastAsia" w:hAnsi="Cambria"/>
                <w:sz w:val="16"/>
                <w:szCs w:val="16"/>
              </w:rPr>
            </w:pPr>
            <w:r>
              <w:rPr>
                <w:rFonts w:ascii="Cambria" w:eastAsiaTheme="minorEastAsia" w:hAnsi="Cambria"/>
                <w:sz w:val="16"/>
                <w:szCs w:val="16"/>
              </w:rPr>
              <w:t>-</w:t>
            </w:r>
          </w:p>
        </w:tc>
        <w:tc>
          <w:tcPr>
            <w:tcW w:w="940" w:type="dxa"/>
            <w:textDirection w:val="btLr"/>
            <w:tcPrChange w:id="1358" w:author="Bale,Cameron" w:date="2022-11-10T17:00:00Z">
              <w:tcPr>
                <w:tcW w:w="940" w:type="dxa"/>
                <w:textDirection w:val="btLr"/>
              </w:tcPr>
            </w:tcPrChange>
          </w:tcPr>
          <w:p w14:paraId="74AB68DF" w14:textId="77777777" w:rsidR="00483C1D" w:rsidRPr="007977DF" w:rsidRDefault="00483C1D" w:rsidP="001556C1">
            <w:pPr>
              <w:ind w:left="113" w:right="113"/>
              <w:rPr>
                <w:rFonts w:ascii="Cambria" w:eastAsiaTheme="minorEastAsia" w:hAnsi="Cambria"/>
                <w:sz w:val="16"/>
                <w:szCs w:val="16"/>
              </w:rPr>
            </w:pPr>
            <w:r>
              <w:rPr>
                <w:rFonts w:ascii="Cambria" w:eastAsiaTheme="minorEastAsia" w:hAnsi="Cambria"/>
                <w:sz w:val="16"/>
                <w:szCs w:val="16"/>
              </w:rPr>
              <w:t>685.71</w:t>
            </w:r>
          </w:p>
        </w:tc>
      </w:tr>
      <w:tr w:rsidR="00483C1D" w:rsidRPr="0053699F" w14:paraId="348F2F50" w14:textId="77777777" w:rsidTr="00483C1D">
        <w:trPr>
          <w:cantSplit/>
          <w:trHeight w:val="1153"/>
          <w:trPrChange w:id="1359" w:author="Bale,Cameron" w:date="2022-11-10T17:00:00Z">
            <w:trPr>
              <w:cantSplit/>
              <w:trHeight w:val="1153"/>
            </w:trPr>
          </w:trPrChange>
        </w:trPr>
        <w:tc>
          <w:tcPr>
            <w:tcW w:w="940" w:type="dxa"/>
            <w:textDirection w:val="btLr"/>
            <w:tcPrChange w:id="1360" w:author="Bale,Cameron" w:date="2022-11-10T17:00:00Z">
              <w:tcPr>
                <w:tcW w:w="940" w:type="dxa"/>
                <w:textDirection w:val="btLr"/>
              </w:tcPr>
            </w:tcPrChange>
          </w:tcPr>
          <w:p w14:paraId="199E7FDB"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61" w:author="Bale,Cameron" w:date="2022-11-10T17:00:00Z">
              <w:tcPr>
                <w:tcW w:w="940" w:type="dxa"/>
                <w:textDirection w:val="btLr"/>
              </w:tcPr>
            </w:tcPrChange>
          </w:tcPr>
          <w:p w14:paraId="709BB4C5" w14:textId="77777777" w:rsidR="00483C1D" w:rsidRPr="007977DF" w:rsidRDefault="00483C1D" w:rsidP="001556C1">
            <w:pPr>
              <w:ind w:left="113" w:right="113"/>
              <w:rPr>
                <w:rFonts w:ascii="Cambria" w:eastAsiaTheme="minorEastAsia" w:hAnsi="Cambria"/>
                <w:b/>
                <w:bCs/>
                <w:sz w:val="16"/>
                <w:szCs w:val="16"/>
              </w:rPr>
            </w:pPr>
          </w:p>
        </w:tc>
        <w:tc>
          <w:tcPr>
            <w:tcW w:w="940" w:type="dxa"/>
            <w:textDirection w:val="btLr"/>
            <w:tcPrChange w:id="1362" w:author="Bale,Cameron" w:date="2022-11-10T17:00:00Z">
              <w:tcPr>
                <w:tcW w:w="940" w:type="dxa"/>
                <w:textDirection w:val="btLr"/>
              </w:tcPr>
            </w:tcPrChange>
          </w:tcPr>
          <w:p w14:paraId="2072DCF5" w14:textId="77777777" w:rsidR="00483C1D" w:rsidRPr="007977DF" w:rsidRDefault="00483C1D" w:rsidP="001556C1">
            <w:pPr>
              <w:ind w:left="113" w:right="113"/>
              <w:rPr>
                <w:rFonts w:ascii="Cambria" w:eastAsiaTheme="minorEastAsia" w:hAnsi="Cambria"/>
                <w:b/>
                <w:bCs/>
                <w:sz w:val="16"/>
                <w:szCs w:val="16"/>
              </w:rPr>
            </w:pPr>
            <w:r w:rsidRPr="007977DF">
              <w:rPr>
                <w:rFonts w:ascii="Cambria" w:eastAsiaTheme="minorEastAsia" w:hAnsi="Cambria"/>
                <w:b/>
                <w:bCs/>
                <w:sz w:val="16"/>
                <w:szCs w:val="16"/>
              </w:rPr>
              <w:t>Parameter</w:t>
            </w:r>
          </w:p>
        </w:tc>
        <w:tc>
          <w:tcPr>
            <w:tcW w:w="940" w:type="dxa"/>
            <w:textDirection w:val="btLr"/>
            <w:tcPrChange w:id="1363" w:author="Bale,Cameron" w:date="2022-11-10T17:00:00Z">
              <w:tcPr>
                <w:tcW w:w="940" w:type="dxa"/>
                <w:textDirection w:val="btLr"/>
              </w:tcPr>
            </w:tcPrChange>
          </w:tcPr>
          <w:p w14:paraId="4096CE3F" w14:textId="77777777" w:rsidR="00483C1D" w:rsidRPr="007977DF" w:rsidRDefault="00483C1D" w:rsidP="001556C1">
            <w:pPr>
              <w:ind w:left="113" w:right="113"/>
              <w:rPr>
                <w:rFonts w:ascii="Cambria" w:eastAsiaTheme="minorEastAsia" w:hAnsi="Cambria"/>
                <w:i/>
                <w:iCs/>
                <w:sz w:val="16"/>
                <w:szCs w:val="16"/>
              </w:rPr>
            </w:pPr>
            <w:proofErr w:type="spellStart"/>
            <w:r w:rsidRPr="007977DF">
              <w:rPr>
                <w:rFonts w:ascii="Cambria" w:eastAsiaTheme="minorEastAsia" w:hAnsi="Cambria"/>
                <w:i/>
                <w:iCs/>
                <w:sz w:val="16"/>
                <w:szCs w:val="16"/>
              </w:rPr>
              <w:t>AvgPropIdent</w:t>
            </w:r>
            <w:proofErr w:type="spellEnd"/>
          </w:p>
        </w:tc>
        <w:tc>
          <w:tcPr>
            <w:tcW w:w="940" w:type="dxa"/>
            <w:textDirection w:val="btLr"/>
            <w:tcPrChange w:id="1364" w:author="Bale,Cameron" w:date="2022-11-10T17:00:00Z">
              <w:tcPr>
                <w:tcW w:w="940" w:type="dxa"/>
                <w:textDirection w:val="btLr"/>
              </w:tcPr>
            </w:tcPrChange>
          </w:tcPr>
          <w:p w14:paraId="7FE94F2B" w14:textId="77777777" w:rsidR="00483C1D" w:rsidRPr="007977DF" w:rsidRDefault="00483C1D" w:rsidP="001556C1">
            <w:pPr>
              <w:ind w:left="113" w:right="113"/>
              <w:rPr>
                <w:rFonts w:ascii="Cambria" w:eastAsiaTheme="minorEastAsia" w:hAnsi="Cambria"/>
                <w:i/>
                <w:iCs/>
                <w:sz w:val="16"/>
                <w:szCs w:val="16"/>
              </w:rPr>
            </w:pPr>
            <w:r w:rsidRPr="007977DF">
              <w:rPr>
                <w:rFonts w:ascii="Cambria" w:eastAsiaTheme="minorEastAsia" w:hAnsi="Cambria"/>
                <w:i/>
                <w:iCs/>
                <w:sz w:val="16"/>
                <w:szCs w:val="16"/>
              </w:rPr>
              <w:t>Average MAE</w:t>
            </w:r>
          </w:p>
        </w:tc>
      </w:tr>
    </w:tbl>
    <w:p w14:paraId="728131C0" w14:textId="2545F4D6" w:rsidR="0053699F" w:rsidRDefault="0053699F" w:rsidP="00F25B47">
      <w:pPr>
        <w:rPr>
          <w:rFonts w:ascii="Cambria" w:eastAsiaTheme="minorEastAsia" w:hAnsi="Cambria"/>
          <w:b/>
          <w:bCs/>
        </w:rPr>
      </w:pPr>
    </w:p>
    <w:p w14:paraId="07CE6D6B" w14:textId="6E4684D3" w:rsidR="0053699F" w:rsidRDefault="0053699F" w:rsidP="00F25B47">
      <w:pPr>
        <w:rPr>
          <w:rFonts w:ascii="Cambria" w:eastAsiaTheme="minorEastAsia" w:hAnsi="Cambria"/>
          <w:b/>
          <w:bCs/>
        </w:rPr>
      </w:pPr>
    </w:p>
    <w:p w14:paraId="226297CD" w14:textId="77777777" w:rsidR="0053699F" w:rsidRDefault="0053699F" w:rsidP="00F25B47">
      <w:pPr>
        <w:rPr>
          <w:rFonts w:ascii="Cambria" w:eastAsiaTheme="minorEastAsia" w:hAnsi="Cambria"/>
          <w:b/>
          <w:bCs/>
        </w:rPr>
      </w:pPr>
    </w:p>
    <w:p w14:paraId="48F54091" w14:textId="0902E97B" w:rsidR="00DA783A" w:rsidRDefault="00DA783A" w:rsidP="00F25B47">
      <w:pPr>
        <w:rPr>
          <w:rFonts w:ascii="Cambria" w:eastAsiaTheme="minorEastAsia" w:hAnsi="Cambria"/>
          <w:b/>
          <w:bCs/>
        </w:rPr>
      </w:pPr>
    </w:p>
    <w:p w14:paraId="4FC3BB9F" w14:textId="538548FF" w:rsidR="00DA783A" w:rsidRDefault="00DA783A" w:rsidP="00F25B47">
      <w:pPr>
        <w:rPr>
          <w:rFonts w:ascii="Cambria" w:eastAsiaTheme="minorEastAsia" w:hAnsi="Cambria"/>
          <w:b/>
          <w:bCs/>
        </w:rPr>
      </w:pPr>
    </w:p>
    <w:p w14:paraId="60DF3B5B" w14:textId="2C09398A" w:rsidR="000B359F" w:rsidRDefault="000B359F" w:rsidP="007F5BFB">
      <w:pPr>
        <w:rPr>
          <w:rFonts w:ascii="Cambria" w:eastAsiaTheme="minorEastAsia" w:hAnsi="Cambria"/>
        </w:rPr>
      </w:pPr>
    </w:p>
    <w:p w14:paraId="78F11F4C" w14:textId="3F749E15" w:rsidR="0053699F" w:rsidRDefault="0053699F" w:rsidP="007F5BFB">
      <w:pPr>
        <w:rPr>
          <w:rFonts w:ascii="Cambria" w:eastAsiaTheme="minorEastAsia" w:hAnsi="Cambria"/>
        </w:rPr>
      </w:pPr>
    </w:p>
    <w:p w14:paraId="77E156DB" w14:textId="1ACDF77D" w:rsidR="0053699F" w:rsidRDefault="0053699F" w:rsidP="007F5BFB">
      <w:pPr>
        <w:rPr>
          <w:rFonts w:ascii="Cambria" w:eastAsiaTheme="minorEastAsia" w:hAnsi="Cambria"/>
        </w:rPr>
      </w:pPr>
    </w:p>
    <w:p w14:paraId="6A9C277C" w14:textId="03A3BF47" w:rsidR="0053699F" w:rsidRDefault="0053699F" w:rsidP="007F5BFB">
      <w:pPr>
        <w:rPr>
          <w:rFonts w:ascii="Cambria" w:eastAsiaTheme="minorEastAsia" w:hAnsi="Cambria"/>
        </w:rPr>
      </w:pPr>
    </w:p>
    <w:p w14:paraId="3BEDCA9B" w14:textId="32AE6002" w:rsidR="0053699F" w:rsidRDefault="0053699F" w:rsidP="007F5BFB">
      <w:pPr>
        <w:rPr>
          <w:rFonts w:ascii="Cambria" w:eastAsiaTheme="minorEastAsia" w:hAnsi="Cambria"/>
        </w:rPr>
      </w:pPr>
    </w:p>
    <w:p w14:paraId="66A5FB79" w14:textId="08AD4D7E" w:rsidR="0053699F" w:rsidRDefault="0053699F" w:rsidP="007F5BFB">
      <w:pPr>
        <w:rPr>
          <w:rFonts w:ascii="Cambria" w:eastAsiaTheme="minorEastAsia" w:hAnsi="Cambria"/>
        </w:rPr>
      </w:pPr>
    </w:p>
    <w:p w14:paraId="7B8289E6" w14:textId="59F1466C" w:rsidR="0053699F" w:rsidRDefault="0053699F" w:rsidP="007F5BFB">
      <w:pPr>
        <w:rPr>
          <w:rFonts w:ascii="Cambria" w:eastAsiaTheme="minorEastAsia" w:hAnsi="Cambria"/>
        </w:rPr>
      </w:pPr>
    </w:p>
    <w:p w14:paraId="18277F78" w14:textId="3E51D717" w:rsidR="0053699F" w:rsidRDefault="0053699F" w:rsidP="007F5BFB">
      <w:pPr>
        <w:rPr>
          <w:rFonts w:ascii="Cambria" w:eastAsiaTheme="minorEastAsia" w:hAnsi="Cambria"/>
        </w:rPr>
      </w:pPr>
    </w:p>
    <w:p w14:paraId="64B5658B" w14:textId="1E057DAF" w:rsidR="0053699F" w:rsidRDefault="0053699F" w:rsidP="007F5BFB">
      <w:pPr>
        <w:rPr>
          <w:rFonts w:ascii="Cambria" w:eastAsiaTheme="minorEastAsia" w:hAnsi="Cambria"/>
        </w:rPr>
      </w:pPr>
    </w:p>
    <w:p w14:paraId="53B36389" w14:textId="54BA26D9" w:rsidR="0053699F" w:rsidRDefault="0053699F" w:rsidP="007F5BFB">
      <w:pPr>
        <w:rPr>
          <w:rFonts w:ascii="Cambria" w:eastAsiaTheme="minorEastAsia" w:hAnsi="Cambria"/>
        </w:rPr>
      </w:pPr>
    </w:p>
    <w:p w14:paraId="047128EE" w14:textId="043BDAA0" w:rsidR="0053699F" w:rsidRDefault="0053699F" w:rsidP="007F5BFB">
      <w:pPr>
        <w:rPr>
          <w:rFonts w:ascii="Cambria" w:eastAsiaTheme="minorEastAsia" w:hAnsi="Cambria"/>
        </w:rPr>
      </w:pPr>
    </w:p>
    <w:p w14:paraId="073EED64" w14:textId="1425D0D3" w:rsidR="0053699F" w:rsidRDefault="0053699F" w:rsidP="007F5BFB">
      <w:pPr>
        <w:rPr>
          <w:rFonts w:ascii="Cambria" w:eastAsiaTheme="minorEastAsia" w:hAnsi="Cambria"/>
        </w:rPr>
      </w:pPr>
    </w:p>
    <w:p w14:paraId="09C8EAAC" w14:textId="7BDF8EEA" w:rsidR="0053699F" w:rsidRDefault="0053699F" w:rsidP="007F5BFB">
      <w:pPr>
        <w:rPr>
          <w:rFonts w:ascii="Cambria" w:eastAsiaTheme="minorEastAsia" w:hAnsi="Cambria"/>
        </w:rPr>
      </w:pPr>
    </w:p>
    <w:p w14:paraId="4A7A9D52" w14:textId="5CF2256F" w:rsidR="0053699F" w:rsidRDefault="0053699F" w:rsidP="007F5BFB">
      <w:pPr>
        <w:rPr>
          <w:rFonts w:ascii="Cambria" w:eastAsiaTheme="minorEastAsia" w:hAnsi="Cambria"/>
        </w:rPr>
      </w:pPr>
    </w:p>
    <w:p w14:paraId="5092FA93" w14:textId="07C9E06E" w:rsidR="0053699F" w:rsidRDefault="0053699F" w:rsidP="007F5BFB">
      <w:pPr>
        <w:rPr>
          <w:rFonts w:ascii="Cambria" w:eastAsiaTheme="minorEastAsia" w:hAnsi="Cambria"/>
        </w:rPr>
      </w:pPr>
    </w:p>
    <w:p w14:paraId="66B38D90" w14:textId="114AB098" w:rsidR="0053699F" w:rsidRDefault="0053699F" w:rsidP="007F5BFB">
      <w:pPr>
        <w:rPr>
          <w:rFonts w:ascii="Cambria" w:eastAsiaTheme="minorEastAsia" w:hAnsi="Cambria"/>
        </w:rPr>
      </w:pPr>
    </w:p>
    <w:p w14:paraId="7965848B" w14:textId="469AB3B8" w:rsidR="0053699F" w:rsidRDefault="0053699F" w:rsidP="007F5BFB">
      <w:pPr>
        <w:rPr>
          <w:rFonts w:ascii="Cambria" w:eastAsiaTheme="minorEastAsia" w:hAnsi="Cambria"/>
        </w:rPr>
      </w:pPr>
    </w:p>
    <w:p w14:paraId="37ED70FC" w14:textId="2B1456E7" w:rsidR="0053699F" w:rsidRDefault="0053699F" w:rsidP="007F5BFB">
      <w:pPr>
        <w:rPr>
          <w:rFonts w:ascii="Cambria" w:eastAsiaTheme="minorEastAsia" w:hAnsi="Cambria"/>
        </w:rPr>
      </w:pPr>
    </w:p>
    <w:p w14:paraId="4656B036" w14:textId="06B2EEB9" w:rsidR="0053699F" w:rsidRDefault="0053699F" w:rsidP="007F5BFB">
      <w:pPr>
        <w:rPr>
          <w:rFonts w:ascii="Cambria" w:eastAsiaTheme="minorEastAsia" w:hAnsi="Cambria"/>
        </w:rPr>
      </w:pPr>
    </w:p>
    <w:p w14:paraId="197CE04A" w14:textId="66B52962" w:rsidR="0053699F" w:rsidRDefault="0053699F" w:rsidP="007F5BFB">
      <w:pPr>
        <w:rPr>
          <w:rFonts w:ascii="Cambria" w:eastAsiaTheme="minorEastAsia" w:hAnsi="Cambria"/>
        </w:rPr>
      </w:pPr>
    </w:p>
    <w:p w14:paraId="4F017EC6" w14:textId="07695A89" w:rsidR="0053699F" w:rsidRDefault="0053699F" w:rsidP="007F5BFB">
      <w:pPr>
        <w:rPr>
          <w:rFonts w:ascii="Cambria" w:eastAsiaTheme="minorEastAsia" w:hAnsi="Cambria"/>
        </w:rPr>
      </w:pPr>
    </w:p>
    <w:p w14:paraId="6FC2DCC2" w14:textId="219BF803" w:rsidR="0053699F" w:rsidRDefault="0053699F" w:rsidP="007F5BFB">
      <w:pPr>
        <w:rPr>
          <w:rFonts w:ascii="Cambria" w:eastAsiaTheme="minorEastAsia" w:hAnsi="Cambria"/>
        </w:rPr>
      </w:pPr>
    </w:p>
    <w:p w14:paraId="7786568A" w14:textId="05E3A8D6" w:rsidR="0053699F" w:rsidRDefault="0053699F" w:rsidP="007F5BFB">
      <w:pPr>
        <w:rPr>
          <w:rFonts w:ascii="Cambria" w:eastAsiaTheme="minorEastAsia" w:hAnsi="Cambria"/>
        </w:rPr>
      </w:pPr>
    </w:p>
    <w:p w14:paraId="09D0BC70" w14:textId="21E1D091" w:rsidR="0053699F" w:rsidRDefault="0053699F" w:rsidP="007F5BFB">
      <w:pPr>
        <w:rPr>
          <w:rFonts w:ascii="Cambria" w:eastAsiaTheme="minorEastAsia" w:hAnsi="Cambria"/>
        </w:rPr>
      </w:pPr>
    </w:p>
    <w:p w14:paraId="6F0B01AC" w14:textId="41AF3BA6" w:rsidR="0053699F" w:rsidRDefault="0053699F" w:rsidP="007F5BFB">
      <w:pPr>
        <w:rPr>
          <w:rFonts w:ascii="Cambria" w:eastAsiaTheme="minorEastAsia" w:hAnsi="Cambria"/>
        </w:rPr>
      </w:pPr>
    </w:p>
    <w:p w14:paraId="7A9038E0" w14:textId="56366A30" w:rsidR="0053699F" w:rsidRDefault="0053699F" w:rsidP="007F5BFB">
      <w:pPr>
        <w:rPr>
          <w:rFonts w:ascii="Cambria" w:eastAsiaTheme="minorEastAsia" w:hAnsi="Cambria"/>
        </w:rPr>
      </w:pPr>
    </w:p>
    <w:p w14:paraId="009498F8" w14:textId="5FBD1A4A" w:rsidR="0053699F" w:rsidRDefault="0053699F" w:rsidP="007F5BFB">
      <w:pPr>
        <w:rPr>
          <w:rFonts w:ascii="Cambria" w:eastAsiaTheme="minorEastAsia" w:hAnsi="Cambria"/>
        </w:rPr>
      </w:pPr>
    </w:p>
    <w:p w14:paraId="74A66B90" w14:textId="2F796115" w:rsidR="0053699F" w:rsidRDefault="0053699F" w:rsidP="007F5BFB">
      <w:pPr>
        <w:rPr>
          <w:rFonts w:ascii="Cambria" w:eastAsiaTheme="minorEastAsia" w:hAnsi="Cambria"/>
        </w:rPr>
      </w:pPr>
    </w:p>
    <w:p w14:paraId="5E8E4083" w14:textId="124DD249" w:rsidR="0053699F" w:rsidRDefault="0053699F" w:rsidP="007F5BFB">
      <w:pPr>
        <w:rPr>
          <w:rFonts w:ascii="Cambria" w:eastAsiaTheme="minorEastAsia" w:hAnsi="Cambria"/>
        </w:rPr>
      </w:pPr>
    </w:p>
    <w:p w14:paraId="4E88F530" w14:textId="773314E4" w:rsidR="0053699F" w:rsidRDefault="0053699F" w:rsidP="007F5BFB">
      <w:pPr>
        <w:rPr>
          <w:rFonts w:ascii="Cambria" w:eastAsiaTheme="minorEastAsia" w:hAnsi="Cambria"/>
        </w:rPr>
      </w:pPr>
    </w:p>
    <w:p w14:paraId="7DB56297" w14:textId="046F8FBB" w:rsidR="0053699F" w:rsidRDefault="0053699F" w:rsidP="007F5BFB">
      <w:pPr>
        <w:rPr>
          <w:rFonts w:ascii="Cambria" w:eastAsiaTheme="minorEastAsia" w:hAnsi="Cambria"/>
        </w:rPr>
      </w:pPr>
    </w:p>
    <w:p w14:paraId="46E99914" w14:textId="0AA26B30" w:rsidR="0053699F" w:rsidRDefault="0053699F" w:rsidP="007F5BFB">
      <w:pPr>
        <w:rPr>
          <w:rFonts w:ascii="Cambria" w:eastAsiaTheme="minorEastAsia" w:hAnsi="Cambria"/>
        </w:rPr>
      </w:pPr>
    </w:p>
    <w:p w14:paraId="13F6B887" w14:textId="7B11CD55" w:rsidR="0053699F" w:rsidRDefault="0053699F" w:rsidP="007F5BFB">
      <w:pPr>
        <w:rPr>
          <w:rFonts w:ascii="Cambria" w:eastAsiaTheme="minorEastAsia" w:hAnsi="Cambria"/>
        </w:rPr>
      </w:pPr>
    </w:p>
    <w:p w14:paraId="74FF4237" w14:textId="7F9C406C" w:rsidR="0053699F" w:rsidRDefault="0053699F" w:rsidP="007F5BFB">
      <w:pPr>
        <w:rPr>
          <w:rFonts w:ascii="Cambria" w:eastAsiaTheme="minorEastAsia" w:hAnsi="Cambria"/>
        </w:rPr>
      </w:pPr>
    </w:p>
    <w:p w14:paraId="28606699" w14:textId="154CBCB3" w:rsidR="0053699F" w:rsidRDefault="0053699F" w:rsidP="007F5BFB">
      <w:pPr>
        <w:rPr>
          <w:rFonts w:ascii="Cambria" w:eastAsiaTheme="minorEastAsia" w:hAnsi="Cambria"/>
        </w:rPr>
      </w:pPr>
    </w:p>
    <w:p w14:paraId="3BEFCC96" w14:textId="79885AC0" w:rsidR="0053699F" w:rsidRDefault="0053699F" w:rsidP="007F5BFB">
      <w:pPr>
        <w:rPr>
          <w:rFonts w:ascii="Cambria" w:eastAsiaTheme="minorEastAsia" w:hAnsi="Cambria"/>
        </w:rPr>
      </w:pPr>
    </w:p>
    <w:p w14:paraId="7F0E63CB" w14:textId="0AD4C813" w:rsidR="0053699F" w:rsidRDefault="0053699F" w:rsidP="007F5BFB">
      <w:pPr>
        <w:rPr>
          <w:rFonts w:ascii="Cambria" w:eastAsiaTheme="minorEastAsia" w:hAnsi="Cambria"/>
        </w:rPr>
      </w:pPr>
    </w:p>
    <w:p w14:paraId="200C374D" w14:textId="44960D75" w:rsidR="00A55910" w:rsidRDefault="00A55910" w:rsidP="007F5BFB">
      <w:pPr>
        <w:rPr>
          <w:rFonts w:ascii="Cambria" w:eastAsiaTheme="minorEastAsia" w:hAnsi="Cambria"/>
        </w:rPr>
      </w:pPr>
    </w:p>
    <w:p w14:paraId="4B8F0FCE" w14:textId="61B83F43" w:rsidR="00A55910" w:rsidRDefault="00A55910" w:rsidP="007F5BFB">
      <w:pPr>
        <w:rPr>
          <w:rFonts w:ascii="Cambria" w:eastAsiaTheme="minorEastAsia" w:hAnsi="Cambria"/>
        </w:rPr>
      </w:pPr>
    </w:p>
    <w:p w14:paraId="745FD6E9" w14:textId="01A06B77" w:rsidR="00A55910" w:rsidRDefault="00A55910" w:rsidP="007F5BFB">
      <w:pPr>
        <w:rPr>
          <w:rFonts w:ascii="Cambria" w:eastAsiaTheme="minorEastAsia" w:hAnsi="Cambria"/>
        </w:rPr>
      </w:pPr>
    </w:p>
    <w:p w14:paraId="02476370" w14:textId="484A802F" w:rsidR="00A55910" w:rsidRDefault="00A55910" w:rsidP="007F5BFB">
      <w:pPr>
        <w:rPr>
          <w:rFonts w:ascii="Cambria" w:eastAsiaTheme="minorEastAsia" w:hAnsi="Cambria"/>
        </w:rPr>
      </w:pPr>
    </w:p>
    <w:p w14:paraId="6D24668F" w14:textId="605A0CAD" w:rsidR="00A55910" w:rsidRDefault="00A55910" w:rsidP="007F5BFB">
      <w:pPr>
        <w:rPr>
          <w:rFonts w:ascii="Cambria" w:eastAsiaTheme="minorEastAsia" w:hAnsi="Cambria"/>
        </w:rPr>
      </w:pPr>
    </w:p>
    <w:p w14:paraId="79A52C93" w14:textId="2666DA25" w:rsidR="00A55910" w:rsidRDefault="00A55910" w:rsidP="007F5BFB">
      <w:pPr>
        <w:rPr>
          <w:rFonts w:ascii="Cambria" w:eastAsiaTheme="minorEastAsia" w:hAnsi="Cambria"/>
        </w:rPr>
      </w:pPr>
    </w:p>
    <w:p w14:paraId="153F401A" w14:textId="55E59629" w:rsidR="000B359F" w:rsidRDefault="000B359F" w:rsidP="007F5BFB">
      <w:pPr>
        <w:rPr>
          <w:rFonts w:ascii="Cambria" w:eastAsiaTheme="minorEastAsia" w:hAnsi="Cambria"/>
        </w:rPr>
      </w:pPr>
    </w:p>
    <w:p w14:paraId="6E1EA2A9" w14:textId="77777777" w:rsidR="00936C91" w:rsidRPr="00936C91" w:rsidRDefault="00936C91" w:rsidP="007F5BFB">
      <w:pPr>
        <w:rPr>
          <w:rFonts w:ascii="Cambria" w:eastAsiaTheme="minorEastAsia" w:hAnsi="Cambria"/>
        </w:rPr>
      </w:pPr>
    </w:p>
    <w:p w14:paraId="2BB08EBA" w14:textId="77777777" w:rsidR="00BD7A43" w:rsidRDefault="00BD7A43" w:rsidP="007F5BFB">
      <w:pPr>
        <w:rPr>
          <w:rFonts w:ascii="Cambria" w:eastAsiaTheme="minorEastAsia" w:hAnsi="Cambria"/>
        </w:rPr>
      </w:pPr>
    </w:p>
    <w:p w14:paraId="137DCD16" w14:textId="4DF17039" w:rsidR="00801957" w:rsidRDefault="0075007D" w:rsidP="0075007D">
      <w:pPr>
        <w:rPr>
          <w:rFonts w:ascii="Cambria" w:eastAsiaTheme="minorEastAsia" w:hAnsi="Cambria"/>
        </w:rPr>
      </w:pPr>
      <w:r w:rsidRPr="0075007D">
        <w:rPr>
          <w:rFonts w:ascii="Cambria" w:eastAsiaTheme="minorEastAsia" w:hAnsi="Cambria"/>
        </w:rPr>
        <w:t>*</w:t>
      </w:r>
      <w:r>
        <w:rPr>
          <w:rFonts w:ascii="Cambria" w:eastAsiaTheme="minorEastAsia" w:hAnsi="Cambria"/>
        </w:rPr>
        <w:t xml:space="preserve">  The average across models for additive noise and differential privacy excludes the VAR model error for AN (s = 1) and DP (</w:t>
      </w:r>
      <m:oMath>
        <m:r>
          <m:rPr>
            <m:sty m:val="p"/>
          </m:rPr>
          <w:rPr>
            <w:rFonts w:ascii="Cambria Math" w:eastAsiaTheme="minorEastAsia" w:hAnsi="Cambria Math"/>
          </w:rPr>
          <m:t>ϵ</m:t>
        </m:r>
        <m:r>
          <w:rPr>
            <w:rFonts w:ascii="Cambria Math" w:eastAsiaTheme="minorEastAsia" w:hAnsi="Cambria Math"/>
          </w:rPr>
          <m:t>= 0.1</m:t>
        </m:r>
      </m:oMath>
      <w:r>
        <w:rPr>
          <w:rFonts w:ascii="Cambria" w:eastAsiaTheme="minorEastAsia" w:hAnsi="Cambria"/>
        </w:rPr>
        <w:t>) as the errors in these cases were over 1000% larger than the error of any other model. The reasons for this will be explored in section -.</w:t>
      </w:r>
    </w:p>
    <w:p w14:paraId="257E6AEB" w14:textId="7AB16507" w:rsidR="009F6520" w:rsidRDefault="009F6520" w:rsidP="0075007D">
      <w:pPr>
        <w:rPr>
          <w:rFonts w:ascii="Cambria" w:eastAsiaTheme="minorEastAsia" w:hAnsi="Cambria"/>
        </w:rPr>
      </w:pPr>
    </w:p>
    <w:p w14:paraId="027DC312" w14:textId="14963CB7" w:rsidR="009F6520" w:rsidRDefault="009F6520" w:rsidP="0075007D">
      <w:pPr>
        <w:rPr>
          <w:rFonts w:ascii="Cambria" w:eastAsiaTheme="minorEastAsia" w:hAnsi="Cambria"/>
        </w:rPr>
      </w:pPr>
    </w:p>
    <w:p w14:paraId="62A3F878" w14:textId="6F34663F" w:rsidR="009F6520" w:rsidRDefault="009F6520" w:rsidP="0075007D">
      <w:pPr>
        <w:rPr>
          <w:rFonts w:ascii="Cambria" w:eastAsiaTheme="minorEastAsia" w:hAnsi="Cambria"/>
        </w:rPr>
      </w:pPr>
    </w:p>
    <w:p w14:paraId="3D2A7D0C" w14:textId="62F829B2" w:rsidR="009F6520" w:rsidRDefault="009F6520" w:rsidP="0075007D">
      <w:pPr>
        <w:rPr>
          <w:rFonts w:ascii="Cambria" w:eastAsiaTheme="minorEastAsia" w:hAnsi="Cambria"/>
        </w:rPr>
      </w:pPr>
    </w:p>
    <w:p w14:paraId="65646C1A" w14:textId="54013CA4" w:rsidR="009F6520" w:rsidRDefault="009F6520" w:rsidP="0075007D">
      <w:pPr>
        <w:rPr>
          <w:rFonts w:ascii="Cambria" w:eastAsiaTheme="minorEastAsia" w:hAnsi="Cambria"/>
        </w:rPr>
      </w:pPr>
    </w:p>
    <w:p w14:paraId="4E803FEF" w14:textId="77777777" w:rsidR="009F6520" w:rsidRDefault="009F6520" w:rsidP="0075007D">
      <w:pPr>
        <w:rPr>
          <w:rFonts w:ascii="Cambria" w:eastAsiaTheme="minorEastAsia" w:hAnsi="Cambria"/>
        </w:rPr>
      </w:pPr>
    </w:p>
    <w:p w14:paraId="549510B8" w14:textId="74101BE0" w:rsidR="0075007D" w:rsidRPr="00B14387" w:rsidRDefault="009F6520" w:rsidP="0075007D">
      <w:pPr>
        <w:rPr>
          <w:rFonts w:ascii="Cambria" w:eastAsiaTheme="minorEastAsia" w:hAnsi="Cambria"/>
        </w:rPr>
      </w:pPr>
      <w:r>
        <w:rPr>
          <w:rFonts w:ascii="Cambria" w:eastAsiaTheme="minorEastAsia" w:hAnsi="Cambria"/>
          <w:b/>
          <w:bCs/>
        </w:rPr>
        <w:t>Table 4</w:t>
      </w:r>
      <w:commentRangeStart w:id="1365"/>
      <w:r>
        <w:rPr>
          <w:rFonts w:ascii="Cambria" w:eastAsiaTheme="minorEastAsia" w:hAnsi="Cambria"/>
          <w:b/>
          <w:bCs/>
        </w:rPr>
        <w:t xml:space="preserve">: </w:t>
      </w:r>
      <w:r>
        <w:rPr>
          <w:rFonts w:ascii="Cambria" w:eastAsiaTheme="minorEastAsia" w:hAnsi="Cambria"/>
        </w:rPr>
        <w:t xml:space="preserve">the rank of each model in terms of MAE and forecast error variance on the original data vs. the average rank across protected datasets. </w:t>
      </w:r>
      <w:proofErr w:type="gramStart"/>
      <w:r>
        <w:rPr>
          <w:rFonts w:ascii="Cambria" w:eastAsiaTheme="minorEastAsia" w:hAnsi="Cambria"/>
        </w:rPr>
        <w:t>Rightmost</w:t>
      </w:r>
      <w:proofErr w:type="gramEnd"/>
      <w:r>
        <w:rPr>
          <w:rFonts w:ascii="Cambria" w:eastAsiaTheme="minorEastAsia" w:hAnsi="Cambria"/>
        </w:rPr>
        <w:t xml:space="preserve"> column contains the average of the protected MAE and error variance ranks.</w:t>
      </w:r>
    </w:p>
    <w:tbl>
      <w:tblPr>
        <w:tblStyle w:val="TableGrid"/>
        <w:tblW w:w="0" w:type="auto"/>
        <w:tblLook w:val="04A0" w:firstRow="1" w:lastRow="0" w:firstColumn="1" w:lastColumn="0" w:noHBand="0" w:noVBand="1"/>
      </w:tblPr>
      <w:tblGrid>
        <w:gridCol w:w="1557"/>
        <w:gridCol w:w="1558"/>
        <w:gridCol w:w="1558"/>
        <w:gridCol w:w="1559"/>
        <w:gridCol w:w="1559"/>
        <w:gridCol w:w="1559"/>
      </w:tblGrid>
      <w:tr w:rsidR="001A2C51" w14:paraId="17162FA7" w14:textId="5D6FED87" w:rsidTr="00B14387">
        <w:tc>
          <w:tcPr>
            <w:tcW w:w="1557" w:type="dxa"/>
          </w:tcPr>
          <w:p w14:paraId="353E99E0" w14:textId="574AC66E" w:rsidR="001A2C51" w:rsidRDefault="001A2C51" w:rsidP="001A2C51">
            <w:pPr>
              <w:jc w:val="center"/>
              <w:rPr>
                <w:rFonts w:ascii="Cambria" w:eastAsiaTheme="minorEastAsia" w:hAnsi="Cambria"/>
              </w:rPr>
            </w:pPr>
          </w:p>
        </w:tc>
        <w:tc>
          <w:tcPr>
            <w:tcW w:w="3116" w:type="dxa"/>
            <w:gridSpan w:val="2"/>
          </w:tcPr>
          <w:p w14:paraId="1123E2CC" w14:textId="673C06F1" w:rsidR="001A2C51" w:rsidRDefault="001A2C51" w:rsidP="00B14387">
            <w:pPr>
              <w:jc w:val="center"/>
              <w:rPr>
                <w:rFonts w:ascii="Cambria" w:eastAsiaTheme="minorEastAsia" w:hAnsi="Cambria"/>
              </w:rPr>
            </w:pPr>
            <w:r>
              <w:rPr>
                <w:rFonts w:ascii="Cambria" w:eastAsiaTheme="minorEastAsia" w:hAnsi="Cambria"/>
              </w:rPr>
              <w:t>MAE Ranks</w:t>
            </w:r>
          </w:p>
        </w:tc>
        <w:tc>
          <w:tcPr>
            <w:tcW w:w="3118" w:type="dxa"/>
            <w:gridSpan w:val="2"/>
          </w:tcPr>
          <w:p w14:paraId="772665A4" w14:textId="1A5282F4" w:rsidR="001A2C51" w:rsidRDefault="001A2C51" w:rsidP="00B14387">
            <w:pPr>
              <w:jc w:val="center"/>
              <w:rPr>
                <w:rFonts w:ascii="Cambria" w:eastAsiaTheme="minorEastAsia" w:hAnsi="Cambria"/>
              </w:rPr>
            </w:pPr>
            <w:r>
              <w:rPr>
                <w:rFonts w:ascii="Cambria" w:eastAsiaTheme="minorEastAsia" w:hAnsi="Cambria"/>
              </w:rPr>
              <w:t>Forecast Error Variance Ranks</w:t>
            </w:r>
          </w:p>
        </w:tc>
        <w:tc>
          <w:tcPr>
            <w:tcW w:w="1559" w:type="dxa"/>
          </w:tcPr>
          <w:p w14:paraId="29F83214" w14:textId="21A27D9C" w:rsidR="001A2C51" w:rsidRDefault="001A2C51" w:rsidP="001A2C51">
            <w:pPr>
              <w:jc w:val="center"/>
              <w:rPr>
                <w:rFonts w:ascii="Cambria" w:eastAsiaTheme="minorEastAsia" w:hAnsi="Cambria"/>
              </w:rPr>
            </w:pPr>
            <w:r>
              <w:rPr>
                <w:rFonts w:ascii="Cambria" w:eastAsiaTheme="minorEastAsia" w:hAnsi="Cambria"/>
              </w:rPr>
              <w:t>Average Rank</w:t>
            </w:r>
          </w:p>
        </w:tc>
      </w:tr>
      <w:tr w:rsidR="001A2C51" w14:paraId="55CDCDA7" w14:textId="31A60188" w:rsidTr="00B14387">
        <w:tc>
          <w:tcPr>
            <w:tcW w:w="1557" w:type="dxa"/>
          </w:tcPr>
          <w:p w14:paraId="492EE2DF" w14:textId="662C095A" w:rsidR="001A2C51" w:rsidRDefault="001A2C51" w:rsidP="001A2C51">
            <w:pPr>
              <w:rPr>
                <w:rFonts w:ascii="Cambria" w:eastAsiaTheme="minorEastAsia" w:hAnsi="Cambria"/>
              </w:rPr>
            </w:pPr>
            <w:r>
              <w:rPr>
                <w:rFonts w:ascii="Cambria" w:eastAsiaTheme="minorEastAsia" w:hAnsi="Cambria"/>
              </w:rPr>
              <w:t>Model</w:t>
            </w:r>
          </w:p>
        </w:tc>
        <w:tc>
          <w:tcPr>
            <w:tcW w:w="1558" w:type="dxa"/>
          </w:tcPr>
          <w:p w14:paraId="26C2709C" w14:textId="413B586A" w:rsidR="001A2C51" w:rsidRDefault="001A2C51" w:rsidP="001A2C51">
            <w:pPr>
              <w:rPr>
                <w:rFonts w:ascii="Cambria" w:eastAsiaTheme="minorEastAsia" w:hAnsi="Cambria"/>
              </w:rPr>
            </w:pPr>
            <w:r>
              <w:rPr>
                <w:rFonts w:ascii="Cambria" w:eastAsiaTheme="minorEastAsia" w:hAnsi="Cambria"/>
              </w:rPr>
              <w:t>Original</w:t>
            </w:r>
          </w:p>
        </w:tc>
        <w:tc>
          <w:tcPr>
            <w:tcW w:w="1558" w:type="dxa"/>
          </w:tcPr>
          <w:p w14:paraId="0C66E438" w14:textId="2BE28809" w:rsidR="001A2C51" w:rsidRDefault="001A2C51" w:rsidP="001A2C51">
            <w:pPr>
              <w:rPr>
                <w:rFonts w:ascii="Cambria" w:eastAsiaTheme="minorEastAsia" w:hAnsi="Cambria"/>
              </w:rPr>
            </w:pPr>
            <w:r>
              <w:rPr>
                <w:rFonts w:ascii="Cambria" w:eastAsiaTheme="minorEastAsia" w:hAnsi="Cambria"/>
              </w:rPr>
              <w:t>Protected</w:t>
            </w:r>
          </w:p>
        </w:tc>
        <w:tc>
          <w:tcPr>
            <w:tcW w:w="1559" w:type="dxa"/>
          </w:tcPr>
          <w:p w14:paraId="6567A5E9" w14:textId="5D912105" w:rsidR="001A2C51" w:rsidRDefault="001A2C51" w:rsidP="001A2C51">
            <w:pPr>
              <w:rPr>
                <w:rFonts w:ascii="Cambria" w:eastAsiaTheme="minorEastAsia" w:hAnsi="Cambria"/>
              </w:rPr>
            </w:pPr>
            <w:r>
              <w:rPr>
                <w:rFonts w:ascii="Cambria" w:eastAsiaTheme="minorEastAsia" w:hAnsi="Cambria"/>
              </w:rPr>
              <w:t>Original</w:t>
            </w:r>
          </w:p>
        </w:tc>
        <w:tc>
          <w:tcPr>
            <w:tcW w:w="1559" w:type="dxa"/>
          </w:tcPr>
          <w:p w14:paraId="5454D720" w14:textId="5C73A519" w:rsidR="001A2C51" w:rsidRDefault="001A2C51" w:rsidP="001A2C51">
            <w:pPr>
              <w:rPr>
                <w:rFonts w:ascii="Cambria" w:eastAsiaTheme="minorEastAsia" w:hAnsi="Cambria"/>
              </w:rPr>
            </w:pPr>
            <w:r>
              <w:rPr>
                <w:rFonts w:ascii="Cambria" w:eastAsiaTheme="minorEastAsia" w:hAnsi="Cambria"/>
              </w:rPr>
              <w:t>Protected</w:t>
            </w:r>
          </w:p>
        </w:tc>
        <w:tc>
          <w:tcPr>
            <w:tcW w:w="1559" w:type="dxa"/>
          </w:tcPr>
          <w:p w14:paraId="48959732" w14:textId="1294014B" w:rsidR="001A2C51" w:rsidRDefault="001A2C51" w:rsidP="001A2C51">
            <w:pPr>
              <w:rPr>
                <w:rFonts w:ascii="Cambria" w:eastAsiaTheme="minorEastAsia" w:hAnsi="Cambria"/>
              </w:rPr>
            </w:pPr>
            <w:r>
              <w:rPr>
                <w:rFonts w:ascii="Cambria" w:eastAsiaTheme="minorEastAsia" w:hAnsi="Cambria"/>
              </w:rPr>
              <w:t>Protected</w:t>
            </w:r>
          </w:p>
        </w:tc>
      </w:tr>
      <w:tr w:rsidR="001A2C51" w14:paraId="47825260" w14:textId="2DD63C5F" w:rsidTr="00B14387">
        <w:tc>
          <w:tcPr>
            <w:tcW w:w="1557" w:type="dxa"/>
          </w:tcPr>
          <w:p w14:paraId="53575024" w14:textId="7ABC4523" w:rsidR="001A2C51" w:rsidRDefault="001A2C51" w:rsidP="001A2C51">
            <w:pPr>
              <w:rPr>
                <w:rFonts w:ascii="Cambria" w:eastAsiaTheme="minorEastAsia" w:hAnsi="Cambria"/>
              </w:rPr>
            </w:pPr>
            <w:r>
              <w:rPr>
                <w:rFonts w:ascii="Cambria" w:eastAsiaTheme="minorEastAsia" w:hAnsi="Cambria"/>
              </w:rPr>
              <w:t>TES</w:t>
            </w:r>
          </w:p>
        </w:tc>
        <w:tc>
          <w:tcPr>
            <w:tcW w:w="1558" w:type="dxa"/>
          </w:tcPr>
          <w:p w14:paraId="57AA5210" w14:textId="51998179" w:rsidR="001A2C51" w:rsidRDefault="001A2C51" w:rsidP="001A2C51">
            <w:pPr>
              <w:rPr>
                <w:rFonts w:ascii="Cambria" w:eastAsiaTheme="minorEastAsia" w:hAnsi="Cambria"/>
              </w:rPr>
            </w:pPr>
            <w:r>
              <w:rPr>
                <w:rFonts w:ascii="Cambria" w:eastAsiaTheme="minorEastAsia" w:hAnsi="Cambria"/>
              </w:rPr>
              <w:t>1</w:t>
            </w:r>
          </w:p>
        </w:tc>
        <w:tc>
          <w:tcPr>
            <w:tcW w:w="1558" w:type="dxa"/>
          </w:tcPr>
          <w:p w14:paraId="3C1B199D" w14:textId="099C8D9F" w:rsidR="001A2C51" w:rsidRDefault="001A2C51" w:rsidP="001A2C51">
            <w:pPr>
              <w:rPr>
                <w:rFonts w:ascii="Cambria" w:eastAsiaTheme="minorEastAsia" w:hAnsi="Cambria"/>
              </w:rPr>
            </w:pPr>
            <w:r>
              <w:rPr>
                <w:rFonts w:ascii="Cambria" w:eastAsiaTheme="minorEastAsia" w:hAnsi="Cambria"/>
              </w:rPr>
              <w:t>3.6</w:t>
            </w:r>
          </w:p>
        </w:tc>
        <w:tc>
          <w:tcPr>
            <w:tcW w:w="1559" w:type="dxa"/>
          </w:tcPr>
          <w:p w14:paraId="345E86B5" w14:textId="4866D5DA" w:rsidR="001A2C51" w:rsidRDefault="001A2C51" w:rsidP="001A2C51">
            <w:pPr>
              <w:rPr>
                <w:rFonts w:ascii="Cambria" w:eastAsiaTheme="minorEastAsia" w:hAnsi="Cambria"/>
              </w:rPr>
            </w:pPr>
            <w:r>
              <w:rPr>
                <w:rFonts w:ascii="Cambria" w:eastAsiaTheme="minorEastAsia" w:hAnsi="Cambria"/>
              </w:rPr>
              <w:t>2</w:t>
            </w:r>
          </w:p>
        </w:tc>
        <w:tc>
          <w:tcPr>
            <w:tcW w:w="1559" w:type="dxa"/>
          </w:tcPr>
          <w:p w14:paraId="29629F34" w14:textId="2B09E246" w:rsidR="001A2C51" w:rsidRDefault="001A2C51" w:rsidP="001A2C51">
            <w:pPr>
              <w:rPr>
                <w:rFonts w:ascii="Cambria" w:eastAsiaTheme="minorEastAsia" w:hAnsi="Cambria"/>
              </w:rPr>
            </w:pPr>
            <w:r>
              <w:rPr>
                <w:rFonts w:ascii="Cambria" w:eastAsiaTheme="minorEastAsia" w:hAnsi="Cambria"/>
              </w:rPr>
              <w:t>3.6</w:t>
            </w:r>
          </w:p>
        </w:tc>
        <w:tc>
          <w:tcPr>
            <w:tcW w:w="1559" w:type="dxa"/>
          </w:tcPr>
          <w:p w14:paraId="0ED6CEDF" w14:textId="5FC15612" w:rsidR="001A2C51" w:rsidRDefault="001A2C51" w:rsidP="001A2C51">
            <w:pPr>
              <w:rPr>
                <w:rFonts w:ascii="Cambria" w:eastAsiaTheme="minorEastAsia" w:hAnsi="Cambria"/>
              </w:rPr>
            </w:pPr>
            <w:r>
              <w:rPr>
                <w:rFonts w:ascii="Cambria" w:eastAsiaTheme="minorEastAsia" w:hAnsi="Cambria"/>
              </w:rPr>
              <w:t>3.6</w:t>
            </w:r>
          </w:p>
        </w:tc>
      </w:tr>
      <w:tr w:rsidR="001A2C51" w14:paraId="35B4C188" w14:textId="61CB09FD" w:rsidTr="00B14387">
        <w:tc>
          <w:tcPr>
            <w:tcW w:w="1557" w:type="dxa"/>
          </w:tcPr>
          <w:p w14:paraId="6D9F0776" w14:textId="3F9E5EEB" w:rsidR="001A2C51" w:rsidRDefault="001A2C51" w:rsidP="001A2C51">
            <w:pPr>
              <w:rPr>
                <w:rFonts w:ascii="Cambria" w:eastAsiaTheme="minorEastAsia" w:hAnsi="Cambria"/>
              </w:rPr>
            </w:pPr>
            <w:r>
              <w:rPr>
                <w:rFonts w:ascii="Cambria" w:eastAsiaTheme="minorEastAsia" w:hAnsi="Cambria"/>
              </w:rPr>
              <w:t>ARIMA</w:t>
            </w:r>
          </w:p>
        </w:tc>
        <w:tc>
          <w:tcPr>
            <w:tcW w:w="1558" w:type="dxa"/>
          </w:tcPr>
          <w:p w14:paraId="08EE2ADD" w14:textId="3681B7C5" w:rsidR="001A2C51" w:rsidRDefault="001A2C51" w:rsidP="001A2C51">
            <w:pPr>
              <w:rPr>
                <w:rFonts w:ascii="Cambria" w:eastAsiaTheme="minorEastAsia" w:hAnsi="Cambria"/>
              </w:rPr>
            </w:pPr>
            <w:r>
              <w:rPr>
                <w:rFonts w:ascii="Cambria" w:eastAsiaTheme="minorEastAsia" w:hAnsi="Cambria"/>
              </w:rPr>
              <w:t>2</w:t>
            </w:r>
          </w:p>
        </w:tc>
        <w:tc>
          <w:tcPr>
            <w:tcW w:w="1558" w:type="dxa"/>
          </w:tcPr>
          <w:p w14:paraId="33EF1077" w14:textId="78D6DF46" w:rsidR="001A2C51" w:rsidRDefault="001A2C51" w:rsidP="001A2C51">
            <w:pPr>
              <w:rPr>
                <w:rFonts w:ascii="Cambria" w:eastAsiaTheme="minorEastAsia" w:hAnsi="Cambria"/>
              </w:rPr>
            </w:pPr>
            <w:r>
              <w:rPr>
                <w:rFonts w:ascii="Cambria" w:eastAsiaTheme="minorEastAsia" w:hAnsi="Cambria"/>
              </w:rPr>
              <w:t>3.6</w:t>
            </w:r>
          </w:p>
        </w:tc>
        <w:tc>
          <w:tcPr>
            <w:tcW w:w="1559" w:type="dxa"/>
          </w:tcPr>
          <w:p w14:paraId="3784D4CA" w14:textId="34623F52" w:rsidR="001A2C51" w:rsidRDefault="001A2C51" w:rsidP="001A2C51">
            <w:pPr>
              <w:rPr>
                <w:rFonts w:ascii="Cambria" w:eastAsiaTheme="minorEastAsia" w:hAnsi="Cambria"/>
              </w:rPr>
            </w:pPr>
            <w:r>
              <w:rPr>
                <w:rFonts w:ascii="Cambria" w:eastAsiaTheme="minorEastAsia" w:hAnsi="Cambria"/>
              </w:rPr>
              <w:t>1</w:t>
            </w:r>
          </w:p>
        </w:tc>
        <w:tc>
          <w:tcPr>
            <w:tcW w:w="1559" w:type="dxa"/>
          </w:tcPr>
          <w:p w14:paraId="7DE42D8F" w14:textId="272A454B" w:rsidR="001A2C51" w:rsidRDefault="001A2C51" w:rsidP="001A2C51">
            <w:pPr>
              <w:rPr>
                <w:rFonts w:ascii="Cambria" w:eastAsiaTheme="minorEastAsia" w:hAnsi="Cambria"/>
              </w:rPr>
            </w:pPr>
            <w:r>
              <w:rPr>
                <w:rFonts w:ascii="Cambria" w:eastAsiaTheme="minorEastAsia" w:hAnsi="Cambria"/>
              </w:rPr>
              <w:t>3.0</w:t>
            </w:r>
          </w:p>
        </w:tc>
        <w:tc>
          <w:tcPr>
            <w:tcW w:w="1559" w:type="dxa"/>
          </w:tcPr>
          <w:p w14:paraId="454B2BF7" w14:textId="74FE40C8" w:rsidR="001A2C51" w:rsidRDefault="001A2C51" w:rsidP="001A2C51">
            <w:pPr>
              <w:rPr>
                <w:rFonts w:ascii="Cambria" w:eastAsiaTheme="minorEastAsia" w:hAnsi="Cambria"/>
              </w:rPr>
            </w:pPr>
            <w:r>
              <w:rPr>
                <w:rFonts w:ascii="Cambria" w:eastAsiaTheme="minorEastAsia" w:hAnsi="Cambria"/>
              </w:rPr>
              <w:t>3.3</w:t>
            </w:r>
          </w:p>
        </w:tc>
      </w:tr>
      <w:tr w:rsidR="001A2C51" w14:paraId="2BD48E8C" w14:textId="6FE282A3" w:rsidTr="00B14387">
        <w:tc>
          <w:tcPr>
            <w:tcW w:w="1557" w:type="dxa"/>
          </w:tcPr>
          <w:p w14:paraId="72715E89" w14:textId="5116934E" w:rsidR="001A2C51" w:rsidRDefault="001A2C51" w:rsidP="001A2C51">
            <w:pPr>
              <w:rPr>
                <w:rFonts w:ascii="Cambria" w:eastAsiaTheme="minorEastAsia" w:hAnsi="Cambria"/>
              </w:rPr>
            </w:pPr>
            <w:r>
              <w:rPr>
                <w:rFonts w:ascii="Cambria" w:eastAsiaTheme="minorEastAsia" w:hAnsi="Cambria"/>
              </w:rPr>
              <w:t>RNN</w:t>
            </w:r>
          </w:p>
        </w:tc>
        <w:tc>
          <w:tcPr>
            <w:tcW w:w="1558" w:type="dxa"/>
          </w:tcPr>
          <w:p w14:paraId="0244AFB3" w14:textId="703D4E76" w:rsidR="001A2C51" w:rsidRDefault="001A2C51" w:rsidP="001A2C51">
            <w:pPr>
              <w:rPr>
                <w:rFonts w:ascii="Cambria" w:eastAsiaTheme="minorEastAsia" w:hAnsi="Cambria"/>
              </w:rPr>
            </w:pPr>
            <w:r>
              <w:rPr>
                <w:rFonts w:ascii="Cambria" w:eastAsiaTheme="minorEastAsia" w:hAnsi="Cambria"/>
              </w:rPr>
              <w:t>3</w:t>
            </w:r>
          </w:p>
        </w:tc>
        <w:tc>
          <w:tcPr>
            <w:tcW w:w="1558" w:type="dxa"/>
          </w:tcPr>
          <w:p w14:paraId="2015184E" w14:textId="4B76E5AE" w:rsidR="001A2C51" w:rsidRDefault="001A2C51" w:rsidP="001A2C51">
            <w:pPr>
              <w:rPr>
                <w:rFonts w:ascii="Cambria" w:eastAsiaTheme="minorEastAsia" w:hAnsi="Cambria"/>
              </w:rPr>
            </w:pPr>
            <w:r>
              <w:rPr>
                <w:rFonts w:ascii="Cambria" w:eastAsiaTheme="minorEastAsia" w:hAnsi="Cambria"/>
              </w:rPr>
              <w:t>2.8</w:t>
            </w:r>
          </w:p>
        </w:tc>
        <w:tc>
          <w:tcPr>
            <w:tcW w:w="1559" w:type="dxa"/>
          </w:tcPr>
          <w:p w14:paraId="421248E9" w14:textId="7539AE9B" w:rsidR="001A2C51" w:rsidRDefault="001A2C51" w:rsidP="001A2C51">
            <w:pPr>
              <w:rPr>
                <w:rFonts w:ascii="Cambria" w:eastAsiaTheme="minorEastAsia" w:hAnsi="Cambria"/>
              </w:rPr>
            </w:pPr>
            <w:r>
              <w:rPr>
                <w:rFonts w:ascii="Cambria" w:eastAsiaTheme="minorEastAsia" w:hAnsi="Cambria"/>
              </w:rPr>
              <w:t>5</w:t>
            </w:r>
          </w:p>
        </w:tc>
        <w:tc>
          <w:tcPr>
            <w:tcW w:w="1559" w:type="dxa"/>
          </w:tcPr>
          <w:p w14:paraId="5283F82C" w14:textId="07E3552C" w:rsidR="001A2C51" w:rsidRDefault="001A2C51" w:rsidP="001A2C51">
            <w:pPr>
              <w:rPr>
                <w:rFonts w:ascii="Cambria" w:eastAsiaTheme="minorEastAsia" w:hAnsi="Cambria"/>
              </w:rPr>
            </w:pPr>
            <w:r>
              <w:rPr>
                <w:rFonts w:ascii="Cambria" w:eastAsiaTheme="minorEastAsia" w:hAnsi="Cambria"/>
              </w:rPr>
              <w:t>3.4</w:t>
            </w:r>
          </w:p>
        </w:tc>
        <w:tc>
          <w:tcPr>
            <w:tcW w:w="1559" w:type="dxa"/>
          </w:tcPr>
          <w:p w14:paraId="5FBA943C" w14:textId="2BC9DC0B" w:rsidR="001A2C51" w:rsidRDefault="001A2C51" w:rsidP="001A2C51">
            <w:pPr>
              <w:rPr>
                <w:rFonts w:ascii="Cambria" w:eastAsiaTheme="minorEastAsia" w:hAnsi="Cambria"/>
              </w:rPr>
            </w:pPr>
            <w:r>
              <w:rPr>
                <w:rFonts w:ascii="Cambria" w:eastAsiaTheme="minorEastAsia" w:hAnsi="Cambria"/>
              </w:rPr>
              <w:t>3.1</w:t>
            </w:r>
          </w:p>
        </w:tc>
      </w:tr>
      <w:tr w:rsidR="001A2C51" w14:paraId="364606BE" w14:textId="13D5A6BA" w:rsidTr="00B14387">
        <w:tc>
          <w:tcPr>
            <w:tcW w:w="1557" w:type="dxa"/>
          </w:tcPr>
          <w:p w14:paraId="146D4D2E" w14:textId="0A9CF7A5" w:rsidR="001A2C51" w:rsidRDefault="001A2C51" w:rsidP="001A2C51">
            <w:pPr>
              <w:rPr>
                <w:rFonts w:ascii="Cambria" w:eastAsiaTheme="minorEastAsia" w:hAnsi="Cambria"/>
              </w:rPr>
            </w:pPr>
            <w:r>
              <w:rPr>
                <w:rFonts w:ascii="Cambria" w:eastAsiaTheme="minorEastAsia" w:hAnsi="Cambria"/>
              </w:rPr>
              <w:t>DES</w:t>
            </w:r>
          </w:p>
        </w:tc>
        <w:tc>
          <w:tcPr>
            <w:tcW w:w="1558" w:type="dxa"/>
          </w:tcPr>
          <w:p w14:paraId="403699A7" w14:textId="54DAA5E6" w:rsidR="001A2C51" w:rsidRDefault="001A2C51" w:rsidP="001A2C51">
            <w:pPr>
              <w:rPr>
                <w:rFonts w:ascii="Cambria" w:eastAsiaTheme="minorEastAsia" w:hAnsi="Cambria"/>
              </w:rPr>
            </w:pPr>
            <w:r>
              <w:rPr>
                <w:rFonts w:ascii="Cambria" w:eastAsiaTheme="minorEastAsia" w:hAnsi="Cambria"/>
              </w:rPr>
              <w:t>4</w:t>
            </w:r>
          </w:p>
        </w:tc>
        <w:tc>
          <w:tcPr>
            <w:tcW w:w="1558" w:type="dxa"/>
          </w:tcPr>
          <w:p w14:paraId="09B18180" w14:textId="3B411BAA" w:rsidR="001A2C51" w:rsidRDefault="001A2C51" w:rsidP="001A2C51">
            <w:pPr>
              <w:rPr>
                <w:rFonts w:ascii="Cambria" w:eastAsiaTheme="minorEastAsia" w:hAnsi="Cambria"/>
              </w:rPr>
            </w:pPr>
            <w:r>
              <w:rPr>
                <w:rFonts w:ascii="Cambria" w:eastAsiaTheme="minorEastAsia" w:hAnsi="Cambria"/>
              </w:rPr>
              <w:t>3.2</w:t>
            </w:r>
          </w:p>
        </w:tc>
        <w:tc>
          <w:tcPr>
            <w:tcW w:w="1559" w:type="dxa"/>
          </w:tcPr>
          <w:p w14:paraId="17EAF874" w14:textId="5554518E" w:rsidR="001A2C51" w:rsidRDefault="001A2C51" w:rsidP="001A2C51">
            <w:pPr>
              <w:rPr>
                <w:rFonts w:ascii="Cambria" w:eastAsiaTheme="minorEastAsia" w:hAnsi="Cambria"/>
              </w:rPr>
            </w:pPr>
            <w:r>
              <w:rPr>
                <w:rFonts w:ascii="Cambria" w:eastAsiaTheme="minorEastAsia" w:hAnsi="Cambria"/>
              </w:rPr>
              <w:t>3</w:t>
            </w:r>
          </w:p>
        </w:tc>
        <w:tc>
          <w:tcPr>
            <w:tcW w:w="1559" w:type="dxa"/>
          </w:tcPr>
          <w:p w14:paraId="2C4A37A9" w14:textId="7368768E" w:rsidR="001A2C51" w:rsidRDefault="001A2C51" w:rsidP="001A2C51">
            <w:pPr>
              <w:rPr>
                <w:rFonts w:ascii="Cambria" w:eastAsiaTheme="minorEastAsia" w:hAnsi="Cambria"/>
              </w:rPr>
            </w:pPr>
            <w:r>
              <w:rPr>
                <w:rFonts w:ascii="Cambria" w:eastAsiaTheme="minorEastAsia" w:hAnsi="Cambria"/>
              </w:rPr>
              <w:t>2.4</w:t>
            </w:r>
          </w:p>
        </w:tc>
        <w:tc>
          <w:tcPr>
            <w:tcW w:w="1559" w:type="dxa"/>
          </w:tcPr>
          <w:p w14:paraId="0669FAC0" w14:textId="4EAB71D6" w:rsidR="001A2C51" w:rsidRDefault="001A2C51" w:rsidP="001A2C51">
            <w:pPr>
              <w:rPr>
                <w:rFonts w:ascii="Cambria" w:eastAsiaTheme="minorEastAsia" w:hAnsi="Cambria"/>
              </w:rPr>
            </w:pPr>
            <w:r>
              <w:rPr>
                <w:rFonts w:ascii="Cambria" w:eastAsiaTheme="minorEastAsia" w:hAnsi="Cambria"/>
              </w:rPr>
              <w:t>2.8</w:t>
            </w:r>
          </w:p>
        </w:tc>
      </w:tr>
      <w:tr w:rsidR="001A2C51" w14:paraId="1DBD0DB4" w14:textId="2AC54EAD" w:rsidTr="00B14387">
        <w:tc>
          <w:tcPr>
            <w:tcW w:w="1557" w:type="dxa"/>
          </w:tcPr>
          <w:p w14:paraId="377D7147" w14:textId="491F500E" w:rsidR="001A2C51" w:rsidRDefault="001A2C51" w:rsidP="001A2C51">
            <w:pPr>
              <w:rPr>
                <w:rFonts w:ascii="Cambria" w:eastAsiaTheme="minorEastAsia" w:hAnsi="Cambria"/>
              </w:rPr>
            </w:pPr>
            <w:r>
              <w:rPr>
                <w:rFonts w:ascii="Cambria" w:eastAsiaTheme="minorEastAsia" w:hAnsi="Cambria"/>
              </w:rPr>
              <w:t>SES</w:t>
            </w:r>
          </w:p>
        </w:tc>
        <w:tc>
          <w:tcPr>
            <w:tcW w:w="1558" w:type="dxa"/>
          </w:tcPr>
          <w:p w14:paraId="626F8ADB" w14:textId="653CDFCF" w:rsidR="001A2C51" w:rsidRDefault="001A2C51" w:rsidP="001A2C51">
            <w:pPr>
              <w:rPr>
                <w:rFonts w:ascii="Cambria" w:eastAsiaTheme="minorEastAsia" w:hAnsi="Cambria"/>
              </w:rPr>
            </w:pPr>
            <w:r>
              <w:rPr>
                <w:rFonts w:ascii="Cambria" w:eastAsiaTheme="minorEastAsia" w:hAnsi="Cambria"/>
              </w:rPr>
              <w:t>5</w:t>
            </w:r>
          </w:p>
        </w:tc>
        <w:tc>
          <w:tcPr>
            <w:tcW w:w="1558" w:type="dxa"/>
          </w:tcPr>
          <w:p w14:paraId="6C2EDA22" w14:textId="64CC983A" w:rsidR="001A2C51" w:rsidRDefault="001A2C51" w:rsidP="001A2C51">
            <w:pPr>
              <w:rPr>
                <w:rFonts w:ascii="Cambria" w:eastAsiaTheme="minorEastAsia" w:hAnsi="Cambria"/>
              </w:rPr>
            </w:pPr>
            <w:r>
              <w:rPr>
                <w:rFonts w:ascii="Cambria" w:eastAsiaTheme="minorEastAsia" w:hAnsi="Cambria"/>
              </w:rPr>
              <w:t>3.4</w:t>
            </w:r>
          </w:p>
        </w:tc>
        <w:tc>
          <w:tcPr>
            <w:tcW w:w="1559" w:type="dxa"/>
          </w:tcPr>
          <w:p w14:paraId="4C14715F" w14:textId="34995F54" w:rsidR="001A2C51" w:rsidRDefault="001A2C51" w:rsidP="001A2C51">
            <w:pPr>
              <w:rPr>
                <w:rFonts w:ascii="Cambria" w:eastAsiaTheme="minorEastAsia" w:hAnsi="Cambria"/>
              </w:rPr>
            </w:pPr>
            <w:r>
              <w:rPr>
                <w:rFonts w:ascii="Cambria" w:eastAsiaTheme="minorEastAsia" w:hAnsi="Cambria"/>
              </w:rPr>
              <w:t>4</w:t>
            </w:r>
          </w:p>
        </w:tc>
        <w:tc>
          <w:tcPr>
            <w:tcW w:w="1559" w:type="dxa"/>
          </w:tcPr>
          <w:p w14:paraId="474E3110" w14:textId="334CD674" w:rsidR="001A2C51" w:rsidRDefault="001A2C51" w:rsidP="001A2C51">
            <w:pPr>
              <w:rPr>
                <w:rFonts w:ascii="Cambria" w:eastAsiaTheme="minorEastAsia" w:hAnsi="Cambria"/>
              </w:rPr>
            </w:pPr>
            <w:r>
              <w:rPr>
                <w:rFonts w:ascii="Cambria" w:eastAsiaTheme="minorEastAsia" w:hAnsi="Cambria"/>
              </w:rPr>
              <w:t>3.4</w:t>
            </w:r>
          </w:p>
        </w:tc>
        <w:tc>
          <w:tcPr>
            <w:tcW w:w="1559" w:type="dxa"/>
          </w:tcPr>
          <w:p w14:paraId="6E67FBCA" w14:textId="79DB8AB2" w:rsidR="001A2C51" w:rsidRDefault="001A2C51" w:rsidP="001A2C51">
            <w:pPr>
              <w:rPr>
                <w:rFonts w:ascii="Cambria" w:eastAsiaTheme="minorEastAsia" w:hAnsi="Cambria"/>
              </w:rPr>
            </w:pPr>
            <w:r>
              <w:rPr>
                <w:rFonts w:ascii="Cambria" w:eastAsiaTheme="minorEastAsia" w:hAnsi="Cambria"/>
              </w:rPr>
              <w:t>3.4</w:t>
            </w:r>
          </w:p>
        </w:tc>
      </w:tr>
      <w:tr w:rsidR="001A2C51" w14:paraId="58A25C99" w14:textId="26337663" w:rsidTr="00B14387">
        <w:tc>
          <w:tcPr>
            <w:tcW w:w="1557" w:type="dxa"/>
          </w:tcPr>
          <w:p w14:paraId="78C37287" w14:textId="4FCB9F6E" w:rsidR="001A2C51" w:rsidRDefault="001A2C51" w:rsidP="001A2C51">
            <w:pPr>
              <w:rPr>
                <w:rFonts w:ascii="Cambria" w:eastAsiaTheme="minorEastAsia" w:hAnsi="Cambria"/>
              </w:rPr>
            </w:pPr>
            <w:r>
              <w:rPr>
                <w:rFonts w:ascii="Cambria" w:eastAsiaTheme="minorEastAsia" w:hAnsi="Cambria"/>
              </w:rPr>
              <w:t>LGBM</w:t>
            </w:r>
          </w:p>
        </w:tc>
        <w:tc>
          <w:tcPr>
            <w:tcW w:w="1558" w:type="dxa"/>
          </w:tcPr>
          <w:p w14:paraId="7D0D9176" w14:textId="0D28C01B" w:rsidR="001A2C51" w:rsidRDefault="001A2C51" w:rsidP="001A2C51">
            <w:pPr>
              <w:rPr>
                <w:rFonts w:ascii="Cambria" w:eastAsiaTheme="minorEastAsia" w:hAnsi="Cambria"/>
              </w:rPr>
            </w:pPr>
            <w:r>
              <w:rPr>
                <w:rFonts w:ascii="Cambria" w:eastAsiaTheme="minorEastAsia" w:hAnsi="Cambria"/>
              </w:rPr>
              <w:t>6</w:t>
            </w:r>
          </w:p>
        </w:tc>
        <w:tc>
          <w:tcPr>
            <w:tcW w:w="1558" w:type="dxa"/>
          </w:tcPr>
          <w:p w14:paraId="0C9255C7" w14:textId="26E38A1F" w:rsidR="001A2C51" w:rsidRDefault="001A2C51" w:rsidP="001A2C51">
            <w:pPr>
              <w:rPr>
                <w:rFonts w:ascii="Cambria" w:eastAsiaTheme="minorEastAsia" w:hAnsi="Cambria"/>
              </w:rPr>
            </w:pPr>
            <w:r>
              <w:rPr>
                <w:rFonts w:ascii="Cambria" w:eastAsiaTheme="minorEastAsia" w:hAnsi="Cambria"/>
              </w:rPr>
              <w:t>4.4</w:t>
            </w:r>
          </w:p>
        </w:tc>
        <w:tc>
          <w:tcPr>
            <w:tcW w:w="1559" w:type="dxa"/>
          </w:tcPr>
          <w:p w14:paraId="1F0E4210" w14:textId="6E2498D7" w:rsidR="001A2C51" w:rsidRDefault="001A2C51" w:rsidP="001A2C51">
            <w:pPr>
              <w:rPr>
                <w:rFonts w:ascii="Cambria" w:eastAsiaTheme="minorEastAsia" w:hAnsi="Cambria"/>
              </w:rPr>
            </w:pPr>
            <w:r>
              <w:rPr>
                <w:rFonts w:ascii="Cambria" w:eastAsiaTheme="minorEastAsia" w:hAnsi="Cambria"/>
              </w:rPr>
              <w:t>7</w:t>
            </w:r>
          </w:p>
        </w:tc>
        <w:tc>
          <w:tcPr>
            <w:tcW w:w="1559" w:type="dxa"/>
          </w:tcPr>
          <w:p w14:paraId="010930D0" w14:textId="3D8AB8AA" w:rsidR="001A2C51" w:rsidRDefault="001A2C51" w:rsidP="001A2C51">
            <w:pPr>
              <w:rPr>
                <w:rFonts w:ascii="Cambria" w:eastAsiaTheme="minorEastAsia" w:hAnsi="Cambria"/>
              </w:rPr>
            </w:pPr>
            <w:r>
              <w:rPr>
                <w:rFonts w:ascii="Cambria" w:eastAsiaTheme="minorEastAsia" w:hAnsi="Cambria"/>
              </w:rPr>
              <w:t>5.4</w:t>
            </w:r>
          </w:p>
        </w:tc>
        <w:tc>
          <w:tcPr>
            <w:tcW w:w="1559" w:type="dxa"/>
          </w:tcPr>
          <w:p w14:paraId="1F516D23" w14:textId="6E83F29E" w:rsidR="001A2C51" w:rsidRDefault="001A2C51" w:rsidP="001A2C51">
            <w:pPr>
              <w:rPr>
                <w:rFonts w:ascii="Cambria" w:eastAsiaTheme="minorEastAsia" w:hAnsi="Cambria"/>
              </w:rPr>
            </w:pPr>
            <w:r>
              <w:rPr>
                <w:rFonts w:ascii="Cambria" w:eastAsiaTheme="minorEastAsia" w:hAnsi="Cambria"/>
              </w:rPr>
              <w:t>4.9</w:t>
            </w:r>
          </w:p>
        </w:tc>
      </w:tr>
      <w:tr w:rsidR="001A2C51" w14:paraId="7AA2AABF" w14:textId="11D4A1E6" w:rsidTr="00B14387">
        <w:tc>
          <w:tcPr>
            <w:tcW w:w="1557" w:type="dxa"/>
          </w:tcPr>
          <w:p w14:paraId="1BD98414" w14:textId="5573818D" w:rsidR="001A2C51" w:rsidRDefault="001A2C51" w:rsidP="001A2C51">
            <w:pPr>
              <w:rPr>
                <w:rFonts w:ascii="Cambria" w:eastAsiaTheme="minorEastAsia" w:hAnsi="Cambria"/>
              </w:rPr>
            </w:pPr>
            <w:r>
              <w:rPr>
                <w:rFonts w:ascii="Cambria" w:eastAsiaTheme="minorEastAsia" w:hAnsi="Cambria"/>
              </w:rPr>
              <w:t>VAR</w:t>
            </w:r>
          </w:p>
        </w:tc>
        <w:tc>
          <w:tcPr>
            <w:tcW w:w="1558" w:type="dxa"/>
          </w:tcPr>
          <w:p w14:paraId="02ACC1A5" w14:textId="063D105C" w:rsidR="001A2C51" w:rsidRDefault="001A2C51" w:rsidP="001A2C51">
            <w:pPr>
              <w:rPr>
                <w:rFonts w:ascii="Cambria" w:eastAsiaTheme="minorEastAsia" w:hAnsi="Cambria"/>
              </w:rPr>
            </w:pPr>
            <w:r>
              <w:rPr>
                <w:rFonts w:ascii="Cambria" w:eastAsiaTheme="minorEastAsia" w:hAnsi="Cambria"/>
              </w:rPr>
              <w:t>7</w:t>
            </w:r>
          </w:p>
        </w:tc>
        <w:tc>
          <w:tcPr>
            <w:tcW w:w="1558" w:type="dxa"/>
          </w:tcPr>
          <w:p w14:paraId="388D8A45" w14:textId="06B0B1ED" w:rsidR="001A2C51" w:rsidRDefault="001A2C51" w:rsidP="001A2C51">
            <w:pPr>
              <w:rPr>
                <w:rFonts w:ascii="Cambria" w:eastAsiaTheme="minorEastAsia" w:hAnsi="Cambria"/>
              </w:rPr>
            </w:pPr>
            <w:r>
              <w:rPr>
                <w:rFonts w:ascii="Cambria" w:eastAsiaTheme="minorEastAsia" w:hAnsi="Cambria"/>
              </w:rPr>
              <w:t>7.0</w:t>
            </w:r>
          </w:p>
        </w:tc>
        <w:tc>
          <w:tcPr>
            <w:tcW w:w="1559" w:type="dxa"/>
          </w:tcPr>
          <w:p w14:paraId="3C6F7D1C" w14:textId="24FB10E2" w:rsidR="001A2C51" w:rsidRDefault="001A2C51" w:rsidP="001A2C51">
            <w:pPr>
              <w:rPr>
                <w:rFonts w:ascii="Cambria" w:eastAsiaTheme="minorEastAsia" w:hAnsi="Cambria"/>
              </w:rPr>
            </w:pPr>
            <w:r>
              <w:rPr>
                <w:rFonts w:ascii="Cambria" w:eastAsiaTheme="minorEastAsia" w:hAnsi="Cambria"/>
              </w:rPr>
              <w:t>6</w:t>
            </w:r>
          </w:p>
        </w:tc>
        <w:tc>
          <w:tcPr>
            <w:tcW w:w="1559" w:type="dxa"/>
          </w:tcPr>
          <w:p w14:paraId="1C1F5F95" w14:textId="7CAD2D0A" w:rsidR="001A2C51" w:rsidRDefault="001A2C51" w:rsidP="001A2C51">
            <w:pPr>
              <w:rPr>
                <w:rFonts w:ascii="Cambria" w:eastAsiaTheme="minorEastAsia" w:hAnsi="Cambria"/>
              </w:rPr>
            </w:pPr>
            <w:r>
              <w:rPr>
                <w:rFonts w:ascii="Cambria" w:eastAsiaTheme="minorEastAsia" w:hAnsi="Cambria"/>
              </w:rPr>
              <w:t>6.8</w:t>
            </w:r>
          </w:p>
        </w:tc>
        <w:tc>
          <w:tcPr>
            <w:tcW w:w="1559" w:type="dxa"/>
          </w:tcPr>
          <w:p w14:paraId="2553A14A" w14:textId="2FCC015C" w:rsidR="001A2C51" w:rsidRDefault="001A2C51" w:rsidP="001A2C51">
            <w:pPr>
              <w:rPr>
                <w:rFonts w:ascii="Cambria" w:eastAsiaTheme="minorEastAsia" w:hAnsi="Cambria"/>
              </w:rPr>
            </w:pPr>
            <w:r>
              <w:rPr>
                <w:rFonts w:ascii="Cambria" w:eastAsiaTheme="minorEastAsia" w:hAnsi="Cambria"/>
              </w:rPr>
              <w:t>6.9</w:t>
            </w:r>
          </w:p>
        </w:tc>
      </w:tr>
    </w:tbl>
    <w:p w14:paraId="2F9A6BF9" w14:textId="77777777" w:rsidR="0075007D" w:rsidRPr="00B14387" w:rsidRDefault="0075007D" w:rsidP="0075007D">
      <w:pPr>
        <w:rPr>
          <w:rFonts w:ascii="Cambria" w:eastAsiaTheme="minorEastAsia" w:hAnsi="Cambria"/>
        </w:rPr>
      </w:pPr>
    </w:p>
    <w:p w14:paraId="1BC901B2" w14:textId="670AEB1C" w:rsidR="007C2E66" w:rsidRDefault="007C2E66" w:rsidP="007F5BFB">
      <w:pPr>
        <w:rPr>
          <w:rFonts w:ascii="Cambria" w:eastAsiaTheme="minorEastAsia" w:hAnsi="Cambria"/>
        </w:rPr>
      </w:pPr>
    </w:p>
    <w:p w14:paraId="28EA7F65" w14:textId="0B00B225" w:rsidR="009F6520" w:rsidRDefault="009F6520" w:rsidP="007F5BFB">
      <w:pPr>
        <w:rPr>
          <w:rFonts w:ascii="Cambria" w:eastAsiaTheme="minorEastAsia" w:hAnsi="Cambria"/>
        </w:rPr>
      </w:pPr>
      <w:r>
        <w:rPr>
          <w:rFonts w:ascii="Cambria" w:eastAsiaTheme="minorEastAsia" w:hAnsi="Cambria"/>
        </w:rPr>
        <w:t xml:space="preserve">In </w:t>
      </w:r>
      <w:r>
        <w:rPr>
          <w:rFonts w:ascii="Cambria" w:eastAsiaTheme="minorEastAsia" w:hAnsi="Cambria"/>
          <w:b/>
          <w:bCs/>
        </w:rPr>
        <w:t xml:space="preserve">Table 4, </w:t>
      </w:r>
      <w:r w:rsidR="00F4073A">
        <w:rPr>
          <w:rFonts w:ascii="Cambria" w:eastAsiaTheme="minorEastAsia" w:hAnsi="Cambria"/>
        </w:rPr>
        <w:t xml:space="preserve">the models are </w:t>
      </w:r>
      <w:proofErr w:type="gramStart"/>
      <w:r w:rsidR="00F4073A">
        <w:rPr>
          <w:rFonts w:ascii="Cambria" w:eastAsiaTheme="minorEastAsia" w:hAnsi="Cambria"/>
        </w:rPr>
        <w:t>rank-ordered</w:t>
      </w:r>
      <w:proofErr w:type="gramEnd"/>
      <w:r w:rsidR="00F4073A">
        <w:rPr>
          <w:rFonts w:ascii="Cambria" w:eastAsiaTheme="minorEastAsia" w:hAnsi="Cambria"/>
        </w:rPr>
        <w:t xml:space="preserve"> based on their MAE on the original data. W</w:t>
      </w:r>
      <w:r>
        <w:rPr>
          <w:rFonts w:ascii="Cambria" w:eastAsiaTheme="minorEastAsia" w:hAnsi="Cambria"/>
        </w:rPr>
        <w:t>e see that TES and ARIMA, which explicitly model the seasonality of the series, performed the best, consistent with the findings of the original M3 competition</w:t>
      </w:r>
      <w:r w:rsidR="002A3D2D">
        <w:rPr>
          <w:rFonts w:ascii="Cambria" w:eastAsiaTheme="minorEastAsia" w:hAnsi="Cambria"/>
        </w:rPr>
        <w:t xml:space="preserve"> (</w:t>
      </w:r>
      <w:proofErr w:type="spellStart"/>
      <w:r w:rsidR="002A3D2D">
        <w:rPr>
          <w:rFonts w:ascii="Cambria" w:eastAsiaTheme="minorEastAsia" w:hAnsi="Cambria"/>
        </w:rPr>
        <w:t>Makridakis</w:t>
      </w:r>
      <w:proofErr w:type="spellEnd"/>
      <w:r w:rsidR="002A3D2D">
        <w:rPr>
          <w:rFonts w:ascii="Cambria" w:eastAsiaTheme="minorEastAsia" w:hAnsi="Cambria"/>
        </w:rPr>
        <w:t xml:space="preserve"> &amp; </w:t>
      </w:r>
      <w:proofErr w:type="spellStart"/>
      <w:r w:rsidR="002A3D2D">
        <w:rPr>
          <w:rFonts w:ascii="Cambria" w:eastAsiaTheme="minorEastAsia" w:hAnsi="Cambria"/>
        </w:rPr>
        <w:t>Hibon</w:t>
      </w:r>
      <w:proofErr w:type="spellEnd"/>
      <w:r w:rsidR="002A3D2D">
        <w:rPr>
          <w:rFonts w:ascii="Cambria" w:eastAsiaTheme="minorEastAsia" w:hAnsi="Cambria"/>
        </w:rPr>
        <w:t xml:space="preserve">, 2000). </w:t>
      </w:r>
      <w:r w:rsidR="00A324CD">
        <w:rPr>
          <w:rFonts w:ascii="Cambria" w:eastAsiaTheme="minorEastAsia" w:hAnsi="Cambria"/>
        </w:rPr>
        <w:t xml:space="preserve">While our most complex model, the RNN, ranks third on the original data accuracy, it ranks first across the protected </w:t>
      </w:r>
      <w:commentRangeEnd w:id="1365"/>
      <w:r w:rsidR="00CD78B5">
        <w:rPr>
          <w:rStyle w:val="CommentReference"/>
        </w:rPr>
        <w:commentReference w:id="1365"/>
      </w:r>
      <w:r w:rsidR="00A324CD">
        <w:rPr>
          <w:rFonts w:ascii="Cambria" w:eastAsiaTheme="minorEastAsia" w:hAnsi="Cambria"/>
        </w:rPr>
        <w:t xml:space="preserve">datasets. Furthermore, RNN, DES, and SES have higher ranks across the protected data than on the original </w:t>
      </w:r>
      <w:proofErr w:type="gramStart"/>
      <w:r w:rsidR="00A324CD">
        <w:rPr>
          <w:rFonts w:ascii="Cambria" w:eastAsiaTheme="minorEastAsia" w:hAnsi="Cambria"/>
        </w:rPr>
        <w:t>data, and</w:t>
      </w:r>
      <w:proofErr w:type="gramEnd"/>
      <w:r w:rsidR="00A324CD">
        <w:rPr>
          <w:rFonts w:ascii="Cambria" w:eastAsiaTheme="minorEastAsia" w:hAnsi="Cambria"/>
        </w:rPr>
        <w:t xml:space="preserve"> are the three most accurate models across the protected datasets, beating out ARIMA and TES. LGBM and VAR maintain the worst accuracy on the original and protected datasets.</w:t>
      </w:r>
    </w:p>
    <w:p w14:paraId="5F2CEA3F" w14:textId="70BAF871" w:rsidR="00A324CD" w:rsidRDefault="00A324CD" w:rsidP="007F5BFB">
      <w:pPr>
        <w:rPr>
          <w:rFonts w:ascii="Cambria" w:eastAsiaTheme="minorEastAsia" w:hAnsi="Cambria"/>
        </w:rPr>
      </w:pPr>
    </w:p>
    <w:p w14:paraId="66A9DEC7" w14:textId="542E0AC2" w:rsidR="00F4073A" w:rsidRDefault="00A324CD" w:rsidP="007F5BFB">
      <w:pPr>
        <w:rPr>
          <w:rFonts w:ascii="Cambria" w:eastAsiaTheme="minorEastAsia" w:hAnsi="Cambria"/>
        </w:rPr>
      </w:pPr>
      <w:r>
        <w:rPr>
          <w:rFonts w:ascii="Cambria" w:eastAsiaTheme="minorEastAsia" w:hAnsi="Cambria"/>
        </w:rPr>
        <w:t>The results for the error variance ranks are similar. ARIMA and TES have the lowest error variance on the original data. ARIMA is only outperformed by DES on protected error variance, TES is outperformed by three additional models: SES, DES, and RNN, all of which improve on their original rankings. LGBM and VAR maintain the highest error variance on the original and protected datasets. Overall, DES has the best average rank in terms of MAE and error variance, closely followed by RNN.</w:t>
      </w:r>
    </w:p>
    <w:p w14:paraId="52DFEE9D" w14:textId="77777777" w:rsidR="007E30E5" w:rsidRDefault="007E30E5" w:rsidP="007F5BFB">
      <w:pPr>
        <w:rPr>
          <w:rFonts w:ascii="Cambria" w:eastAsiaTheme="minorEastAsia" w:hAnsi="Cambria"/>
        </w:rPr>
      </w:pPr>
    </w:p>
    <w:p w14:paraId="0A07D9FA" w14:textId="38D15BE0" w:rsidR="000F0205" w:rsidRPr="0053699F" w:rsidRDefault="007E30E5" w:rsidP="0053699F">
      <w:pPr>
        <w:pStyle w:val="ListParagraph"/>
        <w:numPr>
          <w:ilvl w:val="1"/>
          <w:numId w:val="1"/>
        </w:numPr>
        <w:rPr>
          <w:rFonts w:ascii="Cambria" w:eastAsiaTheme="minorEastAsia" w:hAnsi="Cambria"/>
          <w:i/>
          <w:iCs/>
        </w:rPr>
      </w:pPr>
      <w:commentRangeStart w:id="1366"/>
      <w:r>
        <w:rPr>
          <w:rFonts w:ascii="Cambria" w:eastAsiaTheme="minorEastAsia" w:hAnsi="Cambria"/>
          <w:i/>
          <w:iCs/>
        </w:rPr>
        <w:t>Detailed Model Performance Explanations</w:t>
      </w:r>
      <w:commentRangeEnd w:id="1366"/>
      <w:r w:rsidR="00F2210C">
        <w:rPr>
          <w:rStyle w:val="CommentReference"/>
        </w:rPr>
        <w:commentReference w:id="1366"/>
      </w:r>
    </w:p>
    <w:p w14:paraId="02E001C8" w14:textId="66B11485" w:rsidR="000F0205" w:rsidRDefault="000F0205" w:rsidP="007F5BFB">
      <w:pPr>
        <w:rPr>
          <w:rFonts w:ascii="Cambria" w:eastAsiaTheme="minorEastAsia" w:hAnsi="Cambria"/>
        </w:rPr>
      </w:pPr>
    </w:p>
    <w:p w14:paraId="326D1B5F" w14:textId="44BA4DFA" w:rsidR="000F0205" w:rsidRDefault="000F0205" w:rsidP="007F5BFB">
      <w:pPr>
        <w:rPr>
          <w:rFonts w:ascii="Cambria" w:eastAsiaTheme="minorEastAsia" w:hAnsi="Cambria"/>
        </w:rPr>
      </w:pPr>
    </w:p>
    <w:p w14:paraId="52780280" w14:textId="6D804BC3" w:rsidR="007F5BFB" w:rsidRDefault="007F5BFB" w:rsidP="007F5BFB">
      <w:pPr>
        <w:tabs>
          <w:tab w:val="left" w:pos="1252"/>
        </w:tabs>
        <w:rPr>
          <w:ins w:id="1367" w:author="Bale,Cameron" w:date="2022-11-14T10:00:00Z"/>
          <w:rFonts w:ascii="Cambria" w:eastAsiaTheme="minorEastAsia" w:hAnsi="Cambria"/>
        </w:rPr>
      </w:pPr>
    </w:p>
    <w:p w14:paraId="6DE774AB" w14:textId="64FFCFBA" w:rsidR="0048192A" w:rsidRDefault="0048192A" w:rsidP="007F5BFB">
      <w:pPr>
        <w:tabs>
          <w:tab w:val="left" w:pos="1252"/>
        </w:tabs>
        <w:rPr>
          <w:ins w:id="1368" w:author="Bale,Cameron" w:date="2022-11-14T10:00:00Z"/>
          <w:rFonts w:ascii="Cambria" w:eastAsiaTheme="minorEastAsia" w:hAnsi="Cambria"/>
        </w:rPr>
      </w:pPr>
    </w:p>
    <w:p w14:paraId="44D10822" w14:textId="58D4CAFE" w:rsidR="0048192A" w:rsidRDefault="0048192A" w:rsidP="007F5BFB">
      <w:pPr>
        <w:tabs>
          <w:tab w:val="left" w:pos="1252"/>
        </w:tabs>
        <w:rPr>
          <w:ins w:id="1369" w:author="Bale,Cameron" w:date="2022-11-14T10:00:00Z"/>
          <w:rFonts w:ascii="Cambria" w:eastAsiaTheme="minorEastAsia" w:hAnsi="Cambria"/>
        </w:rPr>
      </w:pPr>
    </w:p>
    <w:p w14:paraId="767C56E6" w14:textId="70AA340E" w:rsidR="0048192A" w:rsidRDefault="0048192A" w:rsidP="007F5BFB">
      <w:pPr>
        <w:tabs>
          <w:tab w:val="left" w:pos="1252"/>
        </w:tabs>
        <w:rPr>
          <w:ins w:id="1370" w:author="Bale,Cameron" w:date="2022-11-14T10:00:00Z"/>
          <w:rFonts w:ascii="Cambria" w:eastAsiaTheme="minorEastAsia" w:hAnsi="Cambria"/>
        </w:rPr>
      </w:pPr>
    </w:p>
    <w:p w14:paraId="4C9BF1AD" w14:textId="611802C6" w:rsidR="0048192A" w:rsidRDefault="0048192A" w:rsidP="007F5BFB">
      <w:pPr>
        <w:tabs>
          <w:tab w:val="left" w:pos="1252"/>
        </w:tabs>
        <w:rPr>
          <w:ins w:id="1371" w:author="Bale,Cameron" w:date="2022-11-14T10:00:00Z"/>
          <w:rFonts w:ascii="Cambria" w:eastAsiaTheme="minorEastAsia" w:hAnsi="Cambria"/>
        </w:rPr>
      </w:pPr>
    </w:p>
    <w:p w14:paraId="712F50C6" w14:textId="4490704E" w:rsidR="0048192A" w:rsidRDefault="0048192A" w:rsidP="007F5BFB">
      <w:pPr>
        <w:tabs>
          <w:tab w:val="left" w:pos="1252"/>
        </w:tabs>
        <w:rPr>
          <w:ins w:id="1372" w:author="Bale,Cameron" w:date="2022-11-14T10:00:00Z"/>
          <w:rFonts w:ascii="Cambria" w:eastAsiaTheme="minorEastAsia" w:hAnsi="Cambria"/>
        </w:rPr>
      </w:pPr>
    </w:p>
    <w:p w14:paraId="74314303" w14:textId="77777777" w:rsidR="0048192A" w:rsidRDefault="0048192A" w:rsidP="007F5BFB">
      <w:pPr>
        <w:tabs>
          <w:tab w:val="left" w:pos="1252"/>
        </w:tabs>
        <w:rPr>
          <w:rFonts w:ascii="Cambria" w:eastAsiaTheme="minorEastAsia" w:hAnsi="Cambria"/>
        </w:rPr>
      </w:pPr>
    </w:p>
    <w:p w14:paraId="77EF38F1" w14:textId="690FDE72" w:rsidR="0063515F" w:rsidRDefault="0063515F" w:rsidP="0063515F">
      <w:pPr>
        <w:pStyle w:val="ListParagraph"/>
        <w:numPr>
          <w:ilvl w:val="0"/>
          <w:numId w:val="1"/>
        </w:numPr>
        <w:tabs>
          <w:tab w:val="left" w:pos="1252"/>
        </w:tabs>
        <w:rPr>
          <w:rFonts w:ascii="Cambria" w:eastAsiaTheme="minorEastAsia" w:hAnsi="Cambria"/>
          <w:b/>
          <w:bCs/>
        </w:rPr>
      </w:pPr>
      <w:r>
        <w:rPr>
          <w:rFonts w:ascii="Cambria" w:eastAsiaTheme="minorEastAsia" w:hAnsi="Cambria"/>
          <w:b/>
          <w:bCs/>
        </w:rPr>
        <w:lastRenderedPageBreak/>
        <w:t>Conclusions</w:t>
      </w:r>
    </w:p>
    <w:p w14:paraId="6C23839E" w14:textId="6403399E" w:rsidR="0063515F" w:rsidRDefault="0063515F" w:rsidP="0063515F">
      <w:pPr>
        <w:tabs>
          <w:tab w:val="left" w:pos="1252"/>
        </w:tabs>
        <w:rPr>
          <w:rFonts w:ascii="Cambria" w:eastAsiaTheme="minorEastAsia" w:hAnsi="Cambria"/>
          <w:b/>
          <w:bCs/>
        </w:rPr>
      </w:pPr>
    </w:p>
    <w:p w14:paraId="6AC65377" w14:textId="21589FB0" w:rsidR="0063515F" w:rsidRDefault="0063515F" w:rsidP="0063515F">
      <w:pPr>
        <w:tabs>
          <w:tab w:val="left" w:pos="1252"/>
        </w:tabs>
        <w:rPr>
          <w:rFonts w:ascii="Cambria" w:eastAsiaTheme="minorEastAsia" w:hAnsi="Cambria"/>
          <w:b/>
          <w:bCs/>
        </w:rPr>
      </w:pPr>
      <w:r>
        <w:rPr>
          <w:rFonts w:ascii="Cambria" w:eastAsiaTheme="minorEastAsia" w:hAnsi="Cambria"/>
          <w:b/>
          <w:bCs/>
        </w:rPr>
        <w:t>References</w:t>
      </w:r>
    </w:p>
    <w:p w14:paraId="5FF2F1D6" w14:textId="063482DA" w:rsidR="0063515F" w:rsidRDefault="0063515F" w:rsidP="0063515F">
      <w:pPr>
        <w:tabs>
          <w:tab w:val="left" w:pos="1252"/>
        </w:tabs>
        <w:rPr>
          <w:rFonts w:ascii="Cambria" w:eastAsiaTheme="minorEastAsia" w:hAnsi="Cambria"/>
          <w:b/>
          <w:bCs/>
        </w:rPr>
      </w:pPr>
    </w:p>
    <w:p w14:paraId="65A9DEDE" w14:textId="77777777" w:rsidR="00DB3320" w:rsidRPr="00DB3320" w:rsidRDefault="0063515F" w:rsidP="00DB3320">
      <w:pPr>
        <w:pStyle w:val="Bibliography"/>
        <w:rPr>
          <w:rFonts w:ascii="Cambria" w:hAnsi="Cambria"/>
        </w:rPr>
      </w:pPr>
      <w:r>
        <w:rPr>
          <w:rFonts w:ascii="Cambria" w:eastAsiaTheme="minorEastAsia" w:hAnsi="Cambria"/>
          <w:b/>
          <w:bCs/>
        </w:rPr>
        <w:fldChar w:fldCharType="begin"/>
      </w:r>
      <w:r>
        <w:rPr>
          <w:rFonts w:ascii="Cambria" w:eastAsiaTheme="minorEastAsia" w:hAnsi="Cambria"/>
          <w:b/>
          <w:bCs/>
        </w:rPr>
        <w:instrText xml:space="preserve"> ADDIN ZOTERO_BIBL {"uncited":[],"omitted":[],"custom":[]} CSL_BIBLIOGRAPHY </w:instrText>
      </w:r>
      <w:r>
        <w:rPr>
          <w:rFonts w:ascii="Cambria" w:eastAsiaTheme="minorEastAsia" w:hAnsi="Cambria"/>
          <w:b/>
          <w:bCs/>
        </w:rPr>
        <w:fldChar w:fldCharType="separate"/>
      </w:r>
      <w:r w:rsidR="00DB3320" w:rsidRPr="00DB3320">
        <w:rPr>
          <w:rFonts w:ascii="Cambria" w:hAnsi="Cambria"/>
        </w:rPr>
        <w:t xml:space="preserve">Abowd, J. M., Gittings, K., McKinney, K. L., Stephens, B. E., Vilhuber, L., &amp; Woodcock, S. (2012). </w:t>
      </w:r>
      <w:r w:rsidR="00DB3320" w:rsidRPr="00DB3320">
        <w:rPr>
          <w:rFonts w:ascii="Cambria" w:hAnsi="Cambria"/>
          <w:i/>
          <w:iCs/>
        </w:rPr>
        <w:t>Dynamically consistent noise infusion and partially synthetic data as confidentiality protection measures for related time-series</w:t>
      </w:r>
      <w:r w:rsidR="00DB3320" w:rsidRPr="00DB3320">
        <w:rPr>
          <w:rFonts w:ascii="Cambria" w:hAnsi="Cambria"/>
        </w:rPr>
        <w:t>. 41.</w:t>
      </w:r>
    </w:p>
    <w:p w14:paraId="40D7DC9D" w14:textId="77777777" w:rsidR="00DB3320" w:rsidRPr="00DB3320" w:rsidRDefault="00DB3320" w:rsidP="00DB3320">
      <w:pPr>
        <w:pStyle w:val="Bibliography"/>
        <w:rPr>
          <w:rFonts w:ascii="Cambria" w:hAnsi="Cambria"/>
        </w:rPr>
      </w:pPr>
      <w:r w:rsidRPr="00DB3320">
        <w:rPr>
          <w:rFonts w:ascii="Cambria" w:hAnsi="Cambria"/>
        </w:rPr>
        <w:t xml:space="preserve">Bandara, K., Bergmeir, C., &amp; Smyl, S. (2018). Forecasting Across Time Series Databases using Recurrent Neural Networks on Groups of Similar Series: A Clustering Approach. </w:t>
      </w:r>
      <w:r w:rsidRPr="00DB3320">
        <w:rPr>
          <w:rFonts w:ascii="Cambria" w:hAnsi="Cambria"/>
          <w:i/>
          <w:iCs/>
        </w:rPr>
        <w:t>ArXiv:1710.03222 [Cs, Econ, Stat]</w:t>
      </w:r>
      <w:r w:rsidRPr="00DB3320">
        <w:rPr>
          <w:rFonts w:ascii="Cambria" w:hAnsi="Cambria"/>
        </w:rPr>
        <w:t>. http://arxiv.org/abs/1710.03222</w:t>
      </w:r>
    </w:p>
    <w:p w14:paraId="34375771" w14:textId="77777777" w:rsidR="00DB3320" w:rsidRPr="00DB3320" w:rsidRDefault="00DB3320" w:rsidP="00DB3320">
      <w:pPr>
        <w:pStyle w:val="Bibliography"/>
        <w:rPr>
          <w:rFonts w:ascii="Cambria" w:hAnsi="Cambria"/>
        </w:rPr>
      </w:pPr>
      <w:r w:rsidRPr="00DB3320">
        <w:rPr>
          <w:rFonts w:ascii="Cambria" w:hAnsi="Cambria"/>
        </w:rPr>
        <w:t xml:space="preserve">Boone, T., Ganeshan, R., Jain, A., &amp; Sanders, N. R. (2019). Forecasting sales in the supply chain: Consumer analytics in the big data era.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35</w:t>
      </w:r>
      <w:r w:rsidRPr="00DB3320">
        <w:rPr>
          <w:rFonts w:ascii="Cambria" w:hAnsi="Cambria"/>
        </w:rPr>
        <w:t>(1), 170–180. https://doi.org/10.1016/j.ijforecast.2018.09.003</w:t>
      </w:r>
    </w:p>
    <w:p w14:paraId="4A224CD0" w14:textId="77777777" w:rsidR="00DB3320" w:rsidRPr="00DB3320" w:rsidRDefault="00DB3320" w:rsidP="00DB3320">
      <w:pPr>
        <w:pStyle w:val="Bibliography"/>
        <w:rPr>
          <w:rFonts w:ascii="Cambria" w:hAnsi="Cambria"/>
        </w:rPr>
      </w:pPr>
      <w:r w:rsidRPr="00DB3320">
        <w:rPr>
          <w:rFonts w:ascii="Cambria" w:hAnsi="Cambria"/>
        </w:rPr>
        <w:t xml:space="preserve">Chen, C., &amp; Liu, L.-M. (1993). Forecasting time series with outliers. </w:t>
      </w:r>
      <w:r w:rsidRPr="00DB3320">
        <w:rPr>
          <w:rFonts w:ascii="Cambria" w:hAnsi="Cambria"/>
          <w:i/>
          <w:iCs/>
        </w:rPr>
        <w:t>Journal of Forecasting</w:t>
      </w:r>
      <w:r w:rsidRPr="00DB3320">
        <w:rPr>
          <w:rFonts w:ascii="Cambria" w:hAnsi="Cambria"/>
        </w:rPr>
        <w:t xml:space="preserve">, </w:t>
      </w:r>
      <w:r w:rsidRPr="00DB3320">
        <w:rPr>
          <w:rFonts w:ascii="Cambria" w:hAnsi="Cambria"/>
          <w:i/>
          <w:iCs/>
        </w:rPr>
        <w:t>12</w:t>
      </w:r>
      <w:r w:rsidRPr="00DB3320">
        <w:rPr>
          <w:rFonts w:ascii="Cambria" w:hAnsi="Cambria"/>
        </w:rPr>
        <w:t>(1), 13–35. https://doi.org/10.1002/for.3980120103</w:t>
      </w:r>
    </w:p>
    <w:p w14:paraId="20E99B56" w14:textId="77777777" w:rsidR="00DB3320" w:rsidRPr="00DB3320" w:rsidRDefault="00DB3320" w:rsidP="00DB3320">
      <w:pPr>
        <w:pStyle w:val="Bibliography"/>
        <w:rPr>
          <w:rFonts w:ascii="Cambria" w:hAnsi="Cambria"/>
        </w:rPr>
      </w:pPr>
      <w:r w:rsidRPr="00DB3320">
        <w:rPr>
          <w:rFonts w:ascii="Cambria" w:hAnsi="Cambria"/>
        </w:rPr>
        <w:t xml:space="preserve">Crimi, N., &amp; Eddy, W. (2014). Top-Coding and Public Use Microdata Samples from the U.S. Census Bureau. </w:t>
      </w:r>
      <w:r w:rsidRPr="00DB3320">
        <w:rPr>
          <w:rFonts w:ascii="Cambria" w:hAnsi="Cambria"/>
          <w:i/>
          <w:iCs/>
        </w:rPr>
        <w:t>Journal of Privacy and Confidentiality</w:t>
      </w:r>
      <w:r w:rsidRPr="00DB3320">
        <w:rPr>
          <w:rFonts w:ascii="Cambria" w:hAnsi="Cambria"/>
        </w:rPr>
        <w:t xml:space="preserve">, </w:t>
      </w:r>
      <w:r w:rsidRPr="00DB3320">
        <w:rPr>
          <w:rFonts w:ascii="Cambria" w:hAnsi="Cambria"/>
          <w:i/>
          <w:iCs/>
        </w:rPr>
        <w:t>6</w:t>
      </w:r>
      <w:r w:rsidRPr="00DB3320">
        <w:rPr>
          <w:rFonts w:ascii="Cambria" w:hAnsi="Cambria"/>
        </w:rPr>
        <w:t>(2). https://doi.org/10.29012/jpc.v6i2.639</w:t>
      </w:r>
    </w:p>
    <w:p w14:paraId="3CF8E891" w14:textId="77777777" w:rsidR="00DB3320" w:rsidRPr="00DB3320" w:rsidRDefault="00DB3320" w:rsidP="00DB3320">
      <w:pPr>
        <w:pStyle w:val="Bibliography"/>
        <w:rPr>
          <w:rFonts w:ascii="Cambria" w:hAnsi="Cambria"/>
        </w:rPr>
      </w:pPr>
      <w:r w:rsidRPr="00DB3320">
        <w:rPr>
          <w:rFonts w:ascii="Cambria" w:hAnsi="Cambria"/>
        </w:rPr>
        <w:t xml:space="preserve">Davydenko, A., &amp; Fildes, R. (2013). Measuring forecasting accuracy: The case of judgmental adjustments to SKU-level demand forecasts.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29</w:t>
      </w:r>
      <w:r w:rsidRPr="00DB3320">
        <w:rPr>
          <w:rFonts w:ascii="Cambria" w:hAnsi="Cambria"/>
        </w:rPr>
        <w:t>(3), 510–522. https://doi.org/10.1016/j.ijforecast.2012.09.002</w:t>
      </w:r>
    </w:p>
    <w:p w14:paraId="33FED09A" w14:textId="77777777" w:rsidR="00DB3320" w:rsidRPr="00DB3320" w:rsidRDefault="00DB3320" w:rsidP="00DB3320">
      <w:pPr>
        <w:pStyle w:val="Bibliography"/>
        <w:rPr>
          <w:rFonts w:ascii="Cambria" w:hAnsi="Cambria"/>
        </w:rPr>
      </w:pPr>
      <w:r w:rsidRPr="00DB3320">
        <w:rPr>
          <w:rFonts w:ascii="Cambria" w:hAnsi="Cambria"/>
        </w:rPr>
        <w:t xml:space="preserve">de Montjoye, Y.-A., Hidalgo, C. A., Verleysen, M., &amp; Blondel, V. D. (2013). Unique in the Crowd: The privacy bounds of human mobility. </w:t>
      </w:r>
      <w:r w:rsidRPr="00DB3320">
        <w:rPr>
          <w:rFonts w:ascii="Cambria" w:hAnsi="Cambria"/>
          <w:i/>
          <w:iCs/>
        </w:rPr>
        <w:t>Scientific Reports</w:t>
      </w:r>
      <w:r w:rsidRPr="00DB3320">
        <w:rPr>
          <w:rFonts w:ascii="Cambria" w:hAnsi="Cambria"/>
        </w:rPr>
        <w:t xml:space="preserve">, </w:t>
      </w:r>
      <w:r w:rsidRPr="00DB3320">
        <w:rPr>
          <w:rFonts w:ascii="Cambria" w:hAnsi="Cambria"/>
          <w:i/>
          <w:iCs/>
        </w:rPr>
        <w:t>3</w:t>
      </w:r>
      <w:r w:rsidRPr="00DB3320">
        <w:rPr>
          <w:rFonts w:ascii="Cambria" w:hAnsi="Cambria"/>
        </w:rPr>
        <w:t>(1), 1376. https://doi.org/10.1038/srep01376</w:t>
      </w:r>
    </w:p>
    <w:p w14:paraId="51957A30" w14:textId="77777777" w:rsidR="00DB3320" w:rsidRPr="00DB3320" w:rsidRDefault="00DB3320" w:rsidP="00DB3320">
      <w:pPr>
        <w:pStyle w:val="Bibliography"/>
        <w:rPr>
          <w:rFonts w:ascii="Cambria" w:hAnsi="Cambria"/>
        </w:rPr>
      </w:pPr>
      <w:r w:rsidRPr="00DB3320">
        <w:rPr>
          <w:rFonts w:ascii="Cambria" w:hAnsi="Cambria"/>
        </w:rPr>
        <w:t xml:space="preserve">Fildes, R., Goodwin, P., Lawrence, M., &amp; Nikolopoulos, K. (2009). Effective forecasting and judgmental adjustments: An empirical evaluation and strategies for improvement in supply-chain planning.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25</w:t>
      </w:r>
      <w:r w:rsidRPr="00DB3320">
        <w:rPr>
          <w:rFonts w:ascii="Cambria" w:hAnsi="Cambria"/>
        </w:rPr>
        <w:t>(1), 3–23. https://doi.org/10.1016/j.ijforecast.2008.11.010</w:t>
      </w:r>
    </w:p>
    <w:p w14:paraId="6E7D5FE6" w14:textId="77777777" w:rsidR="00DB3320" w:rsidRPr="00DB3320" w:rsidRDefault="00DB3320" w:rsidP="00DB3320">
      <w:pPr>
        <w:pStyle w:val="Bibliography"/>
        <w:rPr>
          <w:rFonts w:ascii="Cambria" w:hAnsi="Cambria"/>
        </w:rPr>
      </w:pPr>
      <w:r w:rsidRPr="00DB3320">
        <w:rPr>
          <w:rFonts w:ascii="Cambria" w:hAnsi="Cambria"/>
        </w:rPr>
        <w:lastRenderedPageBreak/>
        <w:t xml:space="preserve">Fildes, R., Goodwin, P., &amp; Önkal, D. (2019). Use and misuse of information in supply chain forecasting of promotion effects.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35</w:t>
      </w:r>
      <w:r w:rsidRPr="00DB3320">
        <w:rPr>
          <w:rFonts w:ascii="Cambria" w:hAnsi="Cambria"/>
        </w:rPr>
        <w:t>(1), 144–156. https://doi.org/10.1016/j.ijforecast.2017.12.006</w:t>
      </w:r>
    </w:p>
    <w:p w14:paraId="5AD4D9F0" w14:textId="77777777" w:rsidR="00DB3320" w:rsidRPr="00DB3320" w:rsidRDefault="00DB3320" w:rsidP="00DB3320">
      <w:pPr>
        <w:pStyle w:val="Bibliography"/>
        <w:rPr>
          <w:rFonts w:ascii="Cambria" w:hAnsi="Cambria"/>
        </w:rPr>
      </w:pPr>
      <w:r w:rsidRPr="00DB3320">
        <w:rPr>
          <w:rFonts w:ascii="Cambria" w:hAnsi="Cambria"/>
        </w:rPr>
        <w:t xml:space="preserve">Fulcher, B. D., &amp; Jones, N. S. (2014). Highly Comparative Feature-Based Time-Series Classification. </w:t>
      </w:r>
      <w:r w:rsidRPr="00DB3320">
        <w:rPr>
          <w:rFonts w:ascii="Cambria" w:hAnsi="Cambria"/>
          <w:i/>
          <w:iCs/>
        </w:rPr>
        <w:t>IEEE Transactions on Knowledge and Data Engineering</w:t>
      </w:r>
      <w:r w:rsidRPr="00DB3320">
        <w:rPr>
          <w:rFonts w:ascii="Cambria" w:hAnsi="Cambria"/>
        </w:rPr>
        <w:t xml:space="preserve">, </w:t>
      </w:r>
      <w:r w:rsidRPr="00DB3320">
        <w:rPr>
          <w:rFonts w:ascii="Cambria" w:hAnsi="Cambria"/>
          <w:i/>
          <w:iCs/>
        </w:rPr>
        <w:t>26</w:t>
      </w:r>
      <w:r w:rsidRPr="00DB3320">
        <w:rPr>
          <w:rFonts w:ascii="Cambria" w:hAnsi="Cambria"/>
        </w:rPr>
        <w:t>(12), 3026–3037. https://doi.org/10.1109/TKDE.2014.2316504</w:t>
      </w:r>
    </w:p>
    <w:p w14:paraId="32B9AEDF" w14:textId="77777777" w:rsidR="00DB3320" w:rsidRPr="00DB3320" w:rsidRDefault="00DB3320" w:rsidP="00DB3320">
      <w:pPr>
        <w:pStyle w:val="Bibliography"/>
        <w:rPr>
          <w:rFonts w:ascii="Cambria" w:hAnsi="Cambria"/>
        </w:rPr>
      </w:pPr>
      <w:r w:rsidRPr="00DB3320">
        <w:rPr>
          <w:rFonts w:ascii="Cambria" w:hAnsi="Cambria"/>
        </w:rPr>
        <w:t xml:space="preserve">Goerg, G. M. (n.d.). </w:t>
      </w:r>
      <w:r w:rsidRPr="00DB3320">
        <w:rPr>
          <w:rFonts w:ascii="Cambria" w:hAnsi="Cambria"/>
          <w:i/>
          <w:iCs/>
        </w:rPr>
        <w:t>Forecastable Component Analysis</w:t>
      </w:r>
      <w:r w:rsidRPr="00DB3320">
        <w:rPr>
          <w:rFonts w:ascii="Cambria" w:hAnsi="Cambria"/>
        </w:rPr>
        <w:t>. 9.</w:t>
      </w:r>
    </w:p>
    <w:p w14:paraId="18765CF5" w14:textId="77777777" w:rsidR="00DB3320" w:rsidRPr="00DB3320" w:rsidRDefault="00DB3320" w:rsidP="00DB3320">
      <w:pPr>
        <w:pStyle w:val="Bibliography"/>
        <w:rPr>
          <w:rFonts w:ascii="Cambria" w:hAnsi="Cambria"/>
        </w:rPr>
      </w:pPr>
      <w:r w:rsidRPr="00DB3320">
        <w:rPr>
          <w:rFonts w:ascii="Cambria" w:hAnsi="Cambria"/>
        </w:rPr>
        <w:t xml:space="preserve">Goldfarb, A., &amp; Tucker, C. (n.d.). </w:t>
      </w:r>
      <w:r w:rsidRPr="00DB3320">
        <w:rPr>
          <w:rFonts w:ascii="Cambria" w:hAnsi="Cambria"/>
          <w:i/>
          <w:iCs/>
        </w:rPr>
        <w:t>Why Managing Consumer Privacy Can Be an Opportunity</w:t>
      </w:r>
      <w:r w:rsidRPr="00DB3320">
        <w:rPr>
          <w:rFonts w:ascii="Cambria" w:hAnsi="Cambria"/>
        </w:rPr>
        <w:t>. 6.</w:t>
      </w:r>
    </w:p>
    <w:p w14:paraId="0FD8E279" w14:textId="77777777" w:rsidR="00DB3320" w:rsidRPr="00DB3320" w:rsidRDefault="00DB3320" w:rsidP="00DB3320">
      <w:pPr>
        <w:pStyle w:val="Bibliography"/>
        <w:rPr>
          <w:rFonts w:ascii="Cambria" w:hAnsi="Cambria"/>
        </w:rPr>
      </w:pPr>
      <w:r w:rsidRPr="00DB3320">
        <w:rPr>
          <w:rFonts w:ascii="Cambria" w:hAnsi="Cambria"/>
        </w:rPr>
        <w:t xml:space="preserve">Goldfarb, A., &amp; Tucker, C. E. (2011). Privacy Regulation and Online Advertising. </w:t>
      </w:r>
      <w:r w:rsidRPr="00DB3320">
        <w:rPr>
          <w:rFonts w:ascii="Cambria" w:hAnsi="Cambria"/>
          <w:i/>
          <w:iCs/>
        </w:rPr>
        <w:t>Management Science</w:t>
      </w:r>
      <w:r w:rsidRPr="00DB3320">
        <w:rPr>
          <w:rFonts w:ascii="Cambria" w:hAnsi="Cambria"/>
        </w:rPr>
        <w:t xml:space="preserve">, </w:t>
      </w:r>
      <w:r w:rsidRPr="00DB3320">
        <w:rPr>
          <w:rFonts w:ascii="Cambria" w:hAnsi="Cambria"/>
          <w:i/>
          <w:iCs/>
        </w:rPr>
        <w:t>57</w:t>
      </w:r>
      <w:r w:rsidRPr="00DB3320">
        <w:rPr>
          <w:rFonts w:ascii="Cambria" w:hAnsi="Cambria"/>
        </w:rPr>
        <w:t>(1), 57–71. https://doi.org/10.1287/mnsc.1100.1246</w:t>
      </w:r>
    </w:p>
    <w:p w14:paraId="0E74E9AB" w14:textId="77777777" w:rsidR="00DB3320" w:rsidRPr="00DB3320" w:rsidRDefault="00DB3320" w:rsidP="00DB3320">
      <w:pPr>
        <w:pStyle w:val="Bibliography"/>
        <w:rPr>
          <w:rFonts w:ascii="Cambria" w:hAnsi="Cambria"/>
        </w:rPr>
      </w:pPr>
      <w:r w:rsidRPr="00DB3320">
        <w:rPr>
          <w:rFonts w:ascii="Cambria" w:hAnsi="Cambria"/>
        </w:rPr>
        <w:t xml:space="preserve">Gonçalves, C., Bessa, R. J., &amp; Pinson, P. (2021). A critical overview of privacy-preserving approaches for collaborative forecasting.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37</w:t>
      </w:r>
      <w:r w:rsidRPr="00DB3320">
        <w:rPr>
          <w:rFonts w:ascii="Cambria" w:hAnsi="Cambria"/>
        </w:rPr>
        <w:t>(1), 322–342. https://doi.org/10.1016/j.ijforecast.2020.06.003</w:t>
      </w:r>
    </w:p>
    <w:p w14:paraId="3634F0F4" w14:textId="77777777" w:rsidR="00DB3320" w:rsidRPr="00DB3320" w:rsidRDefault="00DB3320" w:rsidP="00DB3320">
      <w:pPr>
        <w:pStyle w:val="Bibliography"/>
        <w:rPr>
          <w:rFonts w:ascii="Cambria" w:hAnsi="Cambria"/>
        </w:rPr>
      </w:pPr>
      <w:r w:rsidRPr="00DB3320">
        <w:rPr>
          <w:rFonts w:ascii="Cambria" w:hAnsi="Cambria"/>
        </w:rPr>
        <w:t xml:space="preserve">Goncalves, C., Bessa, R. J., &amp; Pinson, P. (2021). Privacy-Preserving Distributed Learning for Renewable Energy Forecasting. </w:t>
      </w:r>
      <w:r w:rsidRPr="00DB3320">
        <w:rPr>
          <w:rFonts w:ascii="Cambria" w:hAnsi="Cambria"/>
          <w:i/>
          <w:iCs/>
        </w:rPr>
        <w:t>IEEE Transactions on Sustainable Energy</w:t>
      </w:r>
      <w:r w:rsidRPr="00DB3320">
        <w:rPr>
          <w:rFonts w:ascii="Cambria" w:hAnsi="Cambria"/>
        </w:rPr>
        <w:t xml:space="preserve">, </w:t>
      </w:r>
      <w:r w:rsidRPr="00DB3320">
        <w:rPr>
          <w:rFonts w:ascii="Cambria" w:hAnsi="Cambria"/>
          <w:i/>
          <w:iCs/>
        </w:rPr>
        <w:t>12</w:t>
      </w:r>
      <w:r w:rsidRPr="00DB3320">
        <w:rPr>
          <w:rFonts w:ascii="Cambria" w:hAnsi="Cambria"/>
        </w:rPr>
        <w:t>(3), 1777–1787. https://doi.org/10.1109/TSTE.2021.3065117</w:t>
      </w:r>
    </w:p>
    <w:p w14:paraId="280CA472" w14:textId="77777777" w:rsidR="00DB3320" w:rsidRPr="00DB3320" w:rsidRDefault="00DB3320" w:rsidP="00DB3320">
      <w:pPr>
        <w:pStyle w:val="Bibliography"/>
        <w:rPr>
          <w:rFonts w:ascii="Cambria" w:hAnsi="Cambria"/>
        </w:rPr>
      </w:pPr>
      <w:r w:rsidRPr="00DB3320">
        <w:rPr>
          <w:rFonts w:ascii="Cambria" w:hAnsi="Cambria"/>
        </w:rPr>
        <w:t xml:space="preserve">Goncalves, C., Pinson, P., &amp; Bessa, R. J. (2021). Towards Data Markets in Renewable Energy Forecasting. </w:t>
      </w:r>
      <w:r w:rsidRPr="00DB3320">
        <w:rPr>
          <w:rFonts w:ascii="Cambria" w:hAnsi="Cambria"/>
          <w:i/>
          <w:iCs/>
        </w:rPr>
        <w:t>IEEE Transactions on Sustainable Energy</w:t>
      </w:r>
      <w:r w:rsidRPr="00DB3320">
        <w:rPr>
          <w:rFonts w:ascii="Cambria" w:hAnsi="Cambria"/>
        </w:rPr>
        <w:t xml:space="preserve">, </w:t>
      </w:r>
      <w:r w:rsidRPr="00DB3320">
        <w:rPr>
          <w:rFonts w:ascii="Cambria" w:hAnsi="Cambria"/>
          <w:i/>
          <w:iCs/>
        </w:rPr>
        <w:t>12</w:t>
      </w:r>
      <w:r w:rsidRPr="00DB3320">
        <w:rPr>
          <w:rFonts w:ascii="Cambria" w:hAnsi="Cambria"/>
        </w:rPr>
        <w:t>(1), 533–542. https://doi.org/10.1109/TSTE.2020.3009615</w:t>
      </w:r>
    </w:p>
    <w:p w14:paraId="080D8129" w14:textId="77777777" w:rsidR="00DB3320" w:rsidRPr="00DB3320" w:rsidRDefault="00DB3320" w:rsidP="00DB3320">
      <w:pPr>
        <w:pStyle w:val="Bibliography"/>
        <w:rPr>
          <w:rFonts w:ascii="Cambria" w:hAnsi="Cambria"/>
        </w:rPr>
      </w:pPr>
      <w:r w:rsidRPr="00DB3320">
        <w:rPr>
          <w:rFonts w:ascii="Cambria" w:hAnsi="Cambria"/>
        </w:rPr>
        <w:t xml:space="preserve">Hewamalage, H., Bergmeir, C., &amp; Bandara, K. (2021). Recurrent Neural Networks for Time Series Forecasting: Current status and future directions.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37</w:t>
      </w:r>
      <w:r w:rsidRPr="00DB3320">
        <w:rPr>
          <w:rFonts w:ascii="Cambria" w:hAnsi="Cambria"/>
        </w:rPr>
        <w:t>(1), 388–427. https://doi.org/10.1016/j.ijforecast.2020.06.008</w:t>
      </w:r>
    </w:p>
    <w:p w14:paraId="0920A9E9" w14:textId="77777777" w:rsidR="00DB3320" w:rsidRPr="00DB3320" w:rsidRDefault="00DB3320" w:rsidP="00DB3320">
      <w:pPr>
        <w:pStyle w:val="Bibliography"/>
        <w:rPr>
          <w:rFonts w:ascii="Cambria" w:hAnsi="Cambria"/>
        </w:rPr>
      </w:pPr>
      <w:r w:rsidRPr="00DB3320">
        <w:rPr>
          <w:rFonts w:ascii="Cambria" w:hAnsi="Cambria"/>
        </w:rPr>
        <w:t xml:space="preserve">Hewamalage, H., Bergmeir, C., &amp; Bandara, K. (2022). Global models for time series forecasting: A Simulation study. </w:t>
      </w:r>
      <w:r w:rsidRPr="00DB3320">
        <w:rPr>
          <w:rFonts w:ascii="Cambria" w:hAnsi="Cambria"/>
          <w:i/>
          <w:iCs/>
        </w:rPr>
        <w:t>Pattern Recognition</w:t>
      </w:r>
      <w:r w:rsidRPr="00DB3320">
        <w:rPr>
          <w:rFonts w:ascii="Cambria" w:hAnsi="Cambria"/>
        </w:rPr>
        <w:t xml:space="preserve">, </w:t>
      </w:r>
      <w:r w:rsidRPr="00DB3320">
        <w:rPr>
          <w:rFonts w:ascii="Cambria" w:hAnsi="Cambria"/>
          <w:i/>
          <w:iCs/>
        </w:rPr>
        <w:t>124</w:t>
      </w:r>
      <w:r w:rsidRPr="00DB3320">
        <w:rPr>
          <w:rFonts w:ascii="Cambria" w:hAnsi="Cambria"/>
        </w:rPr>
        <w:t>, 108441. https://doi.org/10.1016/j.patcog.2021.108441</w:t>
      </w:r>
    </w:p>
    <w:p w14:paraId="452302F8" w14:textId="77777777" w:rsidR="00DB3320" w:rsidRPr="00DB3320" w:rsidRDefault="00DB3320" w:rsidP="00DB3320">
      <w:pPr>
        <w:pStyle w:val="Bibliography"/>
        <w:rPr>
          <w:rFonts w:ascii="Cambria" w:hAnsi="Cambria"/>
        </w:rPr>
      </w:pPr>
      <w:r w:rsidRPr="00DB3320">
        <w:rPr>
          <w:rFonts w:ascii="Cambria" w:hAnsi="Cambria"/>
        </w:rPr>
        <w:lastRenderedPageBreak/>
        <w:t xml:space="preserve">Imtiaz, S., Horchidan, S.-F., Abbas, Z., Arsalan, M., Chaudhry, H. N., &amp; Vlassov, V. (2020). Privacy Preserving Time-Series Forecasting of User Health Data Streams. </w:t>
      </w:r>
      <w:r w:rsidRPr="00DB3320">
        <w:rPr>
          <w:rFonts w:ascii="Cambria" w:hAnsi="Cambria"/>
          <w:i/>
          <w:iCs/>
        </w:rPr>
        <w:t>2020 IEEE International Conference on Big Data (Big Data)</w:t>
      </w:r>
      <w:r w:rsidRPr="00DB3320">
        <w:rPr>
          <w:rFonts w:ascii="Cambria" w:hAnsi="Cambria"/>
        </w:rPr>
        <w:t>, 3428–3437. https://doi.org/10.1109/BigData50022.2020.9378186</w:t>
      </w:r>
    </w:p>
    <w:p w14:paraId="6B35CE31" w14:textId="77777777" w:rsidR="00DB3320" w:rsidRPr="00DB3320" w:rsidRDefault="00DB3320" w:rsidP="00DB3320">
      <w:pPr>
        <w:pStyle w:val="Bibliography"/>
        <w:rPr>
          <w:rFonts w:ascii="Cambria" w:hAnsi="Cambria"/>
        </w:rPr>
      </w:pPr>
      <w:r w:rsidRPr="00DB3320">
        <w:rPr>
          <w:rFonts w:ascii="Cambria" w:hAnsi="Cambria"/>
        </w:rPr>
        <w:t xml:space="preserve">Kang, Y., Hyndman, R. J., &amp; Smith-Miles, K. (2017). Visualising forecasting algorithm performance using time series instance spaces.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33</w:t>
      </w:r>
      <w:r w:rsidRPr="00DB3320">
        <w:rPr>
          <w:rFonts w:ascii="Cambria" w:hAnsi="Cambria"/>
        </w:rPr>
        <w:t>(2), 345–358. https://doi.org/10.1016/j.ijforecast.2016.09.004</w:t>
      </w:r>
    </w:p>
    <w:p w14:paraId="0A340F70" w14:textId="77777777" w:rsidR="00DB3320" w:rsidRPr="00DB3320" w:rsidRDefault="00DB3320" w:rsidP="00DB3320">
      <w:pPr>
        <w:pStyle w:val="Bibliography"/>
        <w:rPr>
          <w:rFonts w:ascii="Cambria" w:hAnsi="Cambria"/>
        </w:rPr>
      </w:pPr>
      <w:r w:rsidRPr="00DB3320">
        <w:rPr>
          <w:rFonts w:ascii="Cambria" w:hAnsi="Cambria"/>
        </w:rPr>
        <w:t xml:space="preserve">Ke, G., Meng, Q., Finley, T., Wang, T., Chen, W., Ma, W., Ye, Q., &amp; Liu, T.-Y. (n.d.). </w:t>
      </w:r>
      <w:r w:rsidRPr="00DB3320">
        <w:rPr>
          <w:rFonts w:ascii="Cambria" w:hAnsi="Cambria"/>
          <w:i/>
          <w:iCs/>
        </w:rPr>
        <w:t>LightGBM: A Highly Efficient Gradient Boosting Decision Tree</w:t>
      </w:r>
      <w:r w:rsidRPr="00DB3320">
        <w:rPr>
          <w:rFonts w:ascii="Cambria" w:hAnsi="Cambria"/>
        </w:rPr>
        <w:t>. 9.</w:t>
      </w:r>
    </w:p>
    <w:p w14:paraId="0A40E2E1" w14:textId="77777777" w:rsidR="00DB3320" w:rsidRPr="00DB3320" w:rsidRDefault="00DB3320" w:rsidP="00DB3320">
      <w:pPr>
        <w:pStyle w:val="Bibliography"/>
        <w:rPr>
          <w:rFonts w:ascii="Cambria" w:hAnsi="Cambria"/>
        </w:rPr>
      </w:pPr>
      <w:r w:rsidRPr="00DB3320">
        <w:rPr>
          <w:rFonts w:ascii="Cambria" w:hAnsi="Cambria"/>
        </w:rPr>
        <w:t xml:space="preserve">Khosrowabadi, N., Hoberg, K., &amp; Imdahl, C. (2022). Evaluating human behaviour in response to AI recommendations for judgemental forecasting. </w:t>
      </w:r>
      <w:r w:rsidRPr="00DB3320">
        <w:rPr>
          <w:rFonts w:ascii="Cambria" w:hAnsi="Cambria"/>
          <w:i/>
          <w:iCs/>
        </w:rPr>
        <w:t>European Journal of Operational Research</w:t>
      </w:r>
      <w:r w:rsidRPr="00DB3320">
        <w:rPr>
          <w:rFonts w:ascii="Cambria" w:hAnsi="Cambria"/>
        </w:rPr>
        <w:t xml:space="preserve">, </w:t>
      </w:r>
      <w:r w:rsidRPr="00DB3320">
        <w:rPr>
          <w:rFonts w:ascii="Cambria" w:hAnsi="Cambria"/>
          <w:i/>
          <w:iCs/>
        </w:rPr>
        <w:t>303</w:t>
      </w:r>
      <w:r w:rsidRPr="00DB3320">
        <w:rPr>
          <w:rFonts w:ascii="Cambria" w:hAnsi="Cambria"/>
        </w:rPr>
        <w:t>(3), 1151–1167. https://doi.org/10.1016/j.ejor.2022.03.017</w:t>
      </w:r>
    </w:p>
    <w:p w14:paraId="764C8523" w14:textId="77777777" w:rsidR="00DB3320" w:rsidRPr="00DB3320" w:rsidRDefault="00DB3320" w:rsidP="00DB3320">
      <w:pPr>
        <w:pStyle w:val="Bibliography"/>
        <w:rPr>
          <w:rFonts w:ascii="Cambria" w:hAnsi="Cambria"/>
        </w:rPr>
      </w:pPr>
      <w:r w:rsidRPr="00DB3320">
        <w:rPr>
          <w:rFonts w:ascii="Cambria" w:hAnsi="Cambria"/>
        </w:rPr>
        <w:t xml:space="preserve">Koning, A. J., Franses, P. H., Hibon, M., &amp; Stekler, H. O. (2005). The M3 competition: Statistical tests of the results.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21</w:t>
      </w:r>
      <w:r w:rsidRPr="00DB3320">
        <w:rPr>
          <w:rFonts w:ascii="Cambria" w:hAnsi="Cambria"/>
        </w:rPr>
        <w:t>(3), 397–409. https://doi.org/10.1016/j.ijforecast.2004.10.003</w:t>
      </w:r>
    </w:p>
    <w:p w14:paraId="709C80C7" w14:textId="77777777" w:rsidR="00DB3320" w:rsidRPr="00DB3320" w:rsidRDefault="00DB3320" w:rsidP="00DB3320">
      <w:pPr>
        <w:pStyle w:val="Bibliography"/>
        <w:rPr>
          <w:rFonts w:ascii="Cambria" w:hAnsi="Cambria"/>
        </w:rPr>
      </w:pPr>
      <w:r w:rsidRPr="00DB3320">
        <w:rPr>
          <w:rFonts w:ascii="Cambria" w:hAnsi="Cambria"/>
        </w:rPr>
        <w:t xml:space="preserve">Li, L., Kang, Y., &amp; Li, F. (2022). Bayesian forecast combination using time-varying features. </w:t>
      </w:r>
      <w:r w:rsidRPr="00DB3320">
        <w:rPr>
          <w:rFonts w:ascii="Cambria" w:hAnsi="Cambria"/>
          <w:i/>
          <w:iCs/>
        </w:rPr>
        <w:t>International Journal of Forecasting</w:t>
      </w:r>
      <w:r w:rsidRPr="00DB3320">
        <w:rPr>
          <w:rFonts w:ascii="Cambria" w:hAnsi="Cambria"/>
        </w:rPr>
        <w:t>, S0169207022000930. https://doi.org/10.1016/j.ijforecast.2022.06.002</w:t>
      </w:r>
    </w:p>
    <w:p w14:paraId="3F05563E" w14:textId="77777777" w:rsidR="00DB3320" w:rsidRPr="00DB3320" w:rsidRDefault="00DB3320" w:rsidP="00DB3320">
      <w:pPr>
        <w:pStyle w:val="Bibliography"/>
        <w:rPr>
          <w:rFonts w:ascii="Cambria" w:hAnsi="Cambria"/>
        </w:rPr>
      </w:pPr>
      <w:r w:rsidRPr="00DB3320">
        <w:rPr>
          <w:rFonts w:ascii="Cambria" w:hAnsi="Cambria"/>
        </w:rPr>
        <w:t xml:space="preserve">Liyue Fan &amp; Li Xiong. (2014). An Adaptive Approach to Real-Time Aggregate Monitoring With Differential Privacy. </w:t>
      </w:r>
      <w:r w:rsidRPr="00DB3320">
        <w:rPr>
          <w:rFonts w:ascii="Cambria" w:hAnsi="Cambria"/>
          <w:i/>
          <w:iCs/>
        </w:rPr>
        <w:t>IEEE Transactions on Knowledge and Data Engineering</w:t>
      </w:r>
      <w:r w:rsidRPr="00DB3320">
        <w:rPr>
          <w:rFonts w:ascii="Cambria" w:hAnsi="Cambria"/>
        </w:rPr>
        <w:t xml:space="preserve">, </w:t>
      </w:r>
      <w:r w:rsidRPr="00DB3320">
        <w:rPr>
          <w:rFonts w:ascii="Cambria" w:hAnsi="Cambria"/>
          <w:i/>
          <w:iCs/>
        </w:rPr>
        <w:t>26</w:t>
      </w:r>
      <w:r w:rsidRPr="00DB3320">
        <w:rPr>
          <w:rFonts w:ascii="Cambria" w:hAnsi="Cambria"/>
        </w:rPr>
        <w:t>(9), 2094–2106. https://doi.org/10.1109/TKDE.2013.96</w:t>
      </w:r>
    </w:p>
    <w:p w14:paraId="4ACA5D6B" w14:textId="77777777" w:rsidR="00DB3320" w:rsidRPr="00DB3320" w:rsidRDefault="00DB3320" w:rsidP="00DB3320">
      <w:pPr>
        <w:pStyle w:val="Bibliography"/>
        <w:rPr>
          <w:rFonts w:ascii="Cambria" w:hAnsi="Cambria"/>
        </w:rPr>
      </w:pPr>
      <w:r w:rsidRPr="00DB3320">
        <w:rPr>
          <w:rFonts w:ascii="Cambria" w:hAnsi="Cambria"/>
        </w:rPr>
        <w:t xml:space="preserve">Luo, J., Hong, T., &amp; Fang, S.-C. (2018). Benchmarking robustness of load forecasting models under data integrity attacks.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34</w:t>
      </w:r>
      <w:r w:rsidRPr="00DB3320">
        <w:rPr>
          <w:rFonts w:ascii="Cambria" w:hAnsi="Cambria"/>
        </w:rPr>
        <w:t>(1), 89–104. https://doi.org/10.1016/j.ijforecast.2017.08.004</w:t>
      </w:r>
    </w:p>
    <w:p w14:paraId="506EA3FE" w14:textId="77777777" w:rsidR="00DB3320" w:rsidRPr="00DB3320" w:rsidRDefault="00DB3320" w:rsidP="00DB3320">
      <w:pPr>
        <w:pStyle w:val="Bibliography"/>
        <w:rPr>
          <w:rFonts w:ascii="Cambria" w:hAnsi="Cambria"/>
        </w:rPr>
      </w:pPr>
      <w:r w:rsidRPr="00DB3320">
        <w:rPr>
          <w:rFonts w:ascii="Cambria" w:hAnsi="Cambria"/>
        </w:rPr>
        <w:lastRenderedPageBreak/>
        <w:t xml:space="preserve">Makridakis, S., &amp; Hibon, M. (2000). The M3-Competition: Results, conclusions and implications.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16</w:t>
      </w:r>
      <w:r w:rsidRPr="00DB3320">
        <w:rPr>
          <w:rFonts w:ascii="Cambria" w:hAnsi="Cambria"/>
        </w:rPr>
        <w:t>(4), 451–476. https://doi.org/10.1016/S0169-2070(00)00057-1</w:t>
      </w:r>
    </w:p>
    <w:p w14:paraId="3F96241C" w14:textId="77777777" w:rsidR="00DB3320" w:rsidRPr="00DB3320" w:rsidRDefault="00DB3320" w:rsidP="00DB3320">
      <w:pPr>
        <w:pStyle w:val="Bibliography"/>
        <w:rPr>
          <w:rFonts w:ascii="Cambria" w:hAnsi="Cambria"/>
        </w:rPr>
      </w:pPr>
      <w:r w:rsidRPr="00DB3320">
        <w:rPr>
          <w:rFonts w:ascii="Cambria" w:hAnsi="Cambria"/>
        </w:rPr>
        <w:t xml:space="preserve">Makridakis, S., Spiliotis, E., &amp; Assimakopoulos, V. (2018). The M4 Competition: Results, findings, conclusion and way forward.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34</w:t>
      </w:r>
      <w:r w:rsidRPr="00DB3320">
        <w:rPr>
          <w:rFonts w:ascii="Cambria" w:hAnsi="Cambria"/>
        </w:rPr>
        <w:t>(4), 802–808. https://doi.org/10.1016/j.ijforecast.2018.06.001</w:t>
      </w:r>
    </w:p>
    <w:p w14:paraId="7DF42208" w14:textId="77777777" w:rsidR="00DB3320" w:rsidRPr="00DB3320" w:rsidRDefault="00DB3320" w:rsidP="00DB3320">
      <w:pPr>
        <w:pStyle w:val="Bibliography"/>
        <w:rPr>
          <w:rFonts w:ascii="Cambria" w:hAnsi="Cambria"/>
        </w:rPr>
      </w:pPr>
      <w:r w:rsidRPr="00DB3320">
        <w:rPr>
          <w:rFonts w:ascii="Cambria" w:hAnsi="Cambria"/>
        </w:rPr>
        <w:t xml:space="preserve">Makridakis, S., Spiliotis, E., &amp; Assimakopoulos, V. (2022). M5 accuracy competition: Results, findings, and conclusions. </w:t>
      </w:r>
      <w:r w:rsidRPr="00DB3320">
        <w:rPr>
          <w:rFonts w:ascii="Cambria" w:hAnsi="Cambria"/>
          <w:i/>
          <w:iCs/>
        </w:rPr>
        <w:t>International Journal of Forecasting</w:t>
      </w:r>
      <w:r w:rsidRPr="00DB3320">
        <w:rPr>
          <w:rFonts w:ascii="Cambria" w:hAnsi="Cambria"/>
        </w:rPr>
        <w:t>, S0169207021001874. https://doi.org/10.1016/j.ijforecast.2021.11.013</w:t>
      </w:r>
    </w:p>
    <w:p w14:paraId="19CA8146" w14:textId="77777777" w:rsidR="00DB3320" w:rsidRPr="00DB3320" w:rsidRDefault="00DB3320" w:rsidP="00DB3320">
      <w:pPr>
        <w:pStyle w:val="Bibliography"/>
        <w:rPr>
          <w:rFonts w:ascii="Cambria" w:hAnsi="Cambria"/>
        </w:rPr>
      </w:pPr>
      <w:r w:rsidRPr="00DB3320">
        <w:rPr>
          <w:rFonts w:ascii="Cambria" w:hAnsi="Cambria"/>
        </w:rPr>
        <w:t xml:space="preserve">Martin, K. D., Borah, A., &amp; Palmatier, R. W. (2017). Data Privacy: Effects on Customer and Firm Performance. </w:t>
      </w:r>
      <w:r w:rsidRPr="00DB3320">
        <w:rPr>
          <w:rFonts w:ascii="Cambria" w:hAnsi="Cambria"/>
          <w:i/>
          <w:iCs/>
        </w:rPr>
        <w:t>Journal of Marketing</w:t>
      </w:r>
      <w:r w:rsidRPr="00DB3320">
        <w:rPr>
          <w:rFonts w:ascii="Cambria" w:hAnsi="Cambria"/>
        </w:rPr>
        <w:t xml:space="preserve">, </w:t>
      </w:r>
      <w:r w:rsidRPr="00DB3320">
        <w:rPr>
          <w:rFonts w:ascii="Cambria" w:hAnsi="Cambria"/>
          <w:i/>
          <w:iCs/>
        </w:rPr>
        <w:t>81</w:t>
      </w:r>
      <w:r w:rsidRPr="00DB3320">
        <w:rPr>
          <w:rFonts w:ascii="Cambria" w:hAnsi="Cambria"/>
        </w:rPr>
        <w:t>(1), 36–58. https://doi.org/10.1509/jm.15.0497</w:t>
      </w:r>
    </w:p>
    <w:p w14:paraId="08CE115B" w14:textId="77777777" w:rsidR="00DB3320" w:rsidRPr="00DB3320" w:rsidRDefault="00DB3320" w:rsidP="00DB3320">
      <w:pPr>
        <w:pStyle w:val="Bibliography"/>
        <w:rPr>
          <w:rFonts w:ascii="Cambria" w:hAnsi="Cambria"/>
        </w:rPr>
      </w:pPr>
      <w:r w:rsidRPr="00DB3320">
        <w:rPr>
          <w:rFonts w:ascii="Cambria" w:hAnsi="Cambria"/>
        </w:rPr>
        <w:t xml:space="preserve">Nicholson, W. B., Matteson, D. S., &amp; Bien, J. (2017). VARX-L: Structured regularization for large vector autoregressions with exogenous variables.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33</w:t>
      </w:r>
      <w:r w:rsidRPr="00DB3320">
        <w:rPr>
          <w:rFonts w:ascii="Cambria" w:hAnsi="Cambria"/>
        </w:rPr>
        <w:t>(3), 627–651. https://doi.org/10.1016/j.ijforecast.2017.01.003</w:t>
      </w:r>
    </w:p>
    <w:p w14:paraId="647C8901" w14:textId="77777777" w:rsidR="00DB3320" w:rsidRPr="00DB3320" w:rsidRDefault="00DB3320" w:rsidP="00DB3320">
      <w:pPr>
        <w:pStyle w:val="Bibliography"/>
        <w:rPr>
          <w:rFonts w:ascii="Cambria" w:hAnsi="Cambria"/>
        </w:rPr>
      </w:pPr>
      <w:r w:rsidRPr="00DB3320">
        <w:rPr>
          <w:rFonts w:ascii="Cambria" w:hAnsi="Cambria"/>
        </w:rPr>
        <w:t xml:space="preserve">Nin, J., &amp; Torra, V. (2009). Towards the evaluation of time series protection methods. </w:t>
      </w:r>
      <w:r w:rsidRPr="00DB3320">
        <w:rPr>
          <w:rFonts w:ascii="Cambria" w:hAnsi="Cambria"/>
          <w:i/>
          <w:iCs/>
        </w:rPr>
        <w:t>Information Sciences</w:t>
      </w:r>
      <w:r w:rsidRPr="00DB3320">
        <w:rPr>
          <w:rFonts w:ascii="Cambria" w:hAnsi="Cambria"/>
        </w:rPr>
        <w:t xml:space="preserve">, </w:t>
      </w:r>
      <w:r w:rsidRPr="00DB3320">
        <w:rPr>
          <w:rFonts w:ascii="Cambria" w:hAnsi="Cambria"/>
          <w:i/>
          <w:iCs/>
        </w:rPr>
        <w:t>179</w:t>
      </w:r>
      <w:r w:rsidRPr="00DB3320">
        <w:rPr>
          <w:rFonts w:ascii="Cambria" w:hAnsi="Cambria"/>
        </w:rPr>
        <w:t>(11), 1663–1677. https://doi.org/10.1016/j.ins.2009.01.024</w:t>
      </w:r>
    </w:p>
    <w:p w14:paraId="18A0C701" w14:textId="77777777" w:rsidR="00DB3320" w:rsidRPr="00DB3320" w:rsidRDefault="00DB3320" w:rsidP="00DB3320">
      <w:pPr>
        <w:pStyle w:val="Bibliography"/>
        <w:rPr>
          <w:rFonts w:ascii="Cambria" w:hAnsi="Cambria"/>
        </w:rPr>
      </w:pPr>
      <w:r w:rsidRPr="00DB3320">
        <w:rPr>
          <w:rFonts w:ascii="Cambria" w:hAnsi="Cambria"/>
        </w:rPr>
        <w:t xml:space="preserve">Petropoulos, F., Apiletti, D., Assimakopoulos, V., Babai, M. Z., Barrow, D. K., Taieb, S. B., Bergmeir, C., Bessa, R. J., Bijak, J., Boylan, J. E., Browell, J., Carnevale, C., Castle, J. L., Cirillo, P., Clements, M. P., Cordeiro, C., Oliveira, F. L. C., Baets, S. D., Dokumentov, A., … Ziel, F. (2022). </w:t>
      </w:r>
      <w:r w:rsidRPr="00DB3320">
        <w:rPr>
          <w:rFonts w:ascii="Cambria" w:hAnsi="Cambria"/>
          <w:i/>
          <w:iCs/>
        </w:rPr>
        <w:t>Forecasting: Theory and practice</w:t>
      </w:r>
      <w:r w:rsidRPr="00DB3320">
        <w:rPr>
          <w:rFonts w:ascii="Cambria" w:hAnsi="Cambria"/>
        </w:rPr>
        <w:t>. 167.</w:t>
      </w:r>
    </w:p>
    <w:p w14:paraId="6AFF2A75" w14:textId="77777777" w:rsidR="00DB3320" w:rsidRPr="00DB3320" w:rsidRDefault="00DB3320" w:rsidP="00DB3320">
      <w:pPr>
        <w:pStyle w:val="Bibliography"/>
        <w:rPr>
          <w:rFonts w:ascii="Cambria" w:hAnsi="Cambria"/>
        </w:rPr>
      </w:pPr>
      <w:r w:rsidRPr="00DB3320">
        <w:rPr>
          <w:rFonts w:ascii="Cambria" w:hAnsi="Cambria"/>
        </w:rPr>
        <w:t xml:space="preserve">Petropoulos, F., &amp; Siemsen, E. (2022). Forecast Selection and Representativeness. </w:t>
      </w:r>
      <w:r w:rsidRPr="00DB3320">
        <w:rPr>
          <w:rFonts w:ascii="Cambria" w:hAnsi="Cambria"/>
          <w:i/>
          <w:iCs/>
        </w:rPr>
        <w:t>Management Science</w:t>
      </w:r>
      <w:r w:rsidRPr="00DB3320">
        <w:rPr>
          <w:rFonts w:ascii="Cambria" w:hAnsi="Cambria"/>
        </w:rPr>
        <w:t>, mnsc.2022.4485. https://doi.org/10.1287/mnsc.2022.4485</w:t>
      </w:r>
    </w:p>
    <w:p w14:paraId="5A0CB414" w14:textId="77777777" w:rsidR="00DB3320" w:rsidRPr="00DB3320" w:rsidRDefault="00DB3320" w:rsidP="00DB3320">
      <w:pPr>
        <w:pStyle w:val="Bibliography"/>
        <w:rPr>
          <w:rFonts w:ascii="Cambria" w:hAnsi="Cambria"/>
        </w:rPr>
      </w:pPr>
      <w:r w:rsidRPr="00DB3320">
        <w:rPr>
          <w:rFonts w:ascii="Cambria" w:hAnsi="Cambria"/>
        </w:rPr>
        <w:t xml:space="preserve">Qi, L., Li, X., Wang, Q., &amp; Jia, S. (2022). fETSmcs: Feature-based ETS model component selection. </w:t>
      </w:r>
      <w:r w:rsidRPr="00DB3320">
        <w:rPr>
          <w:rFonts w:ascii="Cambria" w:hAnsi="Cambria"/>
          <w:i/>
          <w:iCs/>
        </w:rPr>
        <w:t>International Journal of Forecasting</w:t>
      </w:r>
      <w:r w:rsidRPr="00DB3320">
        <w:rPr>
          <w:rFonts w:ascii="Cambria" w:hAnsi="Cambria"/>
        </w:rPr>
        <w:t>, S0169207022000954. https://doi.org/10.1016/j.ijforecast.2022.06.004</w:t>
      </w:r>
    </w:p>
    <w:p w14:paraId="34653A8F" w14:textId="77777777" w:rsidR="00DB3320" w:rsidRPr="00DB3320" w:rsidRDefault="00DB3320" w:rsidP="00DB3320">
      <w:pPr>
        <w:pStyle w:val="Bibliography"/>
        <w:rPr>
          <w:rFonts w:ascii="Cambria" w:hAnsi="Cambria"/>
        </w:rPr>
      </w:pPr>
      <w:r w:rsidRPr="00DB3320">
        <w:rPr>
          <w:rFonts w:ascii="Cambria" w:hAnsi="Cambria"/>
        </w:rPr>
        <w:lastRenderedPageBreak/>
        <w:t xml:space="preserve">Smyl, S. (2020). A hybrid method of exponential smoothing and recurrent neural networks for time series forecasting.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36</w:t>
      </w:r>
      <w:r w:rsidRPr="00DB3320">
        <w:rPr>
          <w:rFonts w:ascii="Cambria" w:hAnsi="Cambria"/>
        </w:rPr>
        <w:t>(1), 75–85. https://doi.org/10.1016/j.ijforecast.2019.03.017</w:t>
      </w:r>
    </w:p>
    <w:p w14:paraId="2A844AE1" w14:textId="77777777" w:rsidR="00DB3320" w:rsidRPr="00DB3320" w:rsidRDefault="00DB3320" w:rsidP="00DB3320">
      <w:pPr>
        <w:pStyle w:val="Bibliography"/>
        <w:rPr>
          <w:rFonts w:ascii="Cambria" w:hAnsi="Cambria"/>
        </w:rPr>
      </w:pPr>
      <w:r w:rsidRPr="00DB3320">
        <w:rPr>
          <w:rFonts w:ascii="Cambria" w:hAnsi="Cambria"/>
        </w:rPr>
        <w:t xml:space="preserve">Sobolev, D. (2017). The effect of price volatility on judgmental forecasts: The correlated response model.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33</w:t>
      </w:r>
      <w:r w:rsidRPr="00DB3320">
        <w:rPr>
          <w:rFonts w:ascii="Cambria" w:hAnsi="Cambria"/>
        </w:rPr>
        <w:t>(3), 605–617. https://doi.org/10.1016/j.ijforecast.2017.01.009</w:t>
      </w:r>
    </w:p>
    <w:p w14:paraId="303965CB" w14:textId="77777777" w:rsidR="00DB3320" w:rsidRPr="00DB3320" w:rsidRDefault="00DB3320" w:rsidP="00DB3320">
      <w:pPr>
        <w:pStyle w:val="Bibliography"/>
        <w:rPr>
          <w:rFonts w:ascii="Cambria" w:hAnsi="Cambria"/>
        </w:rPr>
      </w:pPr>
      <w:r w:rsidRPr="00DB3320">
        <w:rPr>
          <w:rFonts w:ascii="Cambria" w:hAnsi="Cambria"/>
        </w:rPr>
        <w:t xml:space="preserve">Sommer, B., Pinson, P., Messner, J. W., &amp; Obst, D. (2021). Online distributed learning in wind power forecasting.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37</w:t>
      </w:r>
      <w:r w:rsidRPr="00DB3320">
        <w:rPr>
          <w:rFonts w:ascii="Cambria" w:hAnsi="Cambria"/>
        </w:rPr>
        <w:t>(1), 205–223. https://doi.org/10.1016/j.ijforecast.2020.04.004</w:t>
      </w:r>
    </w:p>
    <w:p w14:paraId="2502DE3C" w14:textId="77777777" w:rsidR="00DB3320" w:rsidRPr="00DB3320" w:rsidRDefault="00DB3320" w:rsidP="00DB3320">
      <w:pPr>
        <w:pStyle w:val="Bibliography"/>
        <w:rPr>
          <w:rFonts w:ascii="Cambria" w:hAnsi="Cambria"/>
        </w:rPr>
      </w:pPr>
      <w:r w:rsidRPr="00DB3320">
        <w:rPr>
          <w:rFonts w:ascii="Cambria" w:hAnsi="Cambria"/>
        </w:rPr>
        <w:t xml:space="preserve">Spiliotis, E., Kouloumos, A., Assimakopoulos, V., &amp; Makridakis, S. (2020). Are forecasting competitions data representative of the reality?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36</w:t>
      </w:r>
      <w:r w:rsidRPr="00DB3320">
        <w:rPr>
          <w:rFonts w:ascii="Cambria" w:hAnsi="Cambria"/>
        </w:rPr>
        <w:t>(1), 37–53. https://doi.org/10.1016/j.ijforecast.2018.12.007</w:t>
      </w:r>
    </w:p>
    <w:p w14:paraId="7A147431" w14:textId="77777777" w:rsidR="00DB3320" w:rsidRPr="00DB3320" w:rsidRDefault="00DB3320" w:rsidP="00DB3320">
      <w:pPr>
        <w:pStyle w:val="Bibliography"/>
        <w:rPr>
          <w:rFonts w:ascii="Cambria" w:hAnsi="Cambria"/>
        </w:rPr>
      </w:pPr>
      <w:r w:rsidRPr="00DB3320">
        <w:rPr>
          <w:rFonts w:ascii="Cambria" w:hAnsi="Cambria"/>
        </w:rPr>
        <w:t xml:space="preserve">Sweeney, L. (2002). k-ANONYMITY: A MODEL FOR PROTECTING PRIVACY. </w:t>
      </w:r>
      <w:r w:rsidRPr="00DB3320">
        <w:rPr>
          <w:rFonts w:ascii="Cambria" w:hAnsi="Cambria"/>
          <w:i/>
          <w:iCs/>
        </w:rPr>
        <w:t>International Journal of Uncertainty, Fuzziness and Knowledge-Based Systems</w:t>
      </w:r>
      <w:r w:rsidRPr="00DB3320">
        <w:rPr>
          <w:rFonts w:ascii="Cambria" w:hAnsi="Cambria"/>
        </w:rPr>
        <w:t xml:space="preserve">, </w:t>
      </w:r>
      <w:r w:rsidRPr="00DB3320">
        <w:rPr>
          <w:rFonts w:ascii="Cambria" w:hAnsi="Cambria"/>
          <w:i/>
          <w:iCs/>
        </w:rPr>
        <w:t>10</w:t>
      </w:r>
      <w:r w:rsidRPr="00DB3320">
        <w:rPr>
          <w:rFonts w:ascii="Cambria" w:hAnsi="Cambria"/>
        </w:rPr>
        <w:t>(05), 557–570. https://doi.org/10.1142/S0218488502001648</w:t>
      </w:r>
    </w:p>
    <w:p w14:paraId="7DBA782E" w14:textId="77777777" w:rsidR="00DB3320" w:rsidRPr="00DB3320" w:rsidRDefault="00DB3320" w:rsidP="00DB3320">
      <w:pPr>
        <w:pStyle w:val="Bibliography"/>
        <w:rPr>
          <w:rFonts w:ascii="Cambria" w:hAnsi="Cambria"/>
        </w:rPr>
      </w:pPr>
      <w:r w:rsidRPr="00DB3320">
        <w:rPr>
          <w:rFonts w:ascii="Cambria" w:hAnsi="Cambria"/>
        </w:rPr>
        <w:t xml:space="preserve">Talagala, T. S., Li, F., &amp; Kang, Y. (2022). FFORMPP: Feature-based forecast model performance prediction. </w:t>
      </w:r>
      <w:r w:rsidRPr="00DB3320">
        <w:rPr>
          <w:rFonts w:ascii="Cambria" w:hAnsi="Cambria"/>
          <w:i/>
          <w:iCs/>
        </w:rPr>
        <w:t>International Journal of Forecasting</w:t>
      </w:r>
      <w:r w:rsidRPr="00DB3320">
        <w:rPr>
          <w:rFonts w:ascii="Cambria" w:hAnsi="Cambria"/>
        </w:rPr>
        <w:t xml:space="preserve">, </w:t>
      </w:r>
      <w:r w:rsidRPr="00DB3320">
        <w:rPr>
          <w:rFonts w:ascii="Cambria" w:hAnsi="Cambria"/>
          <w:i/>
          <w:iCs/>
        </w:rPr>
        <w:t>38</w:t>
      </w:r>
      <w:r w:rsidRPr="00DB3320">
        <w:rPr>
          <w:rFonts w:ascii="Cambria" w:hAnsi="Cambria"/>
        </w:rPr>
        <w:t>(3), 920–943. https://doi.org/10.1016/j.ijforecast.2021.07.002</w:t>
      </w:r>
    </w:p>
    <w:p w14:paraId="75A16AA1" w14:textId="77777777" w:rsidR="00DB3320" w:rsidRPr="00DB3320" w:rsidRDefault="00DB3320" w:rsidP="00DB3320">
      <w:pPr>
        <w:pStyle w:val="Bibliography"/>
        <w:rPr>
          <w:rFonts w:ascii="Cambria" w:hAnsi="Cambria"/>
        </w:rPr>
      </w:pPr>
      <w:r w:rsidRPr="00DB3320">
        <w:rPr>
          <w:rFonts w:ascii="Cambria" w:hAnsi="Cambria"/>
        </w:rPr>
        <w:t xml:space="preserve">Véliz, C., &amp; Grunewald, P. (2018). Protecting data privacy is key to a smart energy future. </w:t>
      </w:r>
      <w:r w:rsidRPr="00DB3320">
        <w:rPr>
          <w:rFonts w:ascii="Cambria" w:hAnsi="Cambria"/>
          <w:i/>
          <w:iCs/>
        </w:rPr>
        <w:t>Nature Energy</w:t>
      </w:r>
      <w:r w:rsidRPr="00DB3320">
        <w:rPr>
          <w:rFonts w:ascii="Cambria" w:hAnsi="Cambria"/>
        </w:rPr>
        <w:t xml:space="preserve">, </w:t>
      </w:r>
      <w:r w:rsidRPr="00DB3320">
        <w:rPr>
          <w:rFonts w:ascii="Cambria" w:hAnsi="Cambria"/>
          <w:i/>
          <w:iCs/>
        </w:rPr>
        <w:t>3</w:t>
      </w:r>
      <w:r w:rsidRPr="00DB3320">
        <w:rPr>
          <w:rFonts w:ascii="Cambria" w:hAnsi="Cambria"/>
        </w:rPr>
        <w:t>(9), 702–704. https://doi.org/10.1038/s41560-018-0203-3</w:t>
      </w:r>
    </w:p>
    <w:p w14:paraId="4C848E4F" w14:textId="77777777" w:rsidR="00DB3320" w:rsidRPr="00DB3320" w:rsidRDefault="00DB3320" w:rsidP="00DB3320">
      <w:pPr>
        <w:pStyle w:val="Bibliography"/>
        <w:rPr>
          <w:rFonts w:ascii="Cambria" w:hAnsi="Cambria"/>
        </w:rPr>
      </w:pPr>
      <w:r w:rsidRPr="00DB3320">
        <w:rPr>
          <w:rFonts w:ascii="Cambria" w:hAnsi="Cambria"/>
        </w:rPr>
        <w:t xml:space="preserve">Wang, X., Smith, K., &amp; Hyndman, R. (2006). Characteristic-Based Clustering for Time Series Data. </w:t>
      </w:r>
      <w:r w:rsidRPr="00DB3320">
        <w:rPr>
          <w:rFonts w:ascii="Cambria" w:hAnsi="Cambria"/>
          <w:i/>
          <w:iCs/>
        </w:rPr>
        <w:t>Data Mining and Knowledge Discovery</w:t>
      </w:r>
      <w:r w:rsidRPr="00DB3320">
        <w:rPr>
          <w:rFonts w:ascii="Cambria" w:hAnsi="Cambria"/>
        </w:rPr>
        <w:t xml:space="preserve">, </w:t>
      </w:r>
      <w:r w:rsidRPr="00DB3320">
        <w:rPr>
          <w:rFonts w:ascii="Cambria" w:hAnsi="Cambria"/>
          <w:i/>
          <w:iCs/>
        </w:rPr>
        <w:t>13</w:t>
      </w:r>
      <w:r w:rsidRPr="00DB3320">
        <w:rPr>
          <w:rFonts w:ascii="Cambria" w:hAnsi="Cambria"/>
        </w:rPr>
        <w:t>(3), 335–364. https://doi.org/10.1007/s10618-005-0039-x</w:t>
      </w:r>
    </w:p>
    <w:p w14:paraId="1454553A" w14:textId="77777777" w:rsidR="00DB3320" w:rsidRPr="00DB3320" w:rsidRDefault="00DB3320" w:rsidP="00DB3320">
      <w:pPr>
        <w:pStyle w:val="Bibliography"/>
        <w:rPr>
          <w:rFonts w:ascii="Cambria" w:hAnsi="Cambria"/>
        </w:rPr>
      </w:pPr>
      <w:r w:rsidRPr="00DB3320">
        <w:rPr>
          <w:rFonts w:ascii="Cambria" w:hAnsi="Cambria"/>
        </w:rPr>
        <w:t xml:space="preserve">Willinger, W., Paxson, V., Taqqu, M. S., &amp; Willinger, W. (n.d.). </w:t>
      </w:r>
      <w:r w:rsidRPr="00DB3320">
        <w:rPr>
          <w:rFonts w:ascii="Cambria" w:hAnsi="Cambria"/>
          <w:i/>
          <w:iCs/>
        </w:rPr>
        <w:t>Self-Similarity and Heavy Tails: Structural Modeling of Network Tra c</w:t>
      </w:r>
      <w:r w:rsidRPr="00DB3320">
        <w:rPr>
          <w:rFonts w:ascii="Cambria" w:hAnsi="Cambria"/>
        </w:rPr>
        <w:t>. 26.</w:t>
      </w:r>
    </w:p>
    <w:p w14:paraId="278C8C16" w14:textId="0FE530FC" w:rsidR="0063515F" w:rsidRDefault="0063515F" w:rsidP="0053699F">
      <w:pPr>
        <w:pStyle w:val="ListParagraph"/>
        <w:numPr>
          <w:ilvl w:val="0"/>
          <w:numId w:val="1"/>
        </w:numPr>
        <w:tabs>
          <w:tab w:val="left" w:pos="1027"/>
        </w:tabs>
        <w:rPr>
          <w:ins w:id="1373" w:author="Bale,Cameron" w:date="2022-11-11T16:32:00Z"/>
          <w:rFonts w:ascii="Cambria" w:eastAsiaTheme="minorEastAsia" w:hAnsi="Cambria"/>
          <w:b/>
          <w:bCs/>
        </w:rPr>
      </w:pPr>
      <w:r>
        <w:lastRenderedPageBreak/>
        <w:fldChar w:fldCharType="end"/>
      </w:r>
      <w:r w:rsidR="00153E8C" w:rsidRPr="0053699F">
        <w:rPr>
          <w:rFonts w:ascii="Cambria" w:eastAsiaTheme="minorEastAsia" w:hAnsi="Cambria"/>
          <w:b/>
          <w:bCs/>
        </w:rPr>
        <w:t>Appendix</w:t>
      </w:r>
    </w:p>
    <w:p w14:paraId="6694EBAB" w14:textId="7337D704" w:rsidR="00D67FCE" w:rsidRDefault="00D67FCE" w:rsidP="00D67FCE">
      <w:pPr>
        <w:tabs>
          <w:tab w:val="left" w:pos="1027"/>
        </w:tabs>
        <w:rPr>
          <w:ins w:id="1374" w:author="Bale,Cameron" w:date="2022-11-11T16:34:00Z"/>
          <w:rFonts w:ascii="Cambria" w:eastAsiaTheme="minorEastAsia" w:hAnsi="Cambria"/>
          <w:b/>
          <w:bCs/>
        </w:rPr>
      </w:pPr>
    </w:p>
    <w:p w14:paraId="1BA191F4" w14:textId="77777777" w:rsidR="00585202" w:rsidRPr="007B77A0" w:rsidRDefault="00585202" w:rsidP="00585202">
      <w:pPr>
        <w:tabs>
          <w:tab w:val="left" w:pos="1027"/>
        </w:tabs>
        <w:rPr>
          <w:ins w:id="1375" w:author="Bale,Cameron" w:date="2022-11-11T16:34:00Z"/>
          <w:rFonts w:ascii="Cambria" w:eastAsiaTheme="minorEastAsia" w:hAnsi="Cambria"/>
          <w:b/>
          <w:bCs/>
        </w:rPr>
      </w:pPr>
      <w:ins w:id="1376" w:author="Bale,Cameron" w:date="2022-11-11T16:34:00Z">
        <w:r>
          <w:rPr>
            <w:rFonts w:ascii="Cambria" w:eastAsiaTheme="minorEastAsia" w:hAnsi="Cambria"/>
            <w:b/>
            <w:bCs/>
          </w:rPr>
          <w:t xml:space="preserve">Figure 4: Feature weights from </w:t>
        </w:r>
        <w:proofErr w:type="spellStart"/>
        <w:r>
          <w:rPr>
            <w:rFonts w:ascii="Cambria" w:eastAsiaTheme="minorEastAsia" w:hAnsi="Cambria"/>
            <w:b/>
            <w:bCs/>
          </w:rPr>
          <w:t>RReliefF</w:t>
        </w:r>
        <w:proofErr w:type="spellEnd"/>
        <w:r>
          <w:rPr>
            <w:rFonts w:ascii="Cambria" w:eastAsiaTheme="minorEastAsia" w:hAnsi="Cambria"/>
            <w:b/>
            <w:bCs/>
          </w:rPr>
          <w:t xml:space="preserve"> algorithm.</w:t>
        </w:r>
      </w:ins>
    </w:p>
    <w:p w14:paraId="4040B3C2" w14:textId="499BAC92" w:rsidR="00585202" w:rsidRDefault="00585202" w:rsidP="00D67FCE">
      <w:pPr>
        <w:tabs>
          <w:tab w:val="left" w:pos="1027"/>
        </w:tabs>
        <w:rPr>
          <w:ins w:id="1377" w:author="Bale,Cameron" w:date="2022-11-11T16:32:00Z"/>
          <w:rFonts w:ascii="Cambria" w:eastAsiaTheme="minorEastAsia" w:hAnsi="Cambria"/>
          <w:b/>
          <w:bCs/>
        </w:rPr>
      </w:pPr>
    </w:p>
    <w:p w14:paraId="60CFD049" w14:textId="5BFBCB8A" w:rsidR="00D67FCE" w:rsidRDefault="0066371A" w:rsidP="00D67FCE">
      <w:pPr>
        <w:tabs>
          <w:tab w:val="left" w:pos="1027"/>
        </w:tabs>
        <w:rPr>
          <w:ins w:id="1378" w:author="Bale,Cameron" w:date="2022-11-11T16:32:00Z"/>
          <w:rFonts w:ascii="Cambria" w:eastAsiaTheme="minorEastAsia" w:hAnsi="Cambria"/>
          <w:b/>
          <w:bCs/>
        </w:rPr>
      </w:pPr>
      <w:ins w:id="1379" w:author="Bale,Cameron" w:date="2022-11-11T16:33:00Z">
        <w:r>
          <w:rPr>
            <w:rFonts w:ascii="Cambria" w:eastAsiaTheme="minorEastAsia" w:hAnsi="Cambria"/>
            <w:noProof/>
          </w:rPr>
          <w:drawing>
            <wp:anchor distT="0" distB="0" distL="114300" distR="114300" simplePos="0" relativeHeight="251683840" behindDoc="0" locked="0" layoutInCell="1" allowOverlap="1" wp14:anchorId="4F31BF17" wp14:editId="18019117">
              <wp:simplePos x="0" y="0"/>
              <wp:positionH relativeFrom="margin">
                <wp:align>center</wp:align>
              </wp:positionH>
              <wp:positionV relativeFrom="paragraph">
                <wp:posOffset>8890</wp:posOffset>
              </wp:positionV>
              <wp:extent cx="5155356" cy="3810000"/>
              <wp:effectExtent l="0" t="0" r="7620"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5356"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220EA4FA" w14:textId="514B9765" w:rsidR="00D67FCE" w:rsidRDefault="00D67FCE" w:rsidP="00D67FCE">
      <w:pPr>
        <w:tabs>
          <w:tab w:val="left" w:pos="1027"/>
        </w:tabs>
        <w:rPr>
          <w:ins w:id="1380" w:author="Bale,Cameron" w:date="2022-11-11T16:32:00Z"/>
          <w:rFonts w:ascii="Cambria" w:eastAsiaTheme="minorEastAsia" w:hAnsi="Cambria"/>
          <w:b/>
          <w:bCs/>
        </w:rPr>
      </w:pPr>
    </w:p>
    <w:p w14:paraId="5AC0B182" w14:textId="2D66AD3B" w:rsidR="00D67FCE" w:rsidRDefault="00D67FCE" w:rsidP="00D67FCE">
      <w:pPr>
        <w:tabs>
          <w:tab w:val="left" w:pos="1027"/>
        </w:tabs>
        <w:rPr>
          <w:ins w:id="1381" w:author="Bale,Cameron" w:date="2022-11-11T16:32:00Z"/>
          <w:rFonts w:ascii="Cambria" w:eastAsiaTheme="minorEastAsia" w:hAnsi="Cambria"/>
          <w:b/>
          <w:bCs/>
        </w:rPr>
      </w:pPr>
    </w:p>
    <w:p w14:paraId="57108494" w14:textId="2FBAFAEE" w:rsidR="00D67FCE" w:rsidRDefault="00D67FCE" w:rsidP="00D67FCE">
      <w:pPr>
        <w:tabs>
          <w:tab w:val="left" w:pos="1027"/>
        </w:tabs>
        <w:rPr>
          <w:ins w:id="1382" w:author="Bale,Cameron" w:date="2022-11-11T16:32:00Z"/>
          <w:rFonts w:ascii="Cambria" w:eastAsiaTheme="minorEastAsia" w:hAnsi="Cambria"/>
          <w:b/>
          <w:bCs/>
        </w:rPr>
      </w:pPr>
    </w:p>
    <w:p w14:paraId="33395C25" w14:textId="3A90CF8F" w:rsidR="00D67FCE" w:rsidRDefault="00D67FCE" w:rsidP="00D67FCE">
      <w:pPr>
        <w:tabs>
          <w:tab w:val="left" w:pos="1027"/>
        </w:tabs>
        <w:rPr>
          <w:ins w:id="1383" w:author="Bale,Cameron" w:date="2022-11-11T16:32:00Z"/>
          <w:rFonts w:ascii="Cambria" w:eastAsiaTheme="minorEastAsia" w:hAnsi="Cambria"/>
          <w:b/>
          <w:bCs/>
        </w:rPr>
      </w:pPr>
    </w:p>
    <w:p w14:paraId="60776BCD" w14:textId="606F82EB" w:rsidR="00D67FCE" w:rsidRDefault="00D67FCE" w:rsidP="00D67FCE">
      <w:pPr>
        <w:tabs>
          <w:tab w:val="left" w:pos="1027"/>
        </w:tabs>
        <w:rPr>
          <w:ins w:id="1384" w:author="Bale,Cameron" w:date="2022-11-11T16:32:00Z"/>
          <w:rFonts w:ascii="Cambria" w:eastAsiaTheme="minorEastAsia" w:hAnsi="Cambria"/>
          <w:b/>
          <w:bCs/>
        </w:rPr>
      </w:pPr>
    </w:p>
    <w:p w14:paraId="30FE5D58" w14:textId="294FC8FE" w:rsidR="00D67FCE" w:rsidRDefault="00D67FCE" w:rsidP="00D67FCE">
      <w:pPr>
        <w:tabs>
          <w:tab w:val="left" w:pos="1027"/>
        </w:tabs>
        <w:rPr>
          <w:ins w:id="1385" w:author="Bale,Cameron" w:date="2022-11-11T16:32:00Z"/>
          <w:rFonts w:ascii="Cambria" w:eastAsiaTheme="minorEastAsia" w:hAnsi="Cambria"/>
          <w:b/>
          <w:bCs/>
        </w:rPr>
      </w:pPr>
    </w:p>
    <w:p w14:paraId="74DE91CF" w14:textId="161B2DD8" w:rsidR="00D67FCE" w:rsidRDefault="00D67FCE" w:rsidP="00D67FCE">
      <w:pPr>
        <w:tabs>
          <w:tab w:val="left" w:pos="1027"/>
        </w:tabs>
        <w:rPr>
          <w:ins w:id="1386" w:author="Bale,Cameron" w:date="2022-11-11T16:32:00Z"/>
          <w:rFonts w:ascii="Cambria" w:eastAsiaTheme="minorEastAsia" w:hAnsi="Cambria"/>
          <w:b/>
          <w:bCs/>
        </w:rPr>
      </w:pPr>
    </w:p>
    <w:p w14:paraId="45FE073B" w14:textId="0D50F04C" w:rsidR="00D67FCE" w:rsidRDefault="00D67FCE" w:rsidP="00D67FCE">
      <w:pPr>
        <w:tabs>
          <w:tab w:val="left" w:pos="1027"/>
        </w:tabs>
        <w:rPr>
          <w:ins w:id="1387" w:author="Bale,Cameron" w:date="2022-11-11T16:32:00Z"/>
          <w:rFonts w:ascii="Cambria" w:eastAsiaTheme="minorEastAsia" w:hAnsi="Cambria"/>
          <w:b/>
          <w:bCs/>
        </w:rPr>
      </w:pPr>
    </w:p>
    <w:p w14:paraId="62FCB9AD" w14:textId="146C1AA3" w:rsidR="00D67FCE" w:rsidRDefault="00D67FCE" w:rsidP="00D67FCE">
      <w:pPr>
        <w:tabs>
          <w:tab w:val="left" w:pos="1027"/>
        </w:tabs>
        <w:rPr>
          <w:ins w:id="1388" w:author="Bale,Cameron" w:date="2022-11-11T16:32:00Z"/>
          <w:rFonts w:ascii="Cambria" w:eastAsiaTheme="minorEastAsia" w:hAnsi="Cambria"/>
          <w:b/>
          <w:bCs/>
        </w:rPr>
      </w:pPr>
    </w:p>
    <w:p w14:paraId="12468B33" w14:textId="4E87AD3B" w:rsidR="00D67FCE" w:rsidRDefault="00D67FCE" w:rsidP="00D67FCE">
      <w:pPr>
        <w:tabs>
          <w:tab w:val="left" w:pos="1027"/>
        </w:tabs>
        <w:rPr>
          <w:ins w:id="1389" w:author="Bale,Cameron" w:date="2022-11-11T16:32:00Z"/>
          <w:rFonts w:ascii="Cambria" w:eastAsiaTheme="minorEastAsia" w:hAnsi="Cambria"/>
          <w:b/>
          <w:bCs/>
        </w:rPr>
      </w:pPr>
    </w:p>
    <w:p w14:paraId="1D1809C8" w14:textId="3E3C0CC8" w:rsidR="00D67FCE" w:rsidRDefault="00D67FCE" w:rsidP="00D67FCE">
      <w:pPr>
        <w:tabs>
          <w:tab w:val="left" w:pos="1027"/>
        </w:tabs>
        <w:rPr>
          <w:ins w:id="1390" w:author="Bale,Cameron" w:date="2022-11-11T16:32:00Z"/>
          <w:rFonts w:ascii="Cambria" w:eastAsiaTheme="minorEastAsia" w:hAnsi="Cambria"/>
          <w:b/>
          <w:bCs/>
        </w:rPr>
      </w:pPr>
    </w:p>
    <w:p w14:paraId="20C3274E" w14:textId="79C79C38" w:rsidR="00D67FCE" w:rsidRDefault="00D67FCE" w:rsidP="00D67FCE">
      <w:pPr>
        <w:tabs>
          <w:tab w:val="left" w:pos="1027"/>
        </w:tabs>
        <w:rPr>
          <w:ins w:id="1391" w:author="Bale,Cameron" w:date="2022-11-11T16:32:00Z"/>
          <w:rFonts w:ascii="Cambria" w:eastAsiaTheme="minorEastAsia" w:hAnsi="Cambria"/>
          <w:b/>
          <w:bCs/>
        </w:rPr>
      </w:pPr>
    </w:p>
    <w:p w14:paraId="79C11C15" w14:textId="005F48B2" w:rsidR="00D67FCE" w:rsidRDefault="00D67FCE" w:rsidP="00D67FCE">
      <w:pPr>
        <w:tabs>
          <w:tab w:val="left" w:pos="1027"/>
        </w:tabs>
        <w:rPr>
          <w:ins w:id="1392" w:author="Bale,Cameron" w:date="2022-11-11T16:32:00Z"/>
          <w:rFonts w:ascii="Cambria" w:eastAsiaTheme="minorEastAsia" w:hAnsi="Cambria"/>
          <w:b/>
          <w:bCs/>
        </w:rPr>
      </w:pPr>
    </w:p>
    <w:p w14:paraId="627479E7" w14:textId="7F63CE1C" w:rsidR="00D67FCE" w:rsidRDefault="00D67FCE" w:rsidP="00D67FCE">
      <w:pPr>
        <w:tabs>
          <w:tab w:val="left" w:pos="1027"/>
        </w:tabs>
        <w:rPr>
          <w:ins w:id="1393" w:author="Bale,Cameron" w:date="2022-11-11T16:32:00Z"/>
          <w:rFonts w:ascii="Cambria" w:eastAsiaTheme="minorEastAsia" w:hAnsi="Cambria"/>
          <w:b/>
          <w:bCs/>
        </w:rPr>
      </w:pPr>
    </w:p>
    <w:p w14:paraId="1A1363F4" w14:textId="127759FC" w:rsidR="00D67FCE" w:rsidRDefault="00D67FCE" w:rsidP="00D67FCE">
      <w:pPr>
        <w:tabs>
          <w:tab w:val="left" w:pos="1027"/>
        </w:tabs>
        <w:rPr>
          <w:ins w:id="1394" w:author="Bale,Cameron" w:date="2022-11-11T16:32:00Z"/>
          <w:rFonts w:ascii="Cambria" w:eastAsiaTheme="minorEastAsia" w:hAnsi="Cambria"/>
          <w:b/>
          <w:bCs/>
        </w:rPr>
      </w:pPr>
    </w:p>
    <w:p w14:paraId="07C3DBE9" w14:textId="65940ACF" w:rsidR="00D67FCE" w:rsidRDefault="00D67FCE" w:rsidP="00D67FCE">
      <w:pPr>
        <w:tabs>
          <w:tab w:val="left" w:pos="1027"/>
        </w:tabs>
        <w:rPr>
          <w:ins w:id="1395" w:author="Bale,Cameron" w:date="2022-11-11T16:32:00Z"/>
          <w:rFonts w:ascii="Cambria" w:eastAsiaTheme="minorEastAsia" w:hAnsi="Cambria"/>
          <w:b/>
          <w:bCs/>
        </w:rPr>
      </w:pPr>
    </w:p>
    <w:p w14:paraId="24F9DC68" w14:textId="208952C8" w:rsidR="00D67FCE" w:rsidRDefault="00D67FCE" w:rsidP="00D67FCE">
      <w:pPr>
        <w:tabs>
          <w:tab w:val="left" w:pos="1027"/>
        </w:tabs>
        <w:rPr>
          <w:ins w:id="1396" w:author="Bale,Cameron" w:date="2022-11-11T16:32:00Z"/>
          <w:rFonts w:ascii="Cambria" w:eastAsiaTheme="minorEastAsia" w:hAnsi="Cambria"/>
          <w:b/>
          <w:bCs/>
        </w:rPr>
      </w:pPr>
    </w:p>
    <w:p w14:paraId="4F3983B2" w14:textId="501B5DDB" w:rsidR="00D67FCE" w:rsidRDefault="00D67FCE" w:rsidP="00D67FCE">
      <w:pPr>
        <w:tabs>
          <w:tab w:val="left" w:pos="1027"/>
        </w:tabs>
        <w:rPr>
          <w:ins w:id="1397" w:author="Bale,Cameron" w:date="2022-11-11T16:32:00Z"/>
          <w:rFonts w:ascii="Cambria" w:eastAsiaTheme="minorEastAsia" w:hAnsi="Cambria"/>
          <w:b/>
          <w:bCs/>
        </w:rPr>
      </w:pPr>
    </w:p>
    <w:p w14:paraId="3B5045C8" w14:textId="5326BA00" w:rsidR="00D67FCE" w:rsidRDefault="00D67FCE" w:rsidP="00D67FCE">
      <w:pPr>
        <w:tabs>
          <w:tab w:val="left" w:pos="1027"/>
        </w:tabs>
        <w:rPr>
          <w:ins w:id="1398" w:author="Bale,Cameron" w:date="2022-11-11T16:32:00Z"/>
          <w:rFonts w:ascii="Cambria" w:eastAsiaTheme="minorEastAsia" w:hAnsi="Cambria"/>
          <w:b/>
          <w:bCs/>
        </w:rPr>
      </w:pPr>
    </w:p>
    <w:p w14:paraId="21C373FD" w14:textId="46A5B824" w:rsidR="00D67FCE" w:rsidRDefault="00D67FCE" w:rsidP="00D67FCE">
      <w:pPr>
        <w:tabs>
          <w:tab w:val="left" w:pos="1027"/>
        </w:tabs>
        <w:rPr>
          <w:ins w:id="1399" w:author="Bale,Cameron" w:date="2022-11-11T16:32:00Z"/>
          <w:rFonts w:ascii="Cambria" w:eastAsiaTheme="minorEastAsia" w:hAnsi="Cambria"/>
          <w:b/>
          <w:bCs/>
        </w:rPr>
      </w:pPr>
    </w:p>
    <w:p w14:paraId="1C59ADEE" w14:textId="031006B9" w:rsidR="00D67FCE" w:rsidRDefault="00D67FCE" w:rsidP="00D67FCE">
      <w:pPr>
        <w:tabs>
          <w:tab w:val="left" w:pos="1027"/>
        </w:tabs>
        <w:rPr>
          <w:ins w:id="1400" w:author="Bale,Cameron" w:date="2022-11-11T16:32:00Z"/>
          <w:rFonts w:ascii="Cambria" w:eastAsiaTheme="minorEastAsia" w:hAnsi="Cambria"/>
          <w:b/>
          <w:bCs/>
        </w:rPr>
      </w:pPr>
    </w:p>
    <w:p w14:paraId="3727BF07" w14:textId="0AD845A4" w:rsidR="00D67FCE" w:rsidRDefault="00D67FCE" w:rsidP="00D67FCE">
      <w:pPr>
        <w:tabs>
          <w:tab w:val="left" w:pos="1027"/>
        </w:tabs>
        <w:rPr>
          <w:ins w:id="1401" w:author="Bale,Cameron" w:date="2022-11-11T16:32:00Z"/>
          <w:rFonts w:ascii="Cambria" w:eastAsiaTheme="minorEastAsia" w:hAnsi="Cambria"/>
          <w:b/>
          <w:bCs/>
        </w:rPr>
      </w:pPr>
    </w:p>
    <w:p w14:paraId="25F44CBE" w14:textId="2830D64A" w:rsidR="00D67FCE" w:rsidRDefault="00D67FCE" w:rsidP="00D67FCE">
      <w:pPr>
        <w:tabs>
          <w:tab w:val="left" w:pos="1027"/>
        </w:tabs>
        <w:rPr>
          <w:ins w:id="1402" w:author="Bale,Cameron" w:date="2022-11-11T16:32:00Z"/>
          <w:rFonts w:ascii="Cambria" w:eastAsiaTheme="minorEastAsia" w:hAnsi="Cambria"/>
          <w:b/>
          <w:bCs/>
        </w:rPr>
      </w:pPr>
    </w:p>
    <w:p w14:paraId="7499905F" w14:textId="66ED734A" w:rsidR="00D67FCE" w:rsidRDefault="00D67FCE" w:rsidP="00D67FCE">
      <w:pPr>
        <w:tabs>
          <w:tab w:val="left" w:pos="1027"/>
        </w:tabs>
        <w:rPr>
          <w:ins w:id="1403" w:author="Bale,Cameron" w:date="2022-11-11T16:42:00Z"/>
          <w:rFonts w:ascii="Cambria" w:eastAsiaTheme="minorEastAsia" w:hAnsi="Cambria"/>
          <w:b/>
          <w:bCs/>
        </w:rPr>
      </w:pPr>
    </w:p>
    <w:p w14:paraId="3E6CBD31" w14:textId="6A14794A" w:rsidR="00C75D48" w:rsidRPr="00C0632A" w:rsidRDefault="00C75D48" w:rsidP="00D67FCE">
      <w:pPr>
        <w:tabs>
          <w:tab w:val="left" w:pos="1027"/>
        </w:tabs>
        <w:rPr>
          <w:ins w:id="1404" w:author="Bale,Cameron" w:date="2022-11-11T16:43:00Z"/>
          <w:rFonts w:ascii="Cambria" w:eastAsiaTheme="minorEastAsia" w:hAnsi="Cambria"/>
        </w:rPr>
      </w:pPr>
      <w:commentRangeStart w:id="1405"/>
      <w:ins w:id="1406" w:author="Bale,Cameron" w:date="2022-11-11T16:42:00Z">
        <w:r>
          <w:rPr>
            <w:rFonts w:ascii="Cambria" w:eastAsiaTheme="minorEastAsia" w:hAnsi="Cambria"/>
          </w:rPr>
          <w:t>We include all feat</w:t>
        </w:r>
      </w:ins>
      <w:commentRangeEnd w:id="1405"/>
      <w:ins w:id="1407" w:author="Bale,Cameron" w:date="2022-11-14T11:00:00Z">
        <w:r w:rsidR="00563896">
          <w:rPr>
            <w:rStyle w:val="CommentReference"/>
          </w:rPr>
          <w:commentReference w:id="1405"/>
        </w:r>
      </w:ins>
      <w:ins w:id="1408" w:author="Bale,Cameron" w:date="2022-11-11T16:42:00Z">
        <w:r>
          <w:rPr>
            <w:rFonts w:ascii="Cambria" w:eastAsiaTheme="minorEastAsia" w:hAnsi="Cambria"/>
          </w:rPr>
          <w:t xml:space="preserve">ures with </w:t>
        </w:r>
        <w:proofErr w:type="spellStart"/>
        <w:r>
          <w:rPr>
            <w:rFonts w:ascii="Cambria" w:eastAsiaTheme="minorEastAsia" w:hAnsi="Cambria"/>
          </w:rPr>
          <w:t>RReliefF</w:t>
        </w:r>
        <w:proofErr w:type="spellEnd"/>
        <w:r>
          <w:rPr>
            <w:rFonts w:ascii="Cambria" w:eastAsiaTheme="minorEastAsia" w:hAnsi="Cambria"/>
          </w:rPr>
          <w:t xml:space="preserve"> weights greater than 0.10 in the random forest </w:t>
        </w:r>
        <w:proofErr w:type="gramStart"/>
        <w:r>
          <w:rPr>
            <w:rFonts w:ascii="Cambria" w:eastAsiaTheme="minorEastAsia" w:hAnsi="Cambria"/>
          </w:rPr>
          <w:t>analysis</w:t>
        </w:r>
      </w:ins>
      <w:ins w:id="1409" w:author="Bale,Cameron" w:date="2022-11-11T16:43:00Z">
        <w:r w:rsidR="00C0632A">
          <w:rPr>
            <w:rFonts w:ascii="Cambria" w:eastAsiaTheme="minorEastAsia" w:hAnsi="Cambria"/>
          </w:rPr>
          <w:t>, and</w:t>
        </w:r>
        <w:proofErr w:type="gramEnd"/>
        <w:r w:rsidR="00C0632A">
          <w:rPr>
            <w:rFonts w:ascii="Cambria" w:eastAsiaTheme="minorEastAsia" w:hAnsi="Cambria"/>
          </w:rPr>
          <w:t xml:space="preserve"> include the features with positive random forest importance values in </w:t>
        </w:r>
        <w:r w:rsidR="00C0632A">
          <w:rPr>
            <w:rFonts w:ascii="Cambria" w:eastAsiaTheme="minorEastAsia" w:hAnsi="Cambria"/>
            <w:i/>
            <w:iCs/>
          </w:rPr>
          <w:t>k</w:t>
        </w:r>
        <w:r w:rsidR="00C0632A">
          <w:rPr>
            <w:rFonts w:ascii="Cambria" w:eastAsiaTheme="minorEastAsia" w:hAnsi="Cambria"/>
          </w:rPr>
          <w:t>-</w:t>
        </w:r>
        <w:proofErr w:type="spellStart"/>
        <w:r w:rsidR="00C0632A">
          <w:rPr>
            <w:rFonts w:ascii="Cambria" w:eastAsiaTheme="minorEastAsia" w:hAnsi="Cambria"/>
          </w:rPr>
          <w:t>nTS</w:t>
        </w:r>
        <w:proofErr w:type="spellEnd"/>
        <w:r w:rsidR="00C0632A">
          <w:rPr>
            <w:rFonts w:ascii="Cambria" w:eastAsiaTheme="minorEastAsia" w:hAnsi="Cambria"/>
          </w:rPr>
          <w:t>+.</w:t>
        </w:r>
      </w:ins>
    </w:p>
    <w:p w14:paraId="39C74665" w14:textId="5D6CB58F" w:rsidR="00C0632A" w:rsidRDefault="00C0632A" w:rsidP="00D67FCE">
      <w:pPr>
        <w:tabs>
          <w:tab w:val="left" w:pos="1027"/>
        </w:tabs>
        <w:rPr>
          <w:ins w:id="1410" w:author="Bale,Cameron" w:date="2022-11-11T16:43:00Z"/>
          <w:rFonts w:ascii="Cambria" w:eastAsiaTheme="minorEastAsia" w:hAnsi="Cambria"/>
        </w:rPr>
      </w:pPr>
    </w:p>
    <w:p w14:paraId="3934F323" w14:textId="4930C73B" w:rsidR="00C0632A" w:rsidRDefault="00C0632A" w:rsidP="00D67FCE">
      <w:pPr>
        <w:tabs>
          <w:tab w:val="left" w:pos="1027"/>
        </w:tabs>
        <w:rPr>
          <w:ins w:id="1411" w:author="Bale,Cameron" w:date="2022-11-11T16:43:00Z"/>
          <w:rFonts w:ascii="Cambria" w:eastAsiaTheme="minorEastAsia" w:hAnsi="Cambria"/>
        </w:rPr>
      </w:pPr>
      <w:ins w:id="1412" w:author="Bale,Cameron" w:date="2022-11-11T16:41:00Z">
        <w:r>
          <w:rPr>
            <w:rFonts w:ascii="Cambria" w:eastAsiaTheme="minorEastAsia" w:hAnsi="Cambria"/>
            <w:b/>
            <w:bCs/>
            <w:noProof/>
          </w:rPr>
          <w:drawing>
            <wp:anchor distT="0" distB="0" distL="114300" distR="114300" simplePos="0" relativeHeight="251684864" behindDoc="0" locked="0" layoutInCell="1" allowOverlap="1" wp14:anchorId="4982B4B8" wp14:editId="6F58014A">
              <wp:simplePos x="0" y="0"/>
              <wp:positionH relativeFrom="margin">
                <wp:align>center</wp:align>
              </wp:positionH>
              <wp:positionV relativeFrom="paragraph">
                <wp:posOffset>76835</wp:posOffset>
              </wp:positionV>
              <wp:extent cx="5003067" cy="3060700"/>
              <wp:effectExtent l="0" t="0" r="762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067"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ins>
    </w:p>
    <w:p w14:paraId="06C671A0" w14:textId="5B92A2E5" w:rsidR="00C0632A" w:rsidRDefault="00C0632A" w:rsidP="00D67FCE">
      <w:pPr>
        <w:tabs>
          <w:tab w:val="left" w:pos="1027"/>
        </w:tabs>
        <w:rPr>
          <w:ins w:id="1413" w:author="Bale,Cameron" w:date="2022-11-11T16:43:00Z"/>
          <w:rFonts w:ascii="Cambria" w:eastAsiaTheme="minorEastAsia" w:hAnsi="Cambria"/>
        </w:rPr>
      </w:pPr>
    </w:p>
    <w:p w14:paraId="237FFF6A" w14:textId="13D30D29" w:rsidR="00C0632A" w:rsidRDefault="00C0632A" w:rsidP="00D67FCE">
      <w:pPr>
        <w:tabs>
          <w:tab w:val="left" w:pos="1027"/>
        </w:tabs>
        <w:rPr>
          <w:ins w:id="1414" w:author="Bale,Cameron" w:date="2022-11-11T16:43:00Z"/>
          <w:rFonts w:ascii="Cambria" w:eastAsiaTheme="minorEastAsia" w:hAnsi="Cambria"/>
        </w:rPr>
      </w:pPr>
    </w:p>
    <w:p w14:paraId="3740DDFA" w14:textId="4275D0B9" w:rsidR="00C0632A" w:rsidRDefault="00C0632A" w:rsidP="00D67FCE">
      <w:pPr>
        <w:tabs>
          <w:tab w:val="left" w:pos="1027"/>
        </w:tabs>
        <w:rPr>
          <w:ins w:id="1415" w:author="Bale,Cameron" w:date="2022-11-11T16:43:00Z"/>
          <w:rFonts w:ascii="Cambria" w:eastAsiaTheme="minorEastAsia" w:hAnsi="Cambria"/>
        </w:rPr>
      </w:pPr>
    </w:p>
    <w:p w14:paraId="3CD52FDC" w14:textId="19D2CD3C" w:rsidR="00C0632A" w:rsidRDefault="00C0632A" w:rsidP="00D67FCE">
      <w:pPr>
        <w:tabs>
          <w:tab w:val="left" w:pos="1027"/>
        </w:tabs>
        <w:rPr>
          <w:ins w:id="1416" w:author="Bale,Cameron" w:date="2022-11-11T16:43:00Z"/>
          <w:rFonts w:ascii="Cambria" w:eastAsiaTheme="minorEastAsia" w:hAnsi="Cambria"/>
        </w:rPr>
      </w:pPr>
    </w:p>
    <w:p w14:paraId="7FEE5FBD" w14:textId="27FA19B0" w:rsidR="00C0632A" w:rsidRDefault="00C0632A" w:rsidP="00D67FCE">
      <w:pPr>
        <w:tabs>
          <w:tab w:val="left" w:pos="1027"/>
        </w:tabs>
        <w:rPr>
          <w:ins w:id="1417" w:author="Bale,Cameron" w:date="2022-11-11T16:43:00Z"/>
          <w:rFonts w:ascii="Cambria" w:eastAsiaTheme="minorEastAsia" w:hAnsi="Cambria"/>
        </w:rPr>
      </w:pPr>
    </w:p>
    <w:p w14:paraId="40B83A19" w14:textId="15CDFDDF" w:rsidR="00C0632A" w:rsidRDefault="00C0632A" w:rsidP="00D67FCE">
      <w:pPr>
        <w:tabs>
          <w:tab w:val="left" w:pos="1027"/>
        </w:tabs>
        <w:rPr>
          <w:ins w:id="1418" w:author="Bale,Cameron" w:date="2022-11-11T16:43:00Z"/>
          <w:rFonts w:ascii="Cambria" w:eastAsiaTheme="minorEastAsia" w:hAnsi="Cambria"/>
        </w:rPr>
      </w:pPr>
    </w:p>
    <w:p w14:paraId="4873C672" w14:textId="078B51D2" w:rsidR="00C0632A" w:rsidRDefault="00C0632A" w:rsidP="00D67FCE">
      <w:pPr>
        <w:tabs>
          <w:tab w:val="left" w:pos="1027"/>
        </w:tabs>
        <w:rPr>
          <w:ins w:id="1419" w:author="Bale,Cameron" w:date="2022-11-11T16:43:00Z"/>
          <w:rFonts w:ascii="Cambria" w:eastAsiaTheme="minorEastAsia" w:hAnsi="Cambria"/>
        </w:rPr>
      </w:pPr>
    </w:p>
    <w:p w14:paraId="06CEA07C" w14:textId="4CDF0A93" w:rsidR="00C0632A" w:rsidRPr="00C75D48" w:rsidRDefault="00C0632A" w:rsidP="00D67FCE">
      <w:pPr>
        <w:tabs>
          <w:tab w:val="left" w:pos="1027"/>
        </w:tabs>
        <w:rPr>
          <w:ins w:id="1420" w:author="Bale,Cameron" w:date="2022-11-11T16:32:00Z"/>
          <w:rFonts w:ascii="Cambria" w:eastAsiaTheme="minorEastAsia" w:hAnsi="Cambria"/>
          <w:rPrChange w:id="1421" w:author="Bale,Cameron" w:date="2022-11-11T16:42:00Z">
            <w:rPr>
              <w:ins w:id="1422" w:author="Bale,Cameron" w:date="2022-11-11T16:32:00Z"/>
              <w:rFonts w:ascii="Cambria" w:eastAsiaTheme="minorEastAsia" w:hAnsi="Cambria"/>
              <w:b/>
              <w:bCs/>
            </w:rPr>
          </w:rPrChange>
        </w:rPr>
      </w:pPr>
    </w:p>
    <w:p w14:paraId="5C1ECB7C" w14:textId="24712AF7" w:rsidR="00D67FCE" w:rsidRDefault="00D67FCE" w:rsidP="00D67FCE">
      <w:pPr>
        <w:tabs>
          <w:tab w:val="left" w:pos="1027"/>
        </w:tabs>
        <w:rPr>
          <w:ins w:id="1423" w:author="Bale,Cameron" w:date="2022-11-11T16:32:00Z"/>
          <w:rFonts w:ascii="Cambria" w:eastAsiaTheme="minorEastAsia" w:hAnsi="Cambria"/>
          <w:b/>
          <w:bCs/>
        </w:rPr>
      </w:pPr>
    </w:p>
    <w:p w14:paraId="248A142F" w14:textId="41347DD1" w:rsidR="00D67FCE" w:rsidRDefault="00D67FCE" w:rsidP="00D67FCE">
      <w:pPr>
        <w:tabs>
          <w:tab w:val="left" w:pos="1027"/>
        </w:tabs>
        <w:rPr>
          <w:ins w:id="1424" w:author="Bale,Cameron" w:date="2022-11-11T16:32:00Z"/>
          <w:rFonts w:ascii="Cambria" w:eastAsiaTheme="minorEastAsia" w:hAnsi="Cambria"/>
          <w:b/>
          <w:bCs/>
        </w:rPr>
      </w:pPr>
    </w:p>
    <w:p w14:paraId="6DB54120" w14:textId="6A0B2900" w:rsidR="00D67FCE" w:rsidRDefault="00D67FCE" w:rsidP="00D67FCE">
      <w:pPr>
        <w:tabs>
          <w:tab w:val="left" w:pos="1027"/>
        </w:tabs>
        <w:rPr>
          <w:ins w:id="1425" w:author="Bale,Cameron" w:date="2022-11-11T16:32:00Z"/>
          <w:rFonts w:ascii="Cambria" w:eastAsiaTheme="minorEastAsia" w:hAnsi="Cambria"/>
          <w:b/>
          <w:bCs/>
        </w:rPr>
      </w:pPr>
    </w:p>
    <w:p w14:paraId="038BF2CF" w14:textId="14F3A68C" w:rsidR="00D67FCE" w:rsidRDefault="00D67FCE" w:rsidP="00D67FCE">
      <w:pPr>
        <w:tabs>
          <w:tab w:val="left" w:pos="1027"/>
        </w:tabs>
        <w:rPr>
          <w:ins w:id="1426" w:author="Bale,Cameron" w:date="2022-11-11T16:32:00Z"/>
          <w:rFonts w:ascii="Cambria" w:eastAsiaTheme="minorEastAsia" w:hAnsi="Cambria"/>
          <w:b/>
          <w:bCs/>
        </w:rPr>
      </w:pPr>
    </w:p>
    <w:p w14:paraId="217EA607" w14:textId="6FCE1087" w:rsidR="00D67FCE" w:rsidRDefault="00D67FCE" w:rsidP="00D67FCE">
      <w:pPr>
        <w:tabs>
          <w:tab w:val="left" w:pos="1027"/>
        </w:tabs>
        <w:rPr>
          <w:ins w:id="1427" w:author="Bale,Cameron" w:date="2022-11-11T16:32:00Z"/>
          <w:rFonts w:ascii="Cambria" w:eastAsiaTheme="minorEastAsia" w:hAnsi="Cambria"/>
          <w:b/>
          <w:bCs/>
        </w:rPr>
      </w:pPr>
    </w:p>
    <w:p w14:paraId="24255DFA" w14:textId="6441AB97" w:rsidR="00D67FCE" w:rsidRDefault="00D67FCE" w:rsidP="00D67FCE">
      <w:pPr>
        <w:tabs>
          <w:tab w:val="left" w:pos="1027"/>
        </w:tabs>
        <w:rPr>
          <w:ins w:id="1428" w:author="Bale,Cameron" w:date="2022-11-11T16:32:00Z"/>
          <w:rFonts w:ascii="Cambria" w:eastAsiaTheme="minorEastAsia" w:hAnsi="Cambria"/>
          <w:b/>
          <w:bCs/>
        </w:rPr>
      </w:pPr>
    </w:p>
    <w:p w14:paraId="4B74FAC9" w14:textId="7E50D9A3" w:rsidR="00D67FCE" w:rsidRDefault="00D67FCE" w:rsidP="00D67FCE">
      <w:pPr>
        <w:tabs>
          <w:tab w:val="left" w:pos="1027"/>
        </w:tabs>
        <w:rPr>
          <w:ins w:id="1429" w:author="Bale,Cameron" w:date="2022-11-11T16:32:00Z"/>
          <w:rFonts w:ascii="Cambria" w:eastAsiaTheme="minorEastAsia" w:hAnsi="Cambria"/>
          <w:b/>
          <w:bCs/>
        </w:rPr>
      </w:pPr>
    </w:p>
    <w:p w14:paraId="7CF88099" w14:textId="646A6850" w:rsidR="00D67FCE" w:rsidRDefault="00D67FCE" w:rsidP="00D67FCE">
      <w:pPr>
        <w:tabs>
          <w:tab w:val="left" w:pos="1027"/>
        </w:tabs>
        <w:rPr>
          <w:ins w:id="1430" w:author="Bale,Cameron" w:date="2022-11-11T16:33:00Z"/>
          <w:rFonts w:ascii="Cambria" w:eastAsiaTheme="minorEastAsia" w:hAnsi="Cambria"/>
          <w:b/>
          <w:bCs/>
        </w:rPr>
      </w:pPr>
    </w:p>
    <w:p w14:paraId="7B258B15" w14:textId="77777777" w:rsidR="00D67FCE" w:rsidRPr="00D67FCE" w:rsidDel="00D61D9D" w:rsidRDefault="00D67FCE">
      <w:pPr>
        <w:tabs>
          <w:tab w:val="left" w:pos="1027"/>
        </w:tabs>
        <w:rPr>
          <w:del w:id="1431" w:author="Bale,Cameron" w:date="2022-11-11T16:43:00Z"/>
          <w:rFonts w:ascii="Cambria" w:eastAsiaTheme="minorEastAsia" w:hAnsi="Cambria"/>
          <w:b/>
          <w:bCs/>
          <w:rPrChange w:id="1432" w:author="Bale,Cameron" w:date="2022-11-11T16:32:00Z">
            <w:rPr>
              <w:del w:id="1433" w:author="Bale,Cameron" w:date="2022-11-11T16:43:00Z"/>
            </w:rPr>
          </w:rPrChange>
        </w:rPr>
        <w:pPrChange w:id="1434" w:author="Bale,Cameron" w:date="2022-11-11T16:32:00Z">
          <w:pPr>
            <w:pStyle w:val="ListParagraph"/>
            <w:numPr>
              <w:numId w:val="1"/>
            </w:numPr>
            <w:tabs>
              <w:tab w:val="left" w:pos="1027"/>
            </w:tabs>
            <w:ind w:left="360" w:hanging="360"/>
          </w:pPr>
        </w:pPrChange>
      </w:pPr>
    </w:p>
    <w:p w14:paraId="7CA3E712" w14:textId="77777777" w:rsidR="00153E8C" w:rsidRDefault="00153E8C" w:rsidP="00153E8C"/>
    <w:p w14:paraId="452000A3" w14:textId="77777777" w:rsidR="00153E8C" w:rsidRPr="00B803DC" w:rsidRDefault="00153E8C" w:rsidP="00153E8C">
      <w:pPr>
        <w:rPr>
          <w:rFonts w:ascii="Cambria" w:eastAsiaTheme="minorEastAsia" w:hAnsi="Cambria"/>
        </w:rPr>
      </w:pPr>
      <w:r>
        <w:rPr>
          <w:rFonts w:ascii="Cambria" w:eastAsiaTheme="minorEastAsia" w:hAnsi="Cambria"/>
        </w:rPr>
        <w:lastRenderedPageBreak/>
        <w:t xml:space="preserve">The </w:t>
      </w:r>
      <w:proofErr w:type="spellStart"/>
      <w:r>
        <w:rPr>
          <w:rFonts w:ascii="Cambria" w:eastAsiaTheme="minorEastAsia" w:hAnsi="Cambria"/>
        </w:rPr>
        <w:t>Kullback-Leibler</w:t>
      </w:r>
      <w:proofErr w:type="spellEnd"/>
      <w:r>
        <w:rPr>
          <w:rFonts w:ascii="Cambria" w:eastAsiaTheme="minorEastAsia" w:hAnsi="Cambria"/>
        </w:rPr>
        <w:t xml:space="preserve"> divergence between two probability densities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is defined as </w:t>
      </w:r>
    </w:p>
    <w:p w14:paraId="77C5415B" w14:textId="77777777" w:rsidR="00153E8C" w:rsidRPr="00B14387" w:rsidRDefault="00153E8C" w:rsidP="00153E8C">
      <w:pPr>
        <w:jc w:val="center"/>
        <w:rPr>
          <w:rFonts w:ascii="Cambria" w:eastAsiaTheme="minorEastAsia" w:hAnsi="Cambria"/>
        </w:rPr>
      </w:pPr>
    </w:p>
    <w:p w14:paraId="65693F96" w14:textId="77777777" w:rsidR="00153E8C" w:rsidRPr="00B14387" w:rsidRDefault="00000000" w:rsidP="00153E8C">
      <w:pPr>
        <w:jc w:val="center"/>
        <w:rPr>
          <w:rFonts w:ascii="Cambria" w:eastAsiaTheme="minorEastAsia" w:hAnsi="Cambria"/>
        </w:rPr>
      </w:pPr>
      <m:oMath>
        <m:nary>
          <m:naryPr>
            <m:limLoc m:val="subSup"/>
            <m:ctrlPr>
              <w:rPr>
                <w:rFonts w:ascii="Cambria Math" w:eastAsiaTheme="minorEastAsia" w:hAnsi="Cambria Math"/>
                <w:i/>
              </w:rPr>
            </m:ctrlPr>
          </m:naryPr>
          <m:sub>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ty m:val="p"/>
              </m:rPr>
              <w:rPr>
                <w:rFonts w:ascii="Cambria Math" w:eastAsiaTheme="minorEastAsia" w:hAnsi="Cambria Math"/>
              </w:rPr>
              <m:t xml:space="preserve"> log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lit/>
              </m:rPr>
              <w:rPr>
                <w:rFonts w:ascii="Cambria Math" w:eastAsiaTheme="minorEastAsia" w:hAnsi="Cambria Math"/>
              </w:rPr>
              <m:t>/</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d</m:t>
            </m:r>
          </m:e>
        </m:nary>
      </m:oMath>
      <w:r w:rsidR="00153E8C">
        <w:rPr>
          <w:rFonts w:ascii="Cambria" w:eastAsiaTheme="minorEastAsia" w:hAnsi="Cambria"/>
        </w:rPr>
        <w:t>f</w:t>
      </w:r>
    </w:p>
    <w:p w14:paraId="11B93D54" w14:textId="77777777" w:rsidR="00153E8C" w:rsidRPr="000560A8" w:rsidRDefault="00153E8C" w:rsidP="00153E8C">
      <w:pPr>
        <w:jc w:val="center"/>
        <w:rPr>
          <w:rFonts w:ascii="Cambria" w:eastAsiaTheme="minorEastAsia" w:hAnsi="Cambria"/>
        </w:rPr>
      </w:pPr>
    </w:p>
    <w:p w14:paraId="0A727F35" w14:textId="77777777" w:rsidR="00153E8C" w:rsidRDefault="00153E8C" w:rsidP="00153E8C">
      <w:pPr>
        <w:rPr>
          <w:rFonts w:ascii="Cambria" w:eastAsiaTheme="minorEastAsia" w:hAnsi="Cambria"/>
        </w:rPr>
      </w:pPr>
      <w:r>
        <w:rPr>
          <w:rFonts w:ascii="Cambria" w:eastAsiaTheme="minorEastAsia" w:hAnsi="Cambr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is the probability density of the original feature, and the probability density of the feature from the protected data is denoted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Following the approach of </w:t>
      </w:r>
      <w:r>
        <w:rPr>
          <w:rFonts w:ascii="Cambria" w:eastAsiaTheme="minorEastAsia" w:hAnsi="Cambria"/>
        </w:rPr>
        <w:fldChar w:fldCharType="begin"/>
      </w:r>
      <w:r>
        <w:rPr>
          <w:rFonts w:ascii="Cambria" w:eastAsiaTheme="minorEastAsia" w:hAnsi="Cambria"/>
        </w:rPr>
        <w:instrText xml:space="preserve"> ADDIN ZOTERO_ITEM CSL_CITATION {"citationID":"0WZmm27z","properties":{"formattedCitation":"(Spiliotis et al., 2020)","plainCitation":"(Spiliotis et al., 2020)","noteIndex":0},"citationItems":[{"id":165,"uris":["http://zotero.org/users/8556523/items/NJRML2WS"],"itemData":{"id":165,"type":"article-journal","abstract":"In order to evaluate the performance of new forecasting methods, forecasters typically exploit past forecasting competitions data. Through the years, numerous studies have based their conclusions on such datasets, making any mis-performing method unlikely to receive further attention. Yet, it has been reported that these datasets might not be indicative as they display many limitations. Since forecasting research is somewhat driven by forecasting competitions data, it becomes vital to conclude whether they are representative of the reality or forecasters tend to over-ﬁt their methods on a random sample of series. In this paper we use the data of M4 as a proportion of the real world and compare its properties with that of past ones commonly used in the literature as benchmarks to provide evidence to that question. The results show that many popular benchmarks of the past may indeed deviate from reality and ways forward are discussed.","container-title":"International Journal of Forecasting","DOI":"10.1016/j.ijforecast.2018.12.007","ISSN":"01692070","issue":"1","journalAbbreviation":"International Journal of Forecasting","language":"en","page":"37-53","source":"DOI.org (Crossref)","title":"Are forecasting competitions data representative of the reality?","volume":"36","author":[{"family":"Spiliotis","given":"Evangelos"},{"family":"Kouloumos","given":"Andreas"},{"family":"Assimakopoulos","given":"Vassilios"},{"family":"Makridakis","given":"Spyros"}],"issued":{"date-parts":[["2020",1]]}}}],"schema":"https://github.com/citation-style-language/schema/raw/master/csl-citation.json"} </w:instrText>
      </w:r>
      <w:r>
        <w:rPr>
          <w:rFonts w:ascii="Cambria" w:eastAsiaTheme="minorEastAsia" w:hAnsi="Cambria"/>
        </w:rPr>
        <w:fldChar w:fldCharType="separate"/>
      </w:r>
      <w:r w:rsidRPr="0024726F">
        <w:rPr>
          <w:rFonts w:ascii="Cambria" w:hAnsi="Cambria"/>
        </w:rPr>
        <w:t>(Spiliotis et al., 2020)</w:t>
      </w:r>
      <w:r>
        <w:rPr>
          <w:rFonts w:ascii="Cambria" w:eastAsiaTheme="minorEastAsia" w:hAnsi="Cambria"/>
        </w:rPr>
        <w:fldChar w:fldCharType="end"/>
      </w:r>
      <w:r>
        <w:rPr>
          <w:rFonts w:ascii="Cambria" w:eastAsiaTheme="minorEastAsia" w:hAnsi="Cambria"/>
        </w:rPr>
        <w:t xml:space="preserve">, we approximate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oMath>
      <w:r>
        <w:rPr>
          <w:rFonts w:ascii="Cambria" w:eastAsiaTheme="minorEastAsia" w:hAnsi="Cambria"/>
        </w:rPr>
        <w:t xml:space="preserve">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using normalized kernel densities, and estimate the KL-divergence between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as</w:t>
      </w:r>
    </w:p>
    <w:p w14:paraId="6586D6DD" w14:textId="77777777" w:rsidR="00153E8C" w:rsidRDefault="00153E8C" w:rsidP="00153E8C">
      <w:pPr>
        <w:rPr>
          <w:rFonts w:ascii="Cambria" w:eastAsiaTheme="minorEastAsia" w:hAnsi="Cambria"/>
        </w:rPr>
      </w:pPr>
    </w:p>
    <w:p w14:paraId="00EDC87C" w14:textId="77777777" w:rsidR="00153E8C" w:rsidRPr="00B14387" w:rsidRDefault="00153E8C" w:rsidP="00153E8C">
      <w:pPr>
        <w:jc w:val="center"/>
        <w:rPr>
          <w:rFonts w:ascii="Cambria" w:eastAsiaTheme="minorEastAsia" w:hAnsi="Cambria"/>
        </w:rPr>
      </w:pPr>
      <m:oMath>
        <m:r>
          <w:rPr>
            <w:rFonts w:ascii="Cambria Math" w:eastAsiaTheme="minorEastAsia" w:hAnsi="Cambria Math"/>
          </w:rPr>
          <m:t>KL</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f</m:t>
            </m:r>
          </m:sub>
          <m:sup/>
          <m:e>
            <m:acc>
              <m:accPr>
                <m:ctrlPr>
                  <w:rPr>
                    <w:rFonts w:ascii="Cambria Math" w:eastAsiaTheme="minorEastAsia" w:hAnsi="Cambria Math"/>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log</m:t>
            </m:r>
            <m:f>
              <m:fPr>
                <m:ctrlPr>
                  <w:rPr>
                    <w:rFonts w:ascii="Cambria Math" w:eastAsiaTheme="minorEastAsia" w:hAnsi="Cambria Math"/>
                  </w:rPr>
                </m:ctrlPr>
              </m:fPr>
              <m:num>
                <m:acc>
                  <m:accPr>
                    <m:ctrlPr>
                      <w:rPr>
                        <w:rFonts w:ascii="Cambria Math" w:eastAsiaTheme="minorEastAsia" w:hAnsi="Cambria Math"/>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f</m:t>
                    </m:r>
                  </m:e>
                </m:d>
                <m:ctrlPr>
                  <w:rPr>
                    <w:rFonts w:ascii="Cambria Math" w:eastAsiaTheme="minorEastAsia" w:hAnsi="Cambria Math"/>
                    <w:i/>
                  </w:rPr>
                </m:ctrlPr>
              </m:num>
              <m:den>
                <m:acc>
                  <m:accPr>
                    <m:ctrlPr>
                      <w:rPr>
                        <w:rFonts w:ascii="Cambria Math" w:eastAsiaTheme="minorEastAsia" w:hAnsi="Cambria Math"/>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f</m:t>
                    </m:r>
                  </m:e>
                </m:d>
                <m:ctrlPr>
                  <w:rPr>
                    <w:rFonts w:ascii="Cambria Math" w:eastAsiaTheme="minorEastAsia" w:hAnsi="Cambria Math"/>
                    <w:i/>
                  </w:rPr>
                </m:ctrlPr>
              </m:den>
            </m:f>
          </m:e>
        </m:nary>
      </m:oMath>
      <w:r>
        <w:rPr>
          <w:rFonts w:ascii="Cambria" w:eastAsiaTheme="minorEastAsia" w:hAnsi="Cambria"/>
        </w:rPr>
        <w:t>.</w:t>
      </w:r>
    </w:p>
    <w:p w14:paraId="3D30FB9D" w14:textId="77777777" w:rsidR="00153E8C" w:rsidRDefault="00153E8C" w:rsidP="00153E8C">
      <w:pPr>
        <w:rPr>
          <w:rFonts w:ascii="Cambria" w:eastAsiaTheme="minorEastAsia" w:hAnsi="Cambria"/>
        </w:rPr>
      </w:pPr>
    </w:p>
    <w:p w14:paraId="1B318337" w14:textId="77777777" w:rsidR="00153E8C" w:rsidRDefault="00153E8C" w:rsidP="00153E8C">
      <w:pPr>
        <w:rPr>
          <w:rFonts w:ascii="Cambria" w:eastAsiaTheme="minorEastAsia" w:hAnsi="Cambria"/>
        </w:rPr>
      </w:pPr>
      <w:r>
        <w:rPr>
          <w:rFonts w:ascii="Cambria" w:eastAsiaTheme="minorEastAsia" w:hAnsi="Cambria"/>
        </w:rPr>
        <w:t xml:space="preserve">Letting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oMath>
      <w:r>
        <w:rPr>
          <w:rFonts w:ascii="Cambria" w:eastAsiaTheme="minorEastAsia" w:hAnsi="Cambria"/>
        </w:rPr>
        <w:t xml:space="preserve"> denote the entropy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the percentage difference between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f</m:t>
            </m:r>
          </m:e>
        </m:d>
      </m:oMath>
      <w:r>
        <w:rPr>
          <w:rFonts w:ascii="Cambria" w:eastAsiaTheme="minorEastAsia" w:hAnsi="Cambria"/>
        </w:rPr>
        <w:t xml:space="preserve"> is approximately</w:t>
      </w:r>
    </w:p>
    <w:p w14:paraId="5583975E" w14:textId="77777777" w:rsidR="00153E8C" w:rsidRDefault="00153E8C" w:rsidP="00153E8C">
      <w:pPr>
        <w:rPr>
          <w:rFonts w:ascii="Cambria" w:eastAsiaTheme="minorEastAsia" w:hAnsi="Cambria"/>
        </w:rPr>
      </w:pPr>
    </w:p>
    <w:p w14:paraId="3452C871" w14:textId="77777777" w:rsidR="00153E8C" w:rsidRDefault="00153E8C" w:rsidP="00153E8C">
      <w:pPr>
        <w:jc w:val="center"/>
        <w:rPr>
          <w:rFonts w:ascii="Cambria" w:eastAsiaTheme="minorEastAsia" w:hAnsi="Cambria"/>
        </w:rPr>
      </w:pP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KL</m:t>
            </m:r>
            <m:d>
              <m:dPr>
                <m:ctrlPr>
                  <w:rPr>
                    <w:rFonts w:ascii="Cambria Math" w:eastAsiaTheme="minorEastAsia" w:hAnsi="Cambria Math"/>
                    <w:i/>
                  </w:rPr>
                </m:ctrlPr>
              </m:dPr>
              <m:e>
                <m:r>
                  <w:rPr>
                    <w:rFonts w:ascii="Cambria Math" w:eastAsiaTheme="minorEastAsia" w:hAnsi="Cambria Math"/>
                  </w:rPr>
                  <m:t>p,q</m:t>
                </m:r>
              </m:e>
            </m:d>
            <m:ctrlPr>
              <w:rPr>
                <w:rFonts w:ascii="Cambria Math" w:eastAsiaTheme="minorEastAsia" w:hAnsi="Cambria Math"/>
                <w:i/>
              </w:rPr>
            </m:ctrlPr>
          </m:num>
          <m:den>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ctrlPr>
              <w:rPr>
                <w:rFonts w:ascii="Cambria Math" w:eastAsiaTheme="minorEastAsia" w:hAnsi="Cambria Math"/>
                <w:i/>
              </w:rPr>
            </m:ctrlPr>
          </m:den>
        </m:f>
        <m:r>
          <w:rPr>
            <w:rFonts w:ascii="Cambria Math" w:eastAsiaTheme="minorEastAsia" w:hAnsi="Cambria Math"/>
          </w:rPr>
          <m:t>*100</m:t>
        </m:r>
      </m:oMath>
      <w:r>
        <w:rPr>
          <w:rFonts w:ascii="Cambria" w:eastAsiaTheme="minorEastAsia" w:hAnsi="Cambria"/>
        </w:rPr>
        <w:t>.</w:t>
      </w:r>
    </w:p>
    <w:p w14:paraId="56DA5058" w14:textId="77777777" w:rsidR="00153E8C" w:rsidRPr="00153E8C" w:rsidRDefault="00153E8C" w:rsidP="0053699F"/>
    <w:sectPr w:rsidR="00153E8C" w:rsidRPr="00153E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1" w:author="Bale,Cameron" w:date="2022-10-24T10:20:00Z" w:initials="B">
    <w:p w14:paraId="0C872532" w14:textId="77777777" w:rsidR="001B65FA" w:rsidRDefault="001B65FA" w:rsidP="001B65FA">
      <w:pPr>
        <w:pStyle w:val="CommentText"/>
      </w:pPr>
      <w:r>
        <w:rPr>
          <w:rStyle w:val="CommentReference"/>
        </w:rPr>
        <w:annotationRef/>
      </w:r>
      <w:r>
        <w:t>intro</w:t>
      </w:r>
    </w:p>
  </w:comment>
  <w:comment w:id="72" w:author="Bale,Cameron" w:date="2022-10-27T13:03:00Z" w:initials="B">
    <w:p w14:paraId="37AAB5E6" w14:textId="77777777" w:rsidR="001B65FA" w:rsidRDefault="001B65FA" w:rsidP="001B65FA">
      <w:pPr>
        <w:pStyle w:val="CommentText"/>
      </w:pPr>
      <w:r>
        <w:rPr>
          <w:rStyle w:val="CommentReference"/>
        </w:rPr>
        <w:annotationRef/>
      </w:r>
      <w:r>
        <w:t>Moved discussion of tech companies and privacy methods to intro.</w:t>
      </w:r>
    </w:p>
  </w:comment>
  <w:comment w:id="10" w:author="Bale,Cameron" w:date="2022-11-10T13:59:00Z" w:initials="B">
    <w:p w14:paraId="16745760" w14:textId="77777777" w:rsidR="009B1F07" w:rsidRDefault="009B1F07" w:rsidP="00CF54E4">
      <w:pPr>
        <w:pStyle w:val="CommentText"/>
      </w:pPr>
      <w:r>
        <w:rPr>
          <w:rStyle w:val="CommentReference"/>
        </w:rPr>
        <w:annotationRef/>
      </w:r>
      <w:r>
        <w:t>Added citations for data reuse for forecasting --&gt; purpose limitation.</w:t>
      </w:r>
    </w:p>
  </w:comment>
  <w:comment w:id="95" w:author="Bale,Cameron" w:date="2022-10-24T10:20:00Z" w:initials="B">
    <w:p w14:paraId="0D9C116D" w14:textId="15B71921" w:rsidR="00A5796E" w:rsidRDefault="00A5796E" w:rsidP="00A5796E">
      <w:pPr>
        <w:pStyle w:val="CommentText"/>
      </w:pPr>
      <w:r>
        <w:rPr>
          <w:rStyle w:val="CommentReference"/>
        </w:rPr>
        <w:annotationRef/>
      </w:r>
      <w:r>
        <w:t>intro</w:t>
      </w:r>
    </w:p>
  </w:comment>
  <w:comment w:id="96" w:author="Bale,Cameron" w:date="2022-10-27T13:03:00Z" w:initials="B">
    <w:p w14:paraId="72488CBB" w14:textId="77777777" w:rsidR="00A5796E" w:rsidRDefault="00A5796E" w:rsidP="00107668">
      <w:pPr>
        <w:pStyle w:val="CommentText"/>
      </w:pPr>
      <w:r>
        <w:rPr>
          <w:rStyle w:val="CommentReference"/>
        </w:rPr>
        <w:annotationRef/>
      </w:r>
      <w:r>
        <w:t>Moved discussion of tech companies and privacy methods to intro.</w:t>
      </w:r>
    </w:p>
  </w:comment>
  <w:comment w:id="97" w:author="Bale,Cameron" w:date="2022-10-31T10:43:00Z" w:initials="B">
    <w:p w14:paraId="05799AB6" w14:textId="77777777" w:rsidR="006E3629" w:rsidRDefault="006E3629" w:rsidP="00157607">
      <w:pPr>
        <w:pStyle w:val="CommentText"/>
      </w:pPr>
      <w:r>
        <w:rPr>
          <w:rStyle w:val="CommentReference"/>
        </w:rPr>
        <w:annotationRef/>
      </w:r>
      <w:r>
        <w:t>Make it clear why forecasters need to be concerned about data protection - why can't we just use prediction markets or share forecasts</w:t>
      </w:r>
    </w:p>
  </w:comment>
  <w:comment w:id="104" w:author="Bale,Cameron" w:date="2022-11-10T13:59:00Z" w:initials="B">
    <w:p w14:paraId="6ACB028D" w14:textId="77777777" w:rsidR="009B1F07" w:rsidRDefault="009B1F07" w:rsidP="00A86541">
      <w:pPr>
        <w:pStyle w:val="CommentText"/>
      </w:pPr>
      <w:r>
        <w:rPr>
          <w:rStyle w:val="CommentReference"/>
        </w:rPr>
        <w:annotationRef/>
      </w:r>
      <w:r>
        <w:t>Added AR(1) example</w:t>
      </w:r>
    </w:p>
  </w:comment>
  <w:comment w:id="225" w:author="Bale,Cameron" w:date="2022-11-14T10:11:00Z" w:initials="B">
    <w:p w14:paraId="4C221567" w14:textId="77777777" w:rsidR="00A958E3" w:rsidRDefault="00A958E3" w:rsidP="003A4208">
      <w:pPr>
        <w:pStyle w:val="CommentText"/>
      </w:pPr>
      <w:r>
        <w:rPr>
          <w:rStyle w:val="CommentReference"/>
        </w:rPr>
        <w:annotationRef/>
      </w:r>
      <w:r>
        <w:t>Take out forecast error, sentence for parameter</w:t>
      </w:r>
    </w:p>
  </w:comment>
  <w:comment w:id="259" w:author="Bale,Cameron" w:date="2022-11-07T10:21:00Z" w:initials="B">
    <w:p w14:paraId="69E6DD80" w14:textId="36F3C72A" w:rsidR="00F909D4" w:rsidRDefault="00F909D4" w:rsidP="007B6E11">
      <w:pPr>
        <w:pStyle w:val="CommentText"/>
      </w:pPr>
      <w:r>
        <w:rPr>
          <w:rStyle w:val="CommentReference"/>
        </w:rPr>
        <w:annotationRef/>
      </w:r>
      <w:r>
        <w:t>Move to feature section</w:t>
      </w:r>
    </w:p>
  </w:comment>
  <w:comment w:id="382" w:author="Bale,Cameron" w:date="2022-11-14T10:20:00Z" w:initials="B">
    <w:p w14:paraId="672DFC0A" w14:textId="77777777" w:rsidR="000C3DCD" w:rsidRDefault="00917A95">
      <w:pPr>
        <w:pStyle w:val="CommentText"/>
      </w:pPr>
      <w:r>
        <w:rPr>
          <w:rStyle w:val="CommentReference"/>
        </w:rPr>
        <w:annotationRef/>
      </w:r>
      <w:r w:rsidR="000C3DCD">
        <w:t>- No need for equal signs, use text</w:t>
      </w:r>
    </w:p>
    <w:p w14:paraId="6A2AE6F8" w14:textId="77777777" w:rsidR="000C3DCD" w:rsidRDefault="000C3DCD">
      <w:pPr>
        <w:pStyle w:val="CommentText"/>
      </w:pPr>
      <w:r>
        <w:t>- maintain original</w:t>
      </w:r>
    </w:p>
    <w:p w14:paraId="5A432FBE" w14:textId="77777777" w:rsidR="000C3DCD" w:rsidRDefault="000C3DCD" w:rsidP="00DC1DFC">
      <w:pPr>
        <w:pStyle w:val="CommentText"/>
      </w:pPr>
      <w:r>
        <w:t>- don't include notation</w:t>
      </w:r>
    </w:p>
  </w:comment>
  <w:comment w:id="417" w:author="Bale,Cameron" w:date="2022-11-14T10:28:00Z" w:initials="B">
    <w:p w14:paraId="37E96451" w14:textId="77777777" w:rsidR="00C02BDD" w:rsidRDefault="00C02BDD">
      <w:pPr>
        <w:pStyle w:val="CommentText"/>
      </w:pPr>
      <w:r>
        <w:rPr>
          <w:rStyle w:val="CommentReference"/>
        </w:rPr>
        <w:annotationRef/>
      </w:r>
      <w:r>
        <w:t>Privacy changes features --&gt; changes accuracy. Want to make it clear that a similar outcome is occurring, but through feature changes not forecast adjustments</w:t>
      </w:r>
    </w:p>
    <w:p w14:paraId="0FBA4F2C" w14:textId="77777777" w:rsidR="00C02BDD" w:rsidRDefault="00C02BDD">
      <w:pPr>
        <w:pStyle w:val="CommentText"/>
      </w:pPr>
    </w:p>
    <w:p w14:paraId="797BF2FE" w14:textId="77777777" w:rsidR="00C02BDD" w:rsidRDefault="00C02BDD">
      <w:pPr>
        <w:pStyle w:val="CommentText"/>
      </w:pPr>
      <w:r>
        <w:t>- Adjusted forecasts?</w:t>
      </w:r>
    </w:p>
    <w:p w14:paraId="2325FA54" w14:textId="77777777" w:rsidR="00C02BDD" w:rsidRDefault="00C02BDD">
      <w:pPr>
        <w:pStyle w:val="CommentText"/>
      </w:pPr>
    </w:p>
    <w:p w14:paraId="5517A00F" w14:textId="77777777" w:rsidR="00C02BDD" w:rsidRDefault="00C02BDD" w:rsidP="002B03C7">
      <w:pPr>
        <w:pStyle w:val="CommentText"/>
      </w:pPr>
      <w:r>
        <w:t>- use the section to motivate need for method that uses features to change the data in a way that matters for forecasting (maintain features/forecast accuracy)</w:t>
      </w:r>
    </w:p>
  </w:comment>
  <w:comment w:id="418" w:author="Bale,Cameron" w:date="2022-11-14T10:36:00Z" w:initials="B">
    <w:p w14:paraId="0AD28F37" w14:textId="77777777" w:rsidR="00C02BDD" w:rsidRDefault="00C02BDD" w:rsidP="003F3311">
      <w:pPr>
        <w:pStyle w:val="CommentText"/>
      </w:pPr>
      <w:r>
        <w:rPr>
          <w:rStyle w:val="CommentReference"/>
        </w:rPr>
        <w:annotationRef/>
      </w:r>
      <w:r>
        <w:t>End of lit review needs to make clear that we need a feature based/matrix based approach</w:t>
      </w:r>
    </w:p>
  </w:comment>
  <w:comment w:id="419" w:author="Bale,Cameron" w:date="2022-11-14T10:33:00Z" w:initials="B">
    <w:p w14:paraId="1985564B" w14:textId="1FC91021" w:rsidR="00C02BDD" w:rsidRDefault="00C02BDD" w:rsidP="00B21040">
      <w:pPr>
        <w:pStyle w:val="CommentText"/>
      </w:pPr>
      <w:r>
        <w:rPr>
          <w:rStyle w:val="CommentReference"/>
        </w:rPr>
        <w:annotationRef/>
      </w:r>
      <w:r>
        <w:t>...for Privacy Swapping</w:t>
      </w:r>
    </w:p>
  </w:comment>
  <w:comment w:id="420" w:author="Bale,Cameron" w:date="2022-11-14T10:36:00Z" w:initials="B">
    <w:p w14:paraId="43423C55" w14:textId="77777777" w:rsidR="00C02BDD" w:rsidRDefault="00C02BDD">
      <w:pPr>
        <w:pStyle w:val="CommentText"/>
      </w:pPr>
      <w:r>
        <w:rPr>
          <w:rStyle w:val="CommentReference"/>
        </w:rPr>
        <w:annotationRef/>
      </w:r>
      <w:r>
        <w:t>(1) knts</w:t>
      </w:r>
    </w:p>
    <w:p w14:paraId="5F116723" w14:textId="77777777" w:rsidR="00C02BDD" w:rsidRDefault="00C02BDD">
      <w:pPr>
        <w:pStyle w:val="CommentText"/>
      </w:pPr>
      <w:r>
        <w:t>(2) features</w:t>
      </w:r>
    </w:p>
    <w:p w14:paraId="7042638B" w14:textId="77777777" w:rsidR="00C02BDD" w:rsidRDefault="00C02BDD" w:rsidP="000D0C68">
      <w:pPr>
        <w:pStyle w:val="CommentText"/>
      </w:pPr>
      <w:r>
        <w:t>(3) knts+</w:t>
      </w:r>
    </w:p>
  </w:comment>
  <w:comment w:id="630" w:author="Bale,Cameron" w:date="2022-11-07T10:24:00Z" w:initials="B">
    <w:p w14:paraId="57C5A985" w14:textId="79DF4EE3" w:rsidR="00FA4857" w:rsidRDefault="00FA4857" w:rsidP="00F27985">
      <w:pPr>
        <w:pStyle w:val="CommentText"/>
      </w:pPr>
      <w:r>
        <w:rPr>
          <w:rStyle w:val="CommentReference"/>
        </w:rPr>
        <w:annotationRef/>
      </w:r>
      <w:r>
        <w:t>We control protection/changes in features, data user applies their model</w:t>
      </w:r>
    </w:p>
  </w:comment>
  <w:comment w:id="527" w:author="Bale,Cameron" w:date="2022-11-09T13:52:00Z" w:initials="B">
    <w:p w14:paraId="4C5E3FBB" w14:textId="77777777" w:rsidR="00D375F2" w:rsidRDefault="00D375F2" w:rsidP="004D550E">
      <w:pPr>
        <w:pStyle w:val="CommentText"/>
      </w:pPr>
      <w:r>
        <w:rPr>
          <w:rStyle w:val="CommentReference"/>
        </w:rPr>
        <w:annotationRef/>
      </w:r>
      <w:r>
        <w:t>Refine write-up</w:t>
      </w:r>
    </w:p>
  </w:comment>
  <w:comment w:id="528" w:author="Bale,Cameron" w:date="2022-11-10T15:35:00Z" w:initials="B">
    <w:p w14:paraId="6757D31C" w14:textId="77777777" w:rsidR="003D1FA9" w:rsidRDefault="003D1FA9" w:rsidP="009A346E">
      <w:pPr>
        <w:pStyle w:val="CommentText"/>
      </w:pPr>
      <w:r>
        <w:rPr>
          <w:rStyle w:val="CommentReference"/>
        </w:rPr>
        <w:annotationRef/>
      </w:r>
      <w:r>
        <w:t>done</w:t>
      </w:r>
    </w:p>
  </w:comment>
  <w:comment w:id="636" w:author="Bale,Cameron" w:date="2022-10-31T10:50:00Z" w:initials="B">
    <w:p w14:paraId="37CCC273" w14:textId="0EA0E974" w:rsidR="006E3629" w:rsidRDefault="006E3629" w:rsidP="000F4A45">
      <w:pPr>
        <w:pStyle w:val="CommentText"/>
      </w:pPr>
      <w:r>
        <w:rPr>
          <w:rStyle w:val="CommentReference"/>
        </w:rPr>
        <w:annotationRef/>
      </w:r>
      <w:r>
        <w:t>Could say we do not consider top/bottom coding because it can be accounted for (censored model)</w:t>
      </w:r>
    </w:p>
  </w:comment>
  <w:comment w:id="746" w:author="Bale,Cameron" w:date="2022-11-14T10:43:00Z" w:initials="B">
    <w:p w14:paraId="409909B9" w14:textId="77777777" w:rsidR="00E65500" w:rsidRDefault="00E65500" w:rsidP="00992D5F">
      <w:pPr>
        <w:pStyle w:val="CommentText"/>
      </w:pPr>
      <w:r>
        <w:rPr>
          <w:rStyle w:val="CommentReference"/>
        </w:rPr>
        <w:annotationRef/>
      </w:r>
      <w:r>
        <w:t>Use metric equations, background in appendix.</w:t>
      </w:r>
    </w:p>
  </w:comment>
  <w:comment w:id="927" w:author="Bale,Cameron" w:date="2022-11-07T10:34:00Z" w:initials="B">
    <w:p w14:paraId="23435809" w14:textId="5AF904BE" w:rsidR="00FA4857" w:rsidRDefault="00FA4857" w:rsidP="002C25A6">
      <w:pPr>
        <w:pStyle w:val="CommentText"/>
      </w:pPr>
      <w:r>
        <w:rPr>
          <w:rStyle w:val="CommentReference"/>
        </w:rPr>
        <w:annotationRef/>
      </w:r>
      <w:r>
        <w:t>Membership inference paper</w:t>
      </w:r>
    </w:p>
  </w:comment>
  <w:comment w:id="930" w:author="Bale,Cameron" w:date="2022-11-09T13:00:00Z" w:initials="B">
    <w:p w14:paraId="0C6A84AB" w14:textId="77777777" w:rsidR="00673468" w:rsidRDefault="00673468" w:rsidP="00021ADB">
      <w:pPr>
        <w:pStyle w:val="CommentText"/>
      </w:pPr>
      <w:r>
        <w:rPr>
          <w:rStyle w:val="CommentReference"/>
        </w:rPr>
        <w:annotationRef/>
      </w:r>
      <w:r>
        <w:t>Change metric names, reduce to just the proportion of correctly identified series - reduce equations overall</w:t>
      </w:r>
    </w:p>
  </w:comment>
  <w:comment w:id="931" w:author="Bale,Cameron" w:date="2022-11-10T16:01:00Z" w:initials="B">
    <w:p w14:paraId="57097C90" w14:textId="77777777" w:rsidR="00F07538" w:rsidRDefault="00F07538" w:rsidP="003E697D">
      <w:pPr>
        <w:pStyle w:val="CommentText"/>
      </w:pPr>
      <w:r>
        <w:rPr>
          <w:rStyle w:val="CommentReference"/>
        </w:rPr>
        <w:annotationRef/>
      </w:r>
      <w:r>
        <w:t>Done</w:t>
      </w:r>
    </w:p>
  </w:comment>
  <w:comment w:id="967" w:author="Bale,Cameron" w:date="2022-11-11T16:26:00Z" w:initials="B">
    <w:p w14:paraId="00D416B2" w14:textId="77777777" w:rsidR="00FB3E4D" w:rsidRDefault="00FB3E4D" w:rsidP="00A51AF4">
      <w:pPr>
        <w:pStyle w:val="CommentText"/>
      </w:pPr>
      <w:r>
        <w:rPr>
          <w:rStyle w:val="CommentReference"/>
        </w:rPr>
        <w:annotationRef/>
      </w:r>
      <w:r>
        <w:t>Debating just taking this out and restricting privacy assessment to predicting time series identity (identification disclosure).</w:t>
      </w:r>
    </w:p>
  </w:comment>
  <w:comment w:id="973" w:author="Bale,Cameron" w:date="2022-10-31T11:06:00Z" w:initials="B">
    <w:p w14:paraId="787825F0" w14:textId="16A0E065" w:rsidR="00ED14DE" w:rsidRDefault="00ED14DE" w:rsidP="00397C16">
      <w:pPr>
        <w:pStyle w:val="CommentText"/>
      </w:pPr>
      <w:r>
        <w:rPr>
          <w:rStyle w:val="CommentReference"/>
        </w:rPr>
        <w:annotationRef/>
      </w:r>
      <w:r>
        <w:t>Include column with features</w:t>
      </w:r>
    </w:p>
  </w:comment>
  <w:comment w:id="974" w:author="Bale,Cameron" w:date="2022-11-14T10:45:00Z" w:initials="B">
    <w:p w14:paraId="241A1A65" w14:textId="77777777" w:rsidR="00E65500" w:rsidRDefault="00E65500" w:rsidP="00BB364F">
      <w:pPr>
        <w:pStyle w:val="CommentText"/>
      </w:pPr>
      <w:r>
        <w:rPr>
          <w:rStyle w:val="CommentReference"/>
        </w:rPr>
        <w:annotationRef/>
      </w:r>
      <w:r>
        <w:t>Include results earlier - competitor privacy methods can be immediately prior</w:t>
      </w:r>
    </w:p>
  </w:comment>
  <w:comment w:id="983" w:author="Bale,Cameron" w:date="2022-11-14T10:47:00Z" w:initials="B">
    <w:p w14:paraId="01EB0F96" w14:textId="77777777" w:rsidR="00E65500" w:rsidRDefault="00E65500" w:rsidP="003217FC">
      <w:pPr>
        <w:pStyle w:val="CommentText"/>
      </w:pPr>
      <w:r>
        <w:rPr>
          <w:rStyle w:val="CommentReference"/>
        </w:rPr>
        <w:annotationRef/>
      </w:r>
      <w:r>
        <w:t>Include with privacy methods</w:t>
      </w:r>
    </w:p>
  </w:comment>
  <w:comment w:id="1156" w:author="Bale,Cameron" w:date="2022-11-14T10:48:00Z" w:initials="B">
    <w:p w14:paraId="2530A8E3" w14:textId="77777777" w:rsidR="000C0C01" w:rsidRDefault="000C0C01" w:rsidP="0068114C">
      <w:pPr>
        <w:pStyle w:val="CommentText"/>
      </w:pPr>
      <w:r>
        <w:rPr>
          <w:rStyle w:val="CommentReference"/>
        </w:rPr>
        <w:annotationRef/>
      </w:r>
      <w:r>
        <w:t>appendix</w:t>
      </w:r>
    </w:p>
  </w:comment>
  <w:comment w:id="1159" w:author="Bale,Cameron" w:date="2022-10-24T11:07:00Z" w:initials="B">
    <w:p w14:paraId="681FFA56" w14:textId="44B71C8D" w:rsidR="006E7F29" w:rsidRDefault="006E7F29" w:rsidP="00064F6B">
      <w:pPr>
        <w:pStyle w:val="CommentText"/>
      </w:pPr>
      <w:r>
        <w:rPr>
          <w:rStyle w:val="CommentReference"/>
        </w:rPr>
        <w:annotationRef/>
      </w:r>
      <w:r>
        <w:t>State purpose of the table up front - show that some features are highly related/unrelated</w:t>
      </w:r>
    </w:p>
  </w:comment>
  <w:comment w:id="1167" w:author="Bale,Cameron" w:date="2022-11-07T10:37:00Z" w:initials="B">
    <w:p w14:paraId="7E1A5296" w14:textId="77777777" w:rsidR="001664B7" w:rsidRDefault="001664B7" w:rsidP="00512A33">
      <w:pPr>
        <w:pStyle w:val="CommentText"/>
      </w:pPr>
      <w:r>
        <w:rPr>
          <w:rStyle w:val="CommentReference"/>
        </w:rPr>
        <w:annotationRef/>
      </w:r>
      <w:r>
        <w:t>Polar coordinate plots for time series</w:t>
      </w:r>
    </w:p>
  </w:comment>
  <w:comment w:id="1173" w:author="Bale,Cameron" w:date="2022-11-07T10:40:00Z" w:initials="B">
    <w:p w14:paraId="733BA59A" w14:textId="77777777" w:rsidR="001664B7" w:rsidRDefault="001664B7" w:rsidP="006D4B23">
      <w:pPr>
        <w:pStyle w:val="CommentText"/>
      </w:pPr>
      <w:r>
        <w:rPr>
          <w:rStyle w:val="CommentReference"/>
        </w:rPr>
        <w:annotationRef/>
      </w:r>
      <w:r>
        <w:t>Representativeness comparison to originals - if series are representative, it could increase trust in protected data and willingness to protect</w:t>
      </w:r>
    </w:p>
  </w:comment>
  <w:comment w:id="1174" w:author="Bale,Cameron" w:date="2022-11-07T10:46:00Z" w:initials="B">
    <w:p w14:paraId="70290D9A" w14:textId="77777777" w:rsidR="001664B7" w:rsidRDefault="001664B7" w:rsidP="008A7346">
      <w:pPr>
        <w:pStyle w:val="CommentText"/>
      </w:pPr>
      <w:r>
        <w:rPr>
          <w:rStyle w:val="CommentReference"/>
        </w:rPr>
        <w:annotationRef/>
      </w:r>
      <w:r>
        <w:t>If a protected forecast is representative of the original data, that is a good thing</w:t>
      </w:r>
    </w:p>
  </w:comment>
  <w:comment w:id="1176" w:author="Bale,Cameron" w:date="2022-11-14T10:50:00Z" w:initials="B">
    <w:p w14:paraId="318DCDB1" w14:textId="77777777" w:rsidR="00CB353C" w:rsidRDefault="00CB353C" w:rsidP="004C1D6D">
      <w:pPr>
        <w:pStyle w:val="CommentText"/>
      </w:pPr>
      <w:r>
        <w:rPr>
          <w:rStyle w:val="CommentReference"/>
        </w:rPr>
        <w:annotationRef/>
      </w:r>
      <w:r>
        <w:t>Include original series (introduce first with results) - show results, then show why</w:t>
      </w:r>
    </w:p>
  </w:comment>
  <w:comment w:id="1271" w:author="Bale,Cameron" w:date="2022-11-07T10:54:00Z" w:initials="B">
    <w:p w14:paraId="7FBFBB73" w14:textId="50D34BAD" w:rsidR="00483C1D" w:rsidRDefault="00483C1D" w:rsidP="0031362E">
      <w:pPr>
        <w:pStyle w:val="CommentText"/>
      </w:pPr>
      <w:r>
        <w:rPr>
          <w:rStyle w:val="CommentReference"/>
        </w:rPr>
        <w:annotationRef/>
      </w:r>
      <w:r>
        <w:t>Row 1,3,5 - include rep?</w:t>
      </w:r>
    </w:p>
  </w:comment>
  <w:comment w:id="1319" w:author="Bale,Cameron" w:date="2022-11-07T12:24:00Z" w:initials="B">
    <w:p w14:paraId="33A6B865" w14:textId="77777777" w:rsidR="00483C1D" w:rsidRDefault="00483C1D" w:rsidP="00584257">
      <w:pPr>
        <w:pStyle w:val="CommentText"/>
      </w:pPr>
      <w:r>
        <w:rPr>
          <w:rStyle w:val="CommentReference"/>
        </w:rPr>
        <w:annotationRef/>
      </w:r>
      <w:r>
        <w:t>Make sure epsilon value for DP is correct - review write-up on it. Make sure it is still differentially private in the presence of external information.</w:t>
      </w:r>
    </w:p>
  </w:comment>
  <w:comment w:id="1365" w:author="Bale,Cameron" w:date="2022-11-09T13:01:00Z" w:initials="B">
    <w:p w14:paraId="0672625E" w14:textId="77777777" w:rsidR="00CD78B5" w:rsidRDefault="00CD78B5" w:rsidP="00471902">
      <w:pPr>
        <w:pStyle w:val="CommentText"/>
      </w:pPr>
      <w:r>
        <w:rPr>
          <w:rStyle w:val="CommentReference"/>
        </w:rPr>
        <w:annotationRef/>
      </w:r>
      <w:r>
        <w:t>Need to update these results</w:t>
      </w:r>
    </w:p>
  </w:comment>
  <w:comment w:id="1366" w:author="Bale,Cameron" w:date="2022-11-07T11:00:00Z" w:initials="B">
    <w:p w14:paraId="69E2025D" w14:textId="3E79C4A5" w:rsidR="00F2210C" w:rsidRDefault="00F2210C" w:rsidP="000151C6">
      <w:pPr>
        <w:pStyle w:val="CommentText"/>
      </w:pPr>
      <w:r>
        <w:rPr>
          <w:rStyle w:val="CommentReference"/>
        </w:rPr>
        <w:annotationRef/>
      </w:r>
      <w:r>
        <w:t>Matter of fact section on how features change model equations - invariant to data set.</w:t>
      </w:r>
    </w:p>
  </w:comment>
  <w:comment w:id="1405" w:author="Bale,Cameron" w:date="2022-11-14T11:00:00Z" w:initials="B">
    <w:p w14:paraId="14A6C115" w14:textId="77777777" w:rsidR="00563896" w:rsidRDefault="00563896" w:rsidP="004C6405">
      <w:pPr>
        <w:pStyle w:val="CommentText"/>
      </w:pPr>
      <w:r>
        <w:rPr>
          <w:rStyle w:val="CommentReference"/>
        </w:rPr>
        <w:annotationRef/>
      </w:r>
      <w:r>
        <w:t>See if there is literature  to support / confirm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872532" w15:done="1"/>
  <w15:commentEx w15:paraId="37AAB5E6" w15:paraIdParent="0C872532" w15:done="1"/>
  <w15:commentEx w15:paraId="16745760" w15:done="0"/>
  <w15:commentEx w15:paraId="0D9C116D" w15:done="1"/>
  <w15:commentEx w15:paraId="72488CBB" w15:paraIdParent="0D9C116D" w15:done="1"/>
  <w15:commentEx w15:paraId="05799AB6" w15:done="0"/>
  <w15:commentEx w15:paraId="6ACB028D" w15:done="0"/>
  <w15:commentEx w15:paraId="4C221567" w15:done="0"/>
  <w15:commentEx w15:paraId="69E6DD80" w15:done="0"/>
  <w15:commentEx w15:paraId="5A432FBE" w15:done="0"/>
  <w15:commentEx w15:paraId="5517A00F" w15:done="0"/>
  <w15:commentEx w15:paraId="0AD28F37" w15:done="0"/>
  <w15:commentEx w15:paraId="1985564B" w15:done="0"/>
  <w15:commentEx w15:paraId="7042638B" w15:done="0"/>
  <w15:commentEx w15:paraId="57C5A985" w15:done="0"/>
  <w15:commentEx w15:paraId="4C5E3FBB" w15:done="0"/>
  <w15:commentEx w15:paraId="6757D31C" w15:paraIdParent="4C5E3FBB" w15:done="0"/>
  <w15:commentEx w15:paraId="37CCC273" w15:done="0"/>
  <w15:commentEx w15:paraId="409909B9" w15:done="0"/>
  <w15:commentEx w15:paraId="23435809" w15:done="0"/>
  <w15:commentEx w15:paraId="0C6A84AB" w15:done="0"/>
  <w15:commentEx w15:paraId="57097C90" w15:paraIdParent="0C6A84AB" w15:done="0"/>
  <w15:commentEx w15:paraId="00D416B2" w15:done="0"/>
  <w15:commentEx w15:paraId="787825F0" w15:done="0"/>
  <w15:commentEx w15:paraId="241A1A65" w15:done="0"/>
  <w15:commentEx w15:paraId="01EB0F96" w15:done="0"/>
  <w15:commentEx w15:paraId="2530A8E3" w15:done="0"/>
  <w15:commentEx w15:paraId="681FFA56" w15:done="0"/>
  <w15:commentEx w15:paraId="7E1A5296" w15:done="0"/>
  <w15:commentEx w15:paraId="733BA59A" w15:done="0"/>
  <w15:commentEx w15:paraId="70290D9A" w15:paraIdParent="733BA59A" w15:done="0"/>
  <w15:commentEx w15:paraId="318DCDB1" w15:done="0"/>
  <w15:commentEx w15:paraId="7FBFBB73" w15:done="0"/>
  <w15:commentEx w15:paraId="33A6B865" w15:done="0"/>
  <w15:commentEx w15:paraId="0672625E" w15:done="0"/>
  <w15:commentEx w15:paraId="69E2025D" w15:done="0"/>
  <w15:commentEx w15:paraId="14A6C1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8ACF" w16cex:dateUtc="2022-10-24T14:20:00Z"/>
  <w16cex:commentExtensible w16cex:durableId="27138ACE" w16cex:dateUtc="2022-10-27T17:03:00Z"/>
  <w16cex:commentExtensible w16cex:durableId="2717822B" w16cex:dateUtc="2022-11-10T18:59:00Z"/>
  <w16cex:commentExtensible w16cex:durableId="2704FFF7" w16cex:dateUtc="2022-10-24T14:20:00Z"/>
  <w16cex:commentExtensible w16cex:durableId="2705001F" w16cex:dateUtc="2022-10-27T17:03:00Z"/>
  <w16cex:commentExtensible w16cex:durableId="270A2555" w16cex:dateUtc="2022-10-31T14:43:00Z"/>
  <w16cex:commentExtensible w16cex:durableId="27178244" w16cex:dateUtc="2022-11-10T18:59:00Z"/>
  <w16cex:commentExtensible w16cex:durableId="271C92B9" w16cex:dateUtc="2022-11-14T15:11:00Z"/>
  <w16cex:commentExtensible w16cex:durableId="27135A91" w16cex:dateUtc="2022-11-07T15:21:00Z"/>
  <w16cex:commentExtensible w16cex:durableId="271C950A" w16cex:dateUtc="2022-11-14T15:20:00Z"/>
  <w16cex:commentExtensible w16cex:durableId="271C96B3" w16cex:dateUtc="2022-11-14T15:28:00Z"/>
  <w16cex:commentExtensible w16cex:durableId="271C9894" w16cex:dateUtc="2022-11-14T15:36:00Z"/>
  <w16cex:commentExtensible w16cex:durableId="271C9812" w16cex:dateUtc="2022-11-14T15:33:00Z"/>
  <w16cex:commentExtensible w16cex:durableId="271C98AF" w16cex:dateUtc="2022-11-14T15:36:00Z"/>
  <w16cex:commentExtensible w16cex:durableId="27135B67" w16cex:dateUtc="2022-11-07T15:24:00Z"/>
  <w16cex:commentExtensible w16cex:durableId="27162F2D" w16cex:dateUtc="2022-11-09T18:52:00Z"/>
  <w16cex:commentExtensible w16cex:durableId="271798C5" w16cex:dateUtc="2022-11-10T20:35:00Z"/>
  <w16cex:commentExtensible w16cex:durableId="270A26E6" w16cex:dateUtc="2022-10-31T14:50:00Z"/>
  <w16cex:commentExtensible w16cex:durableId="271C9A5F" w16cex:dateUtc="2022-11-14T15:43:00Z"/>
  <w16cex:commentExtensible w16cex:durableId="27135DA9" w16cex:dateUtc="2022-11-07T15:34:00Z"/>
  <w16cex:commentExtensible w16cex:durableId="271622D3" w16cex:dateUtc="2022-11-09T18:00:00Z"/>
  <w16cex:commentExtensible w16cex:durableId="27179EBF" w16cex:dateUtc="2022-11-10T21:01:00Z"/>
  <w16cex:commentExtensible w16cex:durableId="2718F61C" w16cex:dateUtc="2022-11-11T21:26:00Z"/>
  <w16cex:commentExtensible w16cex:durableId="270A2AA2" w16cex:dateUtc="2022-10-31T15:06:00Z"/>
  <w16cex:commentExtensible w16cex:durableId="271C9ABE" w16cex:dateUtc="2022-11-14T15:45:00Z"/>
  <w16cex:commentExtensible w16cex:durableId="271C9B25" w16cex:dateUtc="2022-11-14T15:47:00Z"/>
  <w16cex:commentExtensible w16cex:durableId="271C9B68" w16cex:dateUtc="2022-11-14T15:48:00Z"/>
  <w16cex:commentExtensible w16cex:durableId="2700F07C" w16cex:dateUtc="2022-10-24T15:07:00Z"/>
  <w16cex:commentExtensible w16cex:durableId="27135E63" w16cex:dateUtc="2022-11-07T15:37:00Z"/>
  <w16cex:commentExtensible w16cex:durableId="27135F2C" w16cex:dateUtc="2022-11-07T15:40:00Z"/>
  <w16cex:commentExtensible w16cex:durableId="27136089" w16cex:dateUtc="2022-11-07T15:46:00Z"/>
  <w16cex:commentExtensible w16cex:durableId="271C9BDA" w16cex:dateUtc="2022-11-14T15:50:00Z"/>
  <w16cex:commentExtensible w16cex:durableId="27136252" w16cex:dateUtc="2022-11-07T15:54:00Z"/>
  <w16cex:commentExtensible w16cex:durableId="2713778A" w16cex:dateUtc="2022-11-07T17:24:00Z"/>
  <w16cex:commentExtensible w16cex:durableId="27162337" w16cex:dateUtc="2022-11-09T18:01:00Z"/>
  <w16cex:commentExtensible w16cex:durableId="271363CF" w16cex:dateUtc="2022-11-07T16:00:00Z"/>
  <w16cex:commentExtensible w16cex:durableId="271C9E46" w16cex:dateUtc="2022-11-14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872532" w16cid:durableId="27138ACF"/>
  <w16cid:commentId w16cid:paraId="37AAB5E6" w16cid:durableId="27138ACE"/>
  <w16cid:commentId w16cid:paraId="16745760" w16cid:durableId="2717822B"/>
  <w16cid:commentId w16cid:paraId="0D9C116D" w16cid:durableId="2704FFF7"/>
  <w16cid:commentId w16cid:paraId="72488CBB" w16cid:durableId="2705001F"/>
  <w16cid:commentId w16cid:paraId="05799AB6" w16cid:durableId="270A2555"/>
  <w16cid:commentId w16cid:paraId="6ACB028D" w16cid:durableId="27178244"/>
  <w16cid:commentId w16cid:paraId="4C221567" w16cid:durableId="271C92B9"/>
  <w16cid:commentId w16cid:paraId="69E6DD80" w16cid:durableId="27135A91"/>
  <w16cid:commentId w16cid:paraId="5A432FBE" w16cid:durableId="271C950A"/>
  <w16cid:commentId w16cid:paraId="5517A00F" w16cid:durableId="271C96B3"/>
  <w16cid:commentId w16cid:paraId="0AD28F37" w16cid:durableId="271C9894"/>
  <w16cid:commentId w16cid:paraId="1985564B" w16cid:durableId="271C9812"/>
  <w16cid:commentId w16cid:paraId="7042638B" w16cid:durableId="271C98AF"/>
  <w16cid:commentId w16cid:paraId="57C5A985" w16cid:durableId="27135B67"/>
  <w16cid:commentId w16cid:paraId="4C5E3FBB" w16cid:durableId="27162F2D"/>
  <w16cid:commentId w16cid:paraId="6757D31C" w16cid:durableId="271798C5"/>
  <w16cid:commentId w16cid:paraId="37CCC273" w16cid:durableId="270A26E6"/>
  <w16cid:commentId w16cid:paraId="409909B9" w16cid:durableId="271C9A5F"/>
  <w16cid:commentId w16cid:paraId="23435809" w16cid:durableId="27135DA9"/>
  <w16cid:commentId w16cid:paraId="0C6A84AB" w16cid:durableId="271622D3"/>
  <w16cid:commentId w16cid:paraId="57097C90" w16cid:durableId="27179EBF"/>
  <w16cid:commentId w16cid:paraId="00D416B2" w16cid:durableId="2718F61C"/>
  <w16cid:commentId w16cid:paraId="787825F0" w16cid:durableId="270A2AA2"/>
  <w16cid:commentId w16cid:paraId="241A1A65" w16cid:durableId="271C9ABE"/>
  <w16cid:commentId w16cid:paraId="01EB0F96" w16cid:durableId="271C9B25"/>
  <w16cid:commentId w16cid:paraId="2530A8E3" w16cid:durableId="271C9B68"/>
  <w16cid:commentId w16cid:paraId="681FFA56" w16cid:durableId="2700F07C"/>
  <w16cid:commentId w16cid:paraId="7E1A5296" w16cid:durableId="27135E63"/>
  <w16cid:commentId w16cid:paraId="733BA59A" w16cid:durableId="27135F2C"/>
  <w16cid:commentId w16cid:paraId="70290D9A" w16cid:durableId="27136089"/>
  <w16cid:commentId w16cid:paraId="318DCDB1" w16cid:durableId="271C9BDA"/>
  <w16cid:commentId w16cid:paraId="7FBFBB73" w16cid:durableId="27136252"/>
  <w16cid:commentId w16cid:paraId="33A6B865" w16cid:durableId="2713778A"/>
  <w16cid:commentId w16cid:paraId="0672625E" w16cid:durableId="27162337"/>
  <w16cid:commentId w16cid:paraId="69E2025D" w16cid:durableId="271363CF"/>
  <w16cid:commentId w16cid:paraId="14A6C115" w16cid:durableId="271C9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3AA4" w14:textId="77777777" w:rsidR="00C533CC" w:rsidRDefault="00C533CC" w:rsidP="00C37A47">
      <w:r>
        <w:separator/>
      </w:r>
    </w:p>
  </w:endnote>
  <w:endnote w:type="continuationSeparator" w:id="0">
    <w:p w14:paraId="0E455DFE" w14:textId="77777777" w:rsidR="00C533CC" w:rsidRDefault="00C533CC" w:rsidP="00C3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2FFF" w14:textId="77777777" w:rsidR="00C533CC" w:rsidRDefault="00C533CC" w:rsidP="00C37A47">
      <w:r>
        <w:separator/>
      </w:r>
    </w:p>
  </w:footnote>
  <w:footnote w:type="continuationSeparator" w:id="0">
    <w:p w14:paraId="4818BF76" w14:textId="77777777" w:rsidR="00C533CC" w:rsidRDefault="00C533CC" w:rsidP="00C37A47">
      <w:r>
        <w:continuationSeparator/>
      </w:r>
    </w:p>
  </w:footnote>
  <w:footnote w:id="1">
    <w:p w14:paraId="09FB1CD3" w14:textId="47873012" w:rsidR="00C37A47" w:rsidRPr="00C37A47" w:rsidRDefault="00C37A47" w:rsidP="00C37A47">
      <w:pPr>
        <w:rPr>
          <w:rFonts w:ascii="Cambria" w:hAnsi="Cambria"/>
        </w:rPr>
      </w:pPr>
      <w:r>
        <w:rPr>
          <w:rStyle w:val="FootnoteReference"/>
        </w:rPr>
        <w:footnoteRef/>
      </w:r>
      <w:r>
        <w:t xml:space="preserve"> </w:t>
      </w:r>
      <w:r w:rsidRPr="00C37A47">
        <w:rPr>
          <w:rFonts w:ascii="Cambria" w:hAnsi="Cambria"/>
        </w:rPr>
        <w:t xml:space="preserve">For examples in the United States, see </w:t>
      </w:r>
      <w:hyperlink r:id="rId1" w:history="1">
        <w:r w:rsidRPr="00AC558A">
          <w:rPr>
            <w:rStyle w:val="Hyperlink"/>
            <w:rFonts w:ascii="Cambria" w:hAnsi="Cambria"/>
          </w:rPr>
          <w:t>this</w:t>
        </w:r>
      </w:hyperlink>
      <w:r w:rsidRPr="00C37A47">
        <w:rPr>
          <w:rFonts w:ascii="Cambria" w:hAnsi="Cambria"/>
        </w:rPr>
        <w:t xml:space="preserve"> map</w:t>
      </w:r>
      <w:r w:rsidR="00776E27">
        <w:rPr>
          <w:rFonts w:ascii="Cambria" w:hAnsi="Cambria"/>
        </w:rPr>
        <w:t>.</w:t>
      </w:r>
    </w:p>
    <w:p w14:paraId="1A77C870" w14:textId="018D7CDC" w:rsidR="00C37A47" w:rsidRDefault="00C37A47">
      <w:pPr>
        <w:pStyle w:val="FootnoteText"/>
      </w:pPr>
    </w:p>
  </w:footnote>
  <w:footnote w:id="2">
    <w:p w14:paraId="2E3AE971" w14:textId="77777777" w:rsidR="00A5796E" w:rsidRDefault="00A5796E" w:rsidP="00A5796E">
      <w:pPr>
        <w:pStyle w:val="FootnoteText"/>
      </w:pPr>
      <w:r>
        <w:rPr>
          <w:rStyle w:val="FootnoteReference"/>
        </w:rPr>
        <w:footnoteRef/>
      </w:r>
      <w:r>
        <w:t xml:space="preserve"> See articles 6, 45, and 46 of the GDPR.</w:t>
      </w:r>
    </w:p>
  </w:footnote>
  <w:footnote w:id="3">
    <w:p w14:paraId="4D74235B" w14:textId="77777777" w:rsidR="00663127" w:rsidRDefault="00663127" w:rsidP="00663127">
      <w:pPr>
        <w:pStyle w:val="FootnoteText"/>
        <w:rPr>
          <w:ins w:id="18" w:author="Bale,Cameron" w:date="2022-11-07T13:44:00Z"/>
        </w:rPr>
      </w:pPr>
      <w:ins w:id="19" w:author="Bale,Cameron" w:date="2022-11-07T13:44:00Z">
        <w:r>
          <w:rPr>
            <w:rStyle w:val="FootnoteReference"/>
          </w:rPr>
          <w:footnoteRef/>
        </w:r>
        <w:r>
          <w:t xml:space="preserve"> </w:t>
        </w:r>
        <w:r w:rsidRPr="00776E27">
          <w:rPr>
            <w:rFonts w:ascii="Cambria" w:hAnsi="Cambria"/>
            <w:sz w:val="22"/>
            <w:szCs w:val="22"/>
          </w:rPr>
          <w:t xml:space="preserve">See the description of anonymous information given in </w:t>
        </w:r>
        <w:r>
          <w:fldChar w:fldCharType="begin"/>
        </w:r>
        <w:r>
          <w:instrText>HYPERLINK "https://gdpr-info.eu/recitals/no-26/"</w:instrText>
        </w:r>
        <w:r>
          <w:fldChar w:fldCharType="separate"/>
        </w:r>
        <w:r w:rsidRPr="00776E27">
          <w:rPr>
            <w:rFonts w:ascii="Cambria" w:hAnsi="Cambria"/>
            <w:sz w:val="22"/>
            <w:szCs w:val="22"/>
          </w:rPr>
          <w:t>Recital 26</w:t>
        </w:r>
        <w:r>
          <w:rPr>
            <w:rFonts w:ascii="Cambria" w:hAnsi="Cambria"/>
            <w:sz w:val="22"/>
            <w:szCs w:val="22"/>
          </w:rPr>
          <w:fldChar w:fldCharType="end"/>
        </w:r>
        <w:r w:rsidRPr="00776E27">
          <w:rPr>
            <w:rFonts w:ascii="Cambria" w:hAnsi="Cambria"/>
            <w:sz w:val="22"/>
            <w:szCs w:val="22"/>
          </w:rPr>
          <w:t xml:space="preserve"> of the GDPR.</w:t>
        </w:r>
      </w:ins>
    </w:p>
  </w:footnote>
  <w:footnote w:id="4">
    <w:p w14:paraId="351B80FE" w14:textId="725D71EE" w:rsidR="00A07398" w:rsidRDefault="00A07398">
      <w:pPr>
        <w:pStyle w:val="FootnoteText"/>
      </w:pPr>
      <w:ins w:id="48" w:author="Bale,Cameron" w:date="2022-11-07T13:40:00Z">
        <w:r>
          <w:rPr>
            <w:rStyle w:val="FootnoteReference"/>
          </w:rPr>
          <w:footnoteRef/>
        </w:r>
        <w:r>
          <w:t xml:space="preserve"> See article 5(b) of the GDPR.</w:t>
        </w:r>
      </w:ins>
    </w:p>
  </w:footnote>
  <w:footnote w:id="5">
    <w:p w14:paraId="251A4D73" w14:textId="77777777" w:rsidR="00A5796E" w:rsidDel="00A07398" w:rsidRDefault="00A5796E" w:rsidP="00A5796E">
      <w:pPr>
        <w:pStyle w:val="FootnoteText"/>
        <w:rPr>
          <w:del w:id="56" w:author="Bale,Cameron" w:date="2022-11-07T13:41:00Z"/>
        </w:rPr>
      </w:pPr>
      <w:del w:id="57" w:author="Bale,Cameron" w:date="2022-11-07T13:41:00Z">
        <w:r w:rsidDel="00A07398">
          <w:rPr>
            <w:rStyle w:val="FootnoteReference"/>
          </w:rPr>
          <w:footnoteRef/>
        </w:r>
        <w:r w:rsidDel="00A07398">
          <w:delText xml:space="preserve"> </w:delText>
        </w:r>
        <w:r w:rsidRPr="00753FD1" w:rsidDel="00A07398">
          <w:rPr>
            <w:rFonts w:ascii="Cambria" w:hAnsi="Cambria"/>
          </w:rPr>
          <w:delText xml:space="preserve">See the </w:delText>
        </w:r>
        <w:r w:rsidDel="00A07398">
          <w:fldChar w:fldCharType="begin"/>
        </w:r>
        <w:r w:rsidDel="00A07398">
          <w:delInstrText>HYPERLINK "https://www.govinfo.gov/app/details/PLAW-106publ102"</w:delInstrText>
        </w:r>
        <w:r w:rsidDel="00A07398">
          <w:fldChar w:fldCharType="separate"/>
        </w:r>
        <w:r w:rsidRPr="00A20255" w:rsidDel="00A07398">
          <w:rPr>
            <w:rStyle w:val="Hyperlink"/>
            <w:rFonts w:ascii="Cambria" w:hAnsi="Cambria"/>
          </w:rPr>
          <w:delText>Gramm-Leach-Bliley act</w:delText>
        </w:r>
        <w:r w:rsidDel="00A07398">
          <w:rPr>
            <w:rStyle w:val="Hyperlink"/>
            <w:rFonts w:ascii="Cambria" w:hAnsi="Cambria"/>
          </w:rPr>
          <w:fldChar w:fldCharType="end"/>
        </w:r>
        <w:r w:rsidRPr="00753FD1" w:rsidDel="00A07398">
          <w:rPr>
            <w:rFonts w:ascii="Cambria" w:hAnsi="Cambria"/>
          </w:rPr>
          <w:delText>.</w:delText>
        </w:r>
      </w:del>
    </w:p>
  </w:footnote>
  <w:footnote w:id="6">
    <w:p w14:paraId="2B10FE04" w14:textId="77777777" w:rsidR="001B65FA" w:rsidRDefault="001B65FA" w:rsidP="001B65FA">
      <w:pPr>
        <w:pStyle w:val="FootnoteText"/>
        <w:rPr>
          <w:ins w:id="61" w:author="Bale,Cameron" w:date="2022-11-07T13:46:00Z"/>
        </w:rPr>
      </w:pPr>
      <w:ins w:id="62" w:author="Bale,Cameron" w:date="2022-11-07T13:46:00Z">
        <w:r>
          <w:rPr>
            <w:rStyle w:val="FootnoteReference"/>
          </w:rPr>
          <w:footnoteRef/>
        </w:r>
        <w:r>
          <w:t xml:space="preserve"> </w:t>
        </w:r>
        <w:r w:rsidRPr="00753FD1">
          <w:rPr>
            <w:rFonts w:ascii="Cambria" w:hAnsi="Cambria"/>
          </w:rPr>
          <w:t xml:space="preserve">See </w:t>
        </w:r>
        <w:r>
          <w:fldChar w:fldCharType="begin"/>
        </w:r>
        <w:r>
          <w:instrText>HYPERLINK "https://www.infoq.com/news/2022/02/differential-privacy-python/"</w:instrText>
        </w:r>
        <w:r>
          <w:fldChar w:fldCharType="separate"/>
        </w:r>
        <w:r w:rsidRPr="00D0379A">
          <w:rPr>
            <w:rStyle w:val="Hyperlink"/>
            <w:rFonts w:ascii="Cambria" w:hAnsi="Cambria"/>
          </w:rPr>
          <w:t>several python libraries</w:t>
        </w:r>
        <w:r>
          <w:rPr>
            <w:rStyle w:val="Hyperlink"/>
            <w:rFonts w:ascii="Cambria" w:hAnsi="Cambria"/>
          </w:rPr>
          <w:fldChar w:fldCharType="end"/>
        </w:r>
        <w:r w:rsidRPr="00753FD1">
          <w:rPr>
            <w:rFonts w:ascii="Cambria" w:hAnsi="Cambria"/>
          </w:rPr>
          <w:t xml:space="preserve"> including </w:t>
        </w:r>
        <w:proofErr w:type="spellStart"/>
        <w:r w:rsidRPr="00753FD1">
          <w:rPr>
            <w:rFonts w:ascii="Cambria" w:hAnsi="Cambria"/>
          </w:rPr>
          <w:t>PipelineDP</w:t>
        </w:r>
        <w:proofErr w:type="spellEnd"/>
        <w:r w:rsidRPr="00753FD1">
          <w:rPr>
            <w:rFonts w:ascii="Cambria" w:hAnsi="Cambria"/>
          </w:rPr>
          <w:t xml:space="preserve"> and </w:t>
        </w:r>
        <w:proofErr w:type="spellStart"/>
        <w:r w:rsidRPr="00753FD1">
          <w:rPr>
            <w:rFonts w:ascii="Cambria" w:hAnsi="Cambria"/>
          </w:rPr>
          <w:t>PyDP</w:t>
        </w:r>
        <w:proofErr w:type="spellEnd"/>
        <w:r w:rsidRPr="00753FD1">
          <w:rPr>
            <w:rFonts w:ascii="Cambria" w:hAnsi="Cambria"/>
          </w:rPr>
          <w:t>.</w:t>
        </w:r>
      </w:ins>
    </w:p>
  </w:footnote>
  <w:footnote w:id="7">
    <w:p w14:paraId="45EDA18A" w14:textId="77777777" w:rsidR="001B65FA" w:rsidRDefault="001B65FA" w:rsidP="001B65FA">
      <w:pPr>
        <w:pStyle w:val="FootnoteText"/>
        <w:rPr>
          <w:ins w:id="63" w:author="Bale,Cameron" w:date="2022-11-07T13:46:00Z"/>
        </w:rPr>
      </w:pPr>
      <w:ins w:id="64" w:author="Bale,Cameron" w:date="2022-11-07T13:46:00Z">
        <w:r>
          <w:rPr>
            <w:rStyle w:val="FootnoteReference"/>
          </w:rPr>
          <w:footnoteRef/>
        </w:r>
        <w:r>
          <w:t xml:space="preserve"> </w:t>
        </w:r>
        <w:r w:rsidRPr="00753FD1">
          <w:rPr>
            <w:rFonts w:ascii="Cambria" w:hAnsi="Cambria"/>
          </w:rPr>
          <w:t xml:space="preserve">See the </w:t>
        </w:r>
        <w:r>
          <w:fldChar w:fldCharType="begin"/>
        </w:r>
        <w:r>
          <w:instrText>HYPERLINK "https://cloudblogs.microsoft.com/opensource/2020/05/19/new-differential-privacy-platform-microsoft-harvard-opendp/"</w:instrText>
        </w:r>
        <w:r>
          <w:fldChar w:fldCharType="separate"/>
        </w:r>
        <w:proofErr w:type="spellStart"/>
        <w:r w:rsidRPr="00D0379A">
          <w:rPr>
            <w:rStyle w:val="Hyperlink"/>
            <w:rFonts w:ascii="Cambria" w:hAnsi="Cambria"/>
          </w:rPr>
          <w:t>OpenDP</w:t>
        </w:r>
        <w:proofErr w:type="spellEnd"/>
        <w:r w:rsidRPr="00D0379A">
          <w:rPr>
            <w:rStyle w:val="Hyperlink"/>
            <w:rFonts w:ascii="Cambria" w:hAnsi="Cambria"/>
          </w:rPr>
          <w:t xml:space="preserve"> project</w:t>
        </w:r>
        <w:r>
          <w:rPr>
            <w:rStyle w:val="Hyperlink"/>
            <w:rFonts w:ascii="Cambria" w:hAnsi="Cambria"/>
          </w:rPr>
          <w:fldChar w:fldCharType="end"/>
        </w:r>
        <w:r w:rsidRPr="00753FD1">
          <w:rPr>
            <w:rFonts w:ascii="Cambria" w:hAnsi="Cambria"/>
          </w:rPr>
          <w:t>.</w:t>
        </w:r>
      </w:ins>
    </w:p>
  </w:footnote>
  <w:footnote w:id="8">
    <w:p w14:paraId="485B0CEA" w14:textId="77777777" w:rsidR="001B65FA" w:rsidRPr="00753FD1" w:rsidRDefault="001B65FA" w:rsidP="001B65FA">
      <w:pPr>
        <w:rPr>
          <w:ins w:id="68" w:author="Bale,Cameron" w:date="2022-11-07T13:46:00Z"/>
          <w:rFonts w:ascii="Cambria" w:hAnsi="Cambria"/>
        </w:rPr>
      </w:pPr>
      <w:ins w:id="69" w:author="Bale,Cameron" w:date="2022-11-07T13:46:00Z">
        <w:r>
          <w:rPr>
            <w:rStyle w:val="FootnoteReference"/>
          </w:rPr>
          <w:footnoteRef/>
        </w:r>
        <w:r>
          <w:t xml:space="preserve"> </w:t>
        </w:r>
        <w:r w:rsidRPr="00753FD1">
          <w:rPr>
            <w:rFonts w:ascii="Cambria" w:hAnsi="Cambria"/>
          </w:rPr>
          <w:t xml:space="preserve">See </w:t>
        </w:r>
        <w:r>
          <w:fldChar w:fldCharType="begin"/>
        </w:r>
        <w:r>
          <w:instrText>HYPERLINK "https://www.apple.com/privacy/features/"</w:instrText>
        </w:r>
        <w:r>
          <w:fldChar w:fldCharType="separate"/>
        </w:r>
        <w:r w:rsidRPr="00986467">
          <w:rPr>
            <w:rStyle w:val="Hyperlink"/>
            <w:rFonts w:ascii="Cambria" w:hAnsi="Cambria"/>
          </w:rPr>
          <w:t>descriptions</w:t>
        </w:r>
        <w:r>
          <w:rPr>
            <w:rStyle w:val="Hyperlink"/>
            <w:rFonts w:ascii="Cambria" w:hAnsi="Cambria"/>
          </w:rPr>
          <w:fldChar w:fldCharType="end"/>
        </w:r>
        <w:r w:rsidRPr="00753FD1">
          <w:rPr>
            <w:rFonts w:ascii="Cambria" w:hAnsi="Cambria"/>
          </w:rPr>
          <w:t xml:space="preserve"> </w:t>
        </w:r>
        <w:r w:rsidRPr="009F3BE9">
          <w:rPr>
            <w:rFonts w:ascii="Cambria" w:hAnsi="Cambria"/>
            <w:sz w:val="20"/>
            <w:szCs w:val="20"/>
          </w:rPr>
          <w:t>of Apple's privacy features.</w:t>
        </w:r>
      </w:ins>
    </w:p>
    <w:p w14:paraId="680B486B" w14:textId="77777777" w:rsidR="001B65FA" w:rsidRDefault="001B65FA" w:rsidP="001B65FA">
      <w:pPr>
        <w:pStyle w:val="FootnoteText"/>
        <w:rPr>
          <w:ins w:id="70" w:author="Bale,Cameron" w:date="2022-11-07T13:46:00Z"/>
        </w:rPr>
      </w:pPr>
    </w:p>
  </w:footnote>
  <w:footnote w:id="9">
    <w:p w14:paraId="0AA6A30E" w14:textId="0F25DC67" w:rsidR="00776E27" w:rsidDel="00663127" w:rsidRDefault="00776E27">
      <w:pPr>
        <w:pStyle w:val="FootnoteText"/>
        <w:rPr>
          <w:del w:id="84" w:author="Bale,Cameron" w:date="2022-11-07T13:44:00Z"/>
        </w:rPr>
      </w:pPr>
      <w:del w:id="85" w:author="Bale,Cameron" w:date="2022-11-07T13:44:00Z">
        <w:r w:rsidDel="00663127">
          <w:rPr>
            <w:rStyle w:val="FootnoteReference"/>
          </w:rPr>
          <w:footnoteRef/>
        </w:r>
        <w:r w:rsidDel="00663127">
          <w:delText xml:space="preserve"> </w:delText>
        </w:r>
        <w:r w:rsidRPr="00776E27" w:rsidDel="00663127">
          <w:rPr>
            <w:rFonts w:ascii="Cambria" w:hAnsi="Cambria"/>
            <w:sz w:val="22"/>
            <w:szCs w:val="22"/>
          </w:rPr>
          <w:delText xml:space="preserve">See the description of anonymous information given in </w:delText>
        </w:r>
        <w:r w:rsidDel="00663127">
          <w:fldChar w:fldCharType="begin"/>
        </w:r>
        <w:r w:rsidDel="00663127">
          <w:delInstrText>HYPERLINK "https://gdpr-info.eu/recitals/no-26/"</w:delInstrText>
        </w:r>
        <w:r w:rsidDel="00663127">
          <w:fldChar w:fldCharType="separate"/>
        </w:r>
        <w:r w:rsidRPr="00776E27" w:rsidDel="00663127">
          <w:rPr>
            <w:rFonts w:ascii="Cambria" w:hAnsi="Cambria"/>
            <w:sz w:val="22"/>
            <w:szCs w:val="22"/>
          </w:rPr>
          <w:delText>Recital 26</w:delText>
        </w:r>
        <w:r w:rsidDel="00663127">
          <w:rPr>
            <w:rFonts w:ascii="Cambria" w:hAnsi="Cambria"/>
          </w:rPr>
          <w:fldChar w:fldCharType="end"/>
        </w:r>
        <w:r w:rsidRPr="00776E27" w:rsidDel="00663127">
          <w:rPr>
            <w:rFonts w:ascii="Cambria" w:hAnsi="Cambria"/>
            <w:sz w:val="22"/>
            <w:szCs w:val="22"/>
          </w:rPr>
          <w:delText xml:space="preserve"> of the GDPR.</w:delText>
        </w:r>
      </w:del>
    </w:p>
  </w:footnote>
  <w:footnote w:id="10">
    <w:p w14:paraId="37553314" w14:textId="77777777" w:rsidR="00A5796E" w:rsidDel="00663127" w:rsidRDefault="00A5796E" w:rsidP="00A5796E">
      <w:pPr>
        <w:pStyle w:val="FootnoteText"/>
        <w:rPr>
          <w:del w:id="88" w:author="Bale,Cameron" w:date="2022-11-07T13:45:00Z"/>
        </w:rPr>
      </w:pPr>
      <w:del w:id="89" w:author="Bale,Cameron" w:date="2022-11-07T13:45:00Z">
        <w:r w:rsidDel="00663127">
          <w:rPr>
            <w:rStyle w:val="FootnoteReference"/>
          </w:rPr>
          <w:footnoteRef/>
        </w:r>
        <w:r w:rsidDel="00663127">
          <w:delText xml:space="preserve"> </w:delText>
        </w:r>
        <w:r w:rsidRPr="00753FD1" w:rsidDel="00663127">
          <w:rPr>
            <w:rFonts w:ascii="Cambria" w:hAnsi="Cambria"/>
          </w:rPr>
          <w:delText xml:space="preserve">See </w:delText>
        </w:r>
        <w:r w:rsidDel="00663127">
          <w:fldChar w:fldCharType="begin"/>
        </w:r>
        <w:r w:rsidDel="00663127">
          <w:delInstrText>HYPERLINK "https://www.infoq.com/news/2022/02/differential-privacy-python/"</w:delInstrText>
        </w:r>
        <w:r w:rsidDel="00663127">
          <w:fldChar w:fldCharType="separate"/>
        </w:r>
        <w:r w:rsidRPr="00D0379A" w:rsidDel="00663127">
          <w:rPr>
            <w:rStyle w:val="Hyperlink"/>
            <w:rFonts w:ascii="Cambria" w:hAnsi="Cambria"/>
          </w:rPr>
          <w:delText>several python libraries</w:delText>
        </w:r>
        <w:r w:rsidDel="00663127">
          <w:rPr>
            <w:rStyle w:val="Hyperlink"/>
            <w:rFonts w:ascii="Cambria" w:hAnsi="Cambria"/>
          </w:rPr>
          <w:fldChar w:fldCharType="end"/>
        </w:r>
        <w:r w:rsidRPr="00753FD1" w:rsidDel="00663127">
          <w:rPr>
            <w:rFonts w:ascii="Cambria" w:hAnsi="Cambria"/>
          </w:rPr>
          <w:delText xml:space="preserve"> including PipelineDP and PyDP.</w:delText>
        </w:r>
      </w:del>
    </w:p>
  </w:footnote>
  <w:footnote w:id="11">
    <w:p w14:paraId="5A954DBF" w14:textId="77777777" w:rsidR="00A5796E" w:rsidDel="00663127" w:rsidRDefault="00A5796E" w:rsidP="00A5796E">
      <w:pPr>
        <w:pStyle w:val="FootnoteText"/>
        <w:rPr>
          <w:del w:id="90" w:author="Bale,Cameron" w:date="2022-11-07T13:45:00Z"/>
        </w:rPr>
      </w:pPr>
      <w:del w:id="91" w:author="Bale,Cameron" w:date="2022-11-07T13:45:00Z">
        <w:r w:rsidDel="00663127">
          <w:rPr>
            <w:rStyle w:val="FootnoteReference"/>
          </w:rPr>
          <w:footnoteRef/>
        </w:r>
        <w:r w:rsidDel="00663127">
          <w:delText xml:space="preserve"> </w:delText>
        </w:r>
        <w:r w:rsidRPr="00753FD1" w:rsidDel="00663127">
          <w:rPr>
            <w:rFonts w:ascii="Cambria" w:hAnsi="Cambria"/>
          </w:rPr>
          <w:delText xml:space="preserve">See the </w:delText>
        </w:r>
        <w:r w:rsidDel="00663127">
          <w:fldChar w:fldCharType="begin"/>
        </w:r>
        <w:r w:rsidDel="00663127">
          <w:delInstrText>HYPERLINK "https://cloudblogs.microsoft.com/opensource/2020/05/19/new-differential-privacy-platform-microsoft-harvard-opendp/"</w:delInstrText>
        </w:r>
        <w:r w:rsidDel="00663127">
          <w:fldChar w:fldCharType="separate"/>
        </w:r>
        <w:r w:rsidRPr="00D0379A" w:rsidDel="00663127">
          <w:rPr>
            <w:rStyle w:val="Hyperlink"/>
            <w:rFonts w:ascii="Cambria" w:hAnsi="Cambria"/>
          </w:rPr>
          <w:delText>OpenDP project</w:delText>
        </w:r>
        <w:r w:rsidDel="00663127">
          <w:rPr>
            <w:rStyle w:val="Hyperlink"/>
            <w:rFonts w:ascii="Cambria" w:hAnsi="Cambria"/>
          </w:rPr>
          <w:fldChar w:fldCharType="end"/>
        </w:r>
        <w:r w:rsidRPr="00753FD1" w:rsidDel="00663127">
          <w:rPr>
            <w:rFonts w:ascii="Cambria" w:hAnsi="Cambria"/>
          </w:rPr>
          <w:delText>.</w:delText>
        </w:r>
      </w:del>
    </w:p>
  </w:footnote>
  <w:footnote w:id="12">
    <w:p w14:paraId="2CD47D2B" w14:textId="77777777" w:rsidR="00A5796E" w:rsidRPr="00753FD1" w:rsidDel="00663127" w:rsidRDefault="00A5796E" w:rsidP="00A5796E">
      <w:pPr>
        <w:rPr>
          <w:del w:id="92" w:author="Bale,Cameron" w:date="2022-11-07T13:45:00Z"/>
          <w:rFonts w:ascii="Cambria" w:hAnsi="Cambria"/>
        </w:rPr>
      </w:pPr>
      <w:del w:id="93" w:author="Bale,Cameron" w:date="2022-11-07T13:45:00Z">
        <w:r w:rsidDel="00663127">
          <w:rPr>
            <w:rStyle w:val="FootnoteReference"/>
          </w:rPr>
          <w:footnoteRef/>
        </w:r>
        <w:r w:rsidDel="00663127">
          <w:delText xml:space="preserve"> </w:delText>
        </w:r>
        <w:r w:rsidRPr="00753FD1" w:rsidDel="00663127">
          <w:rPr>
            <w:rFonts w:ascii="Cambria" w:hAnsi="Cambria"/>
          </w:rPr>
          <w:delText xml:space="preserve">See </w:delText>
        </w:r>
        <w:r w:rsidDel="00663127">
          <w:fldChar w:fldCharType="begin"/>
        </w:r>
        <w:r w:rsidDel="00663127">
          <w:delInstrText>HYPERLINK "https://www.apple.com/privacy/features/"</w:delInstrText>
        </w:r>
        <w:r w:rsidDel="00663127">
          <w:fldChar w:fldCharType="separate"/>
        </w:r>
        <w:r w:rsidRPr="00986467" w:rsidDel="00663127">
          <w:rPr>
            <w:rStyle w:val="Hyperlink"/>
            <w:rFonts w:ascii="Cambria" w:hAnsi="Cambria"/>
          </w:rPr>
          <w:delText>descriptions</w:delText>
        </w:r>
        <w:r w:rsidDel="00663127">
          <w:rPr>
            <w:rStyle w:val="Hyperlink"/>
            <w:rFonts w:ascii="Cambria" w:hAnsi="Cambria"/>
          </w:rPr>
          <w:fldChar w:fldCharType="end"/>
        </w:r>
        <w:r w:rsidRPr="00753FD1" w:rsidDel="00663127">
          <w:rPr>
            <w:rFonts w:ascii="Cambria" w:hAnsi="Cambria"/>
          </w:rPr>
          <w:delText xml:space="preserve"> </w:delText>
        </w:r>
        <w:r w:rsidRPr="009F3BE9" w:rsidDel="00663127">
          <w:rPr>
            <w:rFonts w:ascii="Cambria" w:hAnsi="Cambria"/>
            <w:sz w:val="20"/>
            <w:szCs w:val="20"/>
          </w:rPr>
          <w:delText>of Apple's privacy features.</w:delText>
        </w:r>
      </w:del>
    </w:p>
    <w:p w14:paraId="6ED299DC" w14:textId="77777777" w:rsidR="00A5796E" w:rsidDel="00663127" w:rsidRDefault="00A5796E" w:rsidP="00A5796E">
      <w:pPr>
        <w:pStyle w:val="FootnoteText"/>
        <w:rPr>
          <w:del w:id="94" w:author="Bale,Cameron" w:date="2022-11-07T13:45:00Z"/>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D2C42"/>
    <w:multiLevelType w:val="hybridMultilevel"/>
    <w:tmpl w:val="F37694B8"/>
    <w:lvl w:ilvl="0" w:tplc="FEBE47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07004"/>
    <w:multiLevelType w:val="hybridMultilevel"/>
    <w:tmpl w:val="28AE1EFA"/>
    <w:lvl w:ilvl="0" w:tplc="52AE7656">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A171E"/>
    <w:multiLevelType w:val="hybridMultilevel"/>
    <w:tmpl w:val="D646DEE0"/>
    <w:lvl w:ilvl="0" w:tplc="3BE077DC">
      <w:start w:val="5"/>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C399F"/>
    <w:multiLevelType w:val="hybridMultilevel"/>
    <w:tmpl w:val="197ACF1C"/>
    <w:lvl w:ilvl="0" w:tplc="80EC53E6">
      <w:start w:val="198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4052F1"/>
    <w:multiLevelType w:val="hybridMultilevel"/>
    <w:tmpl w:val="3B466958"/>
    <w:lvl w:ilvl="0" w:tplc="8648232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9180D"/>
    <w:multiLevelType w:val="hybridMultilevel"/>
    <w:tmpl w:val="5382F250"/>
    <w:lvl w:ilvl="0" w:tplc="8CC29164">
      <w:start w:val="9"/>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865F1"/>
    <w:multiLevelType w:val="hybridMultilevel"/>
    <w:tmpl w:val="71181A58"/>
    <w:lvl w:ilvl="0" w:tplc="8B663BDA">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D3B3B"/>
    <w:multiLevelType w:val="hybridMultilevel"/>
    <w:tmpl w:val="9BD00896"/>
    <w:lvl w:ilvl="0" w:tplc="B5A6227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22948"/>
    <w:multiLevelType w:val="hybridMultilevel"/>
    <w:tmpl w:val="B79A2950"/>
    <w:lvl w:ilvl="0" w:tplc="E6B419BC">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790B"/>
    <w:multiLevelType w:val="hybridMultilevel"/>
    <w:tmpl w:val="C908DE52"/>
    <w:lvl w:ilvl="0" w:tplc="D0F60ED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54212"/>
    <w:multiLevelType w:val="hybridMultilevel"/>
    <w:tmpl w:val="30AEE604"/>
    <w:lvl w:ilvl="0" w:tplc="B4A0F218">
      <w:start w:val="5"/>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F046B0"/>
    <w:multiLevelType w:val="hybridMultilevel"/>
    <w:tmpl w:val="18188F04"/>
    <w:lvl w:ilvl="0" w:tplc="39921050">
      <w:start w:val="198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77720">
    <w:abstractNumId w:val="0"/>
  </w:num>
  <w:num w:numId="2" w16cid:durableId="921987890">
    <w:abstractNumId w:val="2"/>
  </w:num>
  <w:num w:numId="3" w16cid:durableId="1171456789">
    <w:abstractNumId w:val="9"/>
  </w:num>
  <w:num w:numId="4" w16cid:durableId="599026614">
    <w:abstractNumId w:val="1"/>
  </w:num>
  <w:num w:numId="5" w16cid:durableId="1798183818">
    <w:abstractNumId w:val="7"/>
  </w:num>
  <w:num w:numId="6" w16cid:durableId="189228843">
    <w:abstractNumId w:val="12"/>
  </w:num>
  <w:num w:numId="7" w16cid:durableId="162865248">
    <w:abstractNumId w:val="4"/>
  </w:num>
  <w:num w:numId="8" w16cid:durableId="143469983">
    <w:abstractNumId w:val="11"/>
  </w:num>
  <w:num w:numId="9" w16cid:durableId="1844969646">
    <w:abstractNumId w:val="5"/>
  </w:num>
  <w:num w:numId="10" w16cid:durableId="998727401">
    <w:abstractNumId w:val="10"/>
  </w:num>
  <w:num w:numId="11" w16cid:durableId="1967351541">
    <w:abstractNumId w:val="3"/>
  </w:num>
  <w:num w:numId="12" w16cid:durableId="471286286">
    <w:abstractNumId w:val="6"/>
  </w:num>
  <w:num w:numId="13" w16cid:durableId="168998759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e,Cameron">
    <w15:presenceInfo w15:providerId="None" w15:userId="Bale,Came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47"/>
    <w:rsid w:val="00002CA6"/>
    <w:rsid w:val="00003228"/>
    <w:rsid w:val="00010427"/>
    <w:rsid w:val="00012134"/>
    <w:rsid w:val="00022B9A"/>
    <w:rsid w:val="00026E58"/>
    <w:rsid w:val="0004237A"/>
    <w:rsid w:val="0004247E"/>
    <w:rsid w:val="00043F81"/>
    <w:rsid w:val="00052E9B"/>
    <w:rsid w:val="000560A8"/>
    <w:rsid w:val="00057BD7"/>
    <w:rsid w:val="00060611"/>
    <w:rsid w:val="00060660"/>
    <w:rsid w:val="00061AAF"/>
    <w:rsid w:val="00065937"/>
    <w:rsid w:val="000710DD"/>
    <w:rsid w:val="00071444"/>
    <w:rsid w:val="000761E8"/>
    <w:rsid w:val="00077A18"/>
    <w:rsid w:val="00085B47"/>
    <w:rsid w:val="000870B4"/>
    <w:rsid w:val="00090220"/>
    <w:rsid w:val="00090338"/>
    <w:rsid w:val="000A2F00"/>
    <w:rsid w:val="000A4CF3"/>
    <w:rsid w:val="000B153D"/>
    <w:rsid w:val="000B190A"/>
    <w:rsid w:val="000B2E93"/>
    <w:rsid w:val="000B359F"/>
    <w:rsid w:val="000C0C01"/>
    <w:rsid w:val="000C1DE8"/>
    <w:rsid w:val="000C3DCD"/>
    <w:rsid w:val="000C4014"/>
    <w:rsid w:val="000C7F8E"/>
    <w:rsid w:val="000D1902"/>
    <w:rsid w:val="000D216E"/>
    <w:rsid w:val="000D22EB"/>
    <w:rsid w:val="000D233B"/>
    <w:rsid w:val="000D600C"/>
    <w:rsid w:val="000E0BB1"/>
    <w:rsid w:val="000E1079"/>
    <w:rsid w:val="000E2437"/>
    <w:rsid w:val="000E2552"/>
    <w:rsid w:val="000E3156"/>
    <w:rsid w:val="000E6532"/>
    <w:rsid w:val="000F0205"/>
    <w:rsid w:val="000F1635"/>
    <w:rsid w:val="000F4258"/>
    <w:rsid w:val="000F6EE0"/>
    <w:rsid w:val="00110475"/>
    <w:rsid w:val="001130FC"/>
    <w:rsid w:val="00115C04"/>
    <w:rsid w:val="00116323"/>
    <w:rsid w:val="00121D71"/>
    <w:rsid w:val="001254CB"/>
    <w:rsid w:val="001258CE"/>
    <w:rsid w:val="0012590C"/>
    <w:rsid w:val="00133559"/>
    <w:rsid w:val="00135AF7"/>
    <w:rsid w:val="00153E8C"/>
    <w:rsid w:val="001556C1"/>
    <w:rsid w:val="00160BD1"/>
    <w:rsid w:val="00161CD0"/>
    <w:rsid w:val="001664B7"/>
    <w:rsid w:val="001701A4"/>
    <w:rsid w:val="001726A5"/>
    <w:rsid w:val="00172B23"/>
    <w:rsid w:val="001807B4"/>
    <w:rsid w:val="00182A20"/>
    <w:rsid w:val="00193392"/>
    <w:rsid w:val="001A1128"/>
    <w:rsid w:val="001A11BD"/>
    <w:rsid w:val="001A241A"/>
    <w:rsid w:val="001A2C51"/>
    <w:rsid w:val="001B0B8D"/>
    <w:rsid w:val="001B65FA"/>
    <w:rsid w:val="001C76E7"/>
    <w:rsid w:val="001C7A97"/>
    <w:rsid w:val="001E31F4"/>
    <w:rsid w:val="001F10C6"/>
    <w:rsid w:val="001F3D27"/>
    <w:rsid w:val="001F64F8"/>
    <w:rsid w:val="001F6F25"/>
    <w:rsid w:val="00200871"/>
    <w:rsid w:val="002023C8"/>
    <w:rsid w:val="00202872"/>
    <w:rsid w:val="00205774"/>
    <w:rsid w:val="00205E72"/>
    <w:rsid w:val="00207F49"/>
    <w:rsid w:val="00211889"/>
    <w:rsid w:val="00221B9D"/>
    <w:rsid w:val="00222519"/>
    <w:rsid w:val="00223089"/>
    <w:rsid w:val="0023250B"/>
    <w:rsid w:val="00233596"/>
    <w:rsid w:val="00237245"/>
    <w:rsid w:val="00237427"/>
    <w:rsid w:val="0024654B"/>
    <w:rsid w:val="00246D93"/>
    <w:rsid w:val="0024726F"/>
    <w:rsid w:val="002507FB"/>
    <w:rsid w:val="00261410"/>
    <w:rsid w:val="002642DF"/>
    <w:rsid w:val="00264FCB"/>
    <w:rsid w:val="0027212C"/>
    <w:rsid w:val="00272BBD"/>
    <w:rsid w:val="002768C6"/>
    <w:rsid w:val="00281578"/>
    <w:rsid w:val="00290095"/>
    <w:rsid w:val="0029097F"/>
    <w:rsid w:val="00290AF0"/>
    <w:rsid w:val="00290B53"/>
    <w:rsid w:val="0029339D"/>
    <w:rsid w:val="002A3D2D"/>
    <w:rsid w:val="002B280D"/>
    <w:rsid w:val="002B324F"/>
    <w:rsid w:val="002B51CA"/>
    <w:rsid w:val="002C1661"/>
    <w:rsid w:val="002C620B"/>
    <w:rsid w:val="002C6626"/>
    <w:rsid w:val="002C6661"/>
    <w:rsid w:val="002D1635"/>
    <w:rsid w:val="002E711E"/>
    <w:rsid w:val="00300306"/>
    <w:rsid w:val="003005DD"/>
    <w:rsid w:val="00300F79"/>
    <w:rsid w:val="00304258"/>
    <w:rsid w:val="00306767"/>
    <w:rsid w:val="00313D29"/>
    <w:rsid w:val="00314C0F"/>
    <w:rsid w:val="00316789"/>
    <w:rsid w:val="0031756A"/>
    <w:rsid w:val="0032347B"/>
    <w:rsid w:val="003236E2"/>
    <w:rsid w:val="003240E0"/>
    <w:rsid w:val="00334120"/>
    <w:rsid w:val="003433FB"/>
    <w:rsid w:val="003437EF"/>
    <w:rsid w:val="00343E03"/>
    <w:rsid w:val="00344F98"/>
    <w:rsid w:val="00360FC8"/>
    <w:rsid w:val="003851D1"/>
    <w:rsid w:val="0038649A"/>
    <w:rsid w:val="00393F1A"/>
    <w:rsid w:val="003A16AB"/>
    <w:rsid w:val="003A1DCA"/>
    <w:rsid w:val="003A5A78"/>
    <w:rsid w:val="003A5DE6"/>
    <w:rsid w:val="003B0692"/>
    <w:rsid w:val="003B3E99"/>
    <w:rsid w:val="003B4786"/>
    <w:rsid w:val="003B6E28"/>
    <w:rsid w:val="003C7CAB"/>
    <w:rsid w:val="003D1FA9"/>
    <w:rsid w:val="003D6BD3"/>
    <w:rsid w:val="003D769D"/>
    <w:rsid w:val="003E032B"/>
    <w:rsid w:val="003F61C9"/>
    <w:rsid w:val="003F6350"/>
    <w:rsid w:val="00400965"/>
    <w:rsid w:val="00402252"/>
    <w:rsid w:val="004044ED"/>
    <w:rsid w:val="00404EC9"/>
    <w:rsid w:val="00407B11"/>
    <w:rsid w:val="004172A5"/>
    <w:rsid w:val="00424520"/>
    <w:rsid w:val="0042743C"/>
    <w:rsid w:val="00427445"/>
    <w:rsid w:val="0043194E"/>
    <w:rsid w:val="00436C56"/>
    <w:rsid w:val="004545C6"/>
    <w:rsid w:val="004549A4"/>
    <w:rsid w:val="004649DC"/>
    <w:rsid w:val="004700B7"/>
    <w:rsid w:val="00472253"/>
    <w:rsid w:val="00480221"/>
    <w:rsid w:val="00480254"/>
    <w:rsid w:val="0048192A"/>
    <w:rsid w:val="00483C1D"/>
    <w:rsid w:val="004870EF"/>
    <w:rsid w:val="0049013D"/>
    <w:rsid w:val="00492D33"/>
    <w:rsid w:val="00492D6E"/>
    <w:rsid w:val="00495E90"/>
    <w:rsid w:val="004A085F"/>
    <w:rsid w:val="004A4D2D"/>
    <w:rsid w:val="004A532E"/>
    <w:rsid w:val="004A6A8B"/>
    <w:rsid w:val="004B6800"/>
    <w:rsid w:val="004B6F6A"/>
    <w:rsid w:val="004C4603"/>
    <w:rsid w:val="004C72F3"/>
    <w:rsid w:val="004D3C64"/>
    <w:rsid w:val="004D4378"/>
    <w:rsid w:val="004E64EE"/>
    <w:rsid w:val="004F0F3B"/>
    <w:rsid w:val="004F28D1"/>
    <w:rsid w:val="004F673E"/>
    <w:rsid w:val="005023F9"/>
    <w:rsid w:val="00503B22"/>
    <w:rsid w:val="00507106"/>
    <w:rsid w:val="00513D3F"/>
    <w:rsid w:val="00513D9B"/>
    <w:rsid w:val="00514266"/>
    <w:rsid w:val="00517078"/>
    <w:rsid w:val="00520E18"/>
    <w:rsid w:val="00523574"/>
    <w:rsid w:val="005254AE"/>
    <w:rsid w:val="00530CD8"/>
    <w:rsid w:val="0053699F"/>
    <w:rsid w:val="00545189"/>
    <w:rsid w:val="00545268"/>
    <w:rsid w:val="00550395"/>
    <w:rsid w:val="005551DD"/>
    <w:rsid w:val="00556E95"/>
    <w:rsid w:val="0056214C"/>
    <w:rsid w:val="00563896"/>
    <w:rsid w:val="00574737"/>
    <w:rsid w:val="00577643"/>
    <w:rsid w:val="00585202"/>
    <w:rsid w:val="00586ECD"/>
    <w:rsid w:val="00591653"/>
    <w:rsid w:val="00595C66"/>
    <w:rsid w:val="00596C31"/>
    <w:rsid w:val="005971F3"/>
    <w:rsid w:val="005973C4"/>
    <w:rsid w:val="0059784D"/>
    <w:rsid w:val="005A398D"/>
    <w:rsid w:val="005A4762"/>
    <w:rsid w:val="005B220F"/>
    <w:rsid w:val="005B2DAB"/>
    <w:rsid w:val="005D34AD"/>
    <w:rsid w:val="005D7D6C"/>
    <w:rsid w:val="005E0653"/>
    <w:rsid w:val="005E4447"/>
    <w:rsid w:val="005E5B40"/>
    <w:rsid w:val="005F26F0"/>
    <w:rsid w:val="005F67BD"/>
    <w:rsid w:val="005F6E8D"/>
    <w:rsid w:val="00601942"/>
    <w:rsid w:val="00602412"/>
    <w:rsid w:val="00603EE1"/>
    <w:rsid w:val="006041D4"/>
    <w:rsid w:val="006068CD"/>
    <w:rsid w:val="00614129"/>
    <w:rsid w:val="00617777"/>
    <w:rsid w:val="00617BDC"/>
    <w:rsid w:val="006250E5"/>
    <w:rsid w:val="00625A1E"/>
    <w:rsid w:val="006264F8"/>
    <w:rsid w:val="00633FAB"/>
    <w:rsid w:val="0063515F"/>
    <w:rsid w:val="00635F51"/>
    <w:rsid w:val="00640BB9"/>
    <w:rsid w:val="00641015"/>
    <w:rsid w:val="006457AC"/>
    <w:rsid w:val="00651088"/>
    <w:rsid w:val="006512CB"/>
    <w:rsid w:val="00657CBD"/>
    <w:rsid w:val="00657E00"/>
    <w:rsid w:val="00660D49"/>
    <w:rsid w:val="00663127"/>
    <w:rsid w:val="0066358E"/>
    <w:rsid w:val="0066371A"/>
    <w:rsid w:val="0066523D"/>
    <w:rsid w:val="0066624D"/>
    <w:rsid w:val="006732C5"/>
    <w:rsid w:val="006732D4"/>
    <w:rsid w:val="00673468"/>
    <w:rsid w:val="00673BB9"/>
    <w:rsid w:val="006755CE"/>
    <w:rsid w:val="00682A30"/>
    <w:rsid w:val="00683810"/>
    <w:rsid w:val="006A42E2"/>
    <w:rsid w:val="006A4D3C"/>
    <w:rsid w:val="006A590C"/>
    <w:rsid w:val="006B7660"/>
    <w:rsid w:val="006C3D7F"/>
    <w:rsid w:val="006C4254"/>
    <w:rsid w:val="006C42B9"/>
    <w:rsid w:val="006C5487"/>
    <w:rsid w:val="006C5AE8"/>
    <w:rsid w:val="006C7C11"/>
    <w:rsid w:val="006D4149"/>
    <w:rsid w:val="006E04C1"/>
    <w:rsid w:val="006E2D11"/>
    <w:rsid w:val="006E3629"/>
    <w:rsid w:val="006E7F29"/>
    <w:rsid w:val="006F00F4"/>
    <w:rsid w:val="00702985"/>
    <w:rsid w:val="00703276"/>
    <w:rsid w:val="00703581"/>
    <w:rsid w:val="00704278"/>
    <w:rsid w:val="00706D8E"/>
    <w:rsid w:val="0071276A"/>
    <w:rsid w:val="00722180"/>
    <w:rsid w:val="00732A97"/>
    <w:rsid w:val="00737351"/>
    <w:rsid w:val="0075007D"/>
    <w:rsid w:val="0075346A"/>
    <w:rsid w:val="00753A36"/>
    <w:rsid w:val="00753FD1"/>
    <w:rsid w:val="00754B02"/>
    <w:rsid w:val="00755BA5"/>
    <w:rsid w:val="00756A2A"/>
    <w:rsid w:val="00757FA9"/>
    <w:rsid w:val="00774619"/>
    <w:rsid w:val="00776E27"/>
    <w:rsid w:val="00777982"/>
    <w:rsid w:val="0078119E"/>
    <w:rsid w:val="00794220"/>
    <w:rsid w:val="007957A5"/>
    <w:rsid w:val="007966AB"/>
    <w:rsid w:val="007A1495"/>
    <w:rsid w:val="007A2B4C"/>
    <w:rsid w:val="007A3328"/>
    <w:rsid w:val="007B2901"/>
    <w:rsid w:val="007B4028"/>
    <w:rsid w:val="007B7685"/>
    <w:rsid w:val="007B7F38"/>
    <w:rsid w:val="007C0372"/>
    <w:rsid w:val="007C2E66"/>
    <w:rsid w:val="007C3325"/>
    <w:rsid w:val="007C499A"/>
    <w:rsid w:val="007D4C81"/>
    <w:rsid w:val="007E30E5"/>
    <w:rsid w:val="007E3234"/>
    <w:rsid w:val="007E56C6"/>
    <w:rsid w:val="007E635F"/>
    <w:rsid w:val="007F039F"/>
    <w:rsid w:val="007F129A"/>
    <w:rsid w:val="007F2022"/>
    <w:rsid w:val="007F5BFB"/>
    <w:rsid w:val="007F61B7"/>
    <w:rsid w:val="007F76F8"/>
    <w:rsid w:val="00801504"/>
    <w:rsid w:val="00801957"/>
    <w:rsid w:val="00806A31"/>
    <w:rsid w:val="00812B24"/>
    <w:rsid w:val="008146C9"/>
    <w:rsid w:val="00817D96"/>
    <w:rsid w:val="00823A7F"/>
    <w:rsid w:val="00826EA7"/>
    <w:rsid w:val="00827483"/>
    <w:rsid w:val="008279DB"/>
    <w:rsid w:val="00831AE1"/>
    <w:rsid w:val="008326E5"/>
    <w:rsid w:val="0083409B"/>
    <w:rsid w:val="00845332"/>
    <w:rsid w:val="00846E91"/>
    <w:rsid w:val="00847F40"/>
    <w:rsid w:val="00850033"/>
    <w:rsid w:val="008500D3"/>
    <w:rsid w:val="00851B98"/>
    <w:rsid w:val="00856490"/>
    <w:rsid w:val="00856DD2"/>
    <w:rsid w:val="00870C65"/>
    <w:rsid w:val="00874C61"/>
    <w:rsid w:val="00883086"/>
    <w:rsid w:val="008841B8"/>
    <w:rsid w:val="00890E68"/>
    <w:rsid w:val="008A2574"/>
    <w:rsid w:val="008A2BEC"/>
    <w:rsid w:val="008B171B"/>
    <w:rsid w:val="008B5BDD"/>
    <w:rsid w:val="008B6FBF"/>
    <w:rsid w:val="008C0166"/>
    <w:rsid w:val="008C099F"/>
    <w:rsid w:val="008C1B29"/>
    <w:rsid w:val="008C5622"/>
    <w:rsid w:val="008E1A0C"/>
    <w:rsid w:val="008E2684"/>
    <w:rsid w:val="008E2B7E"/>
    <w:rsid w:val="008F0759"/>
    <w:rsid w:val="008F1E7A"/>
    <w:rsid w:val="008F2D08"/>
    <w:rsid w:val="008F372B"/>
    <w:rsid w:val="008F40C2"/>
    <w:rsid w:val="008F47B2"/>
    <w:rsid w:val="00902613"/>
    <w:rsid w:val="00904BF7"/>
    <w:rsid w:val="00905CA6"/>
    <w:rsid w:val="00913449"/>
    <w:rsid w:val="00915443"/>
    <w:rsid w:val="00917A95"/>
    <w:rsid w:val="00922549"/>
    <w:rsid w:val="00923425"/>
    <w:rsid w:val="0092700B"/>
    <w:rsid w:val="0093123E"/>
    <w:rsid w:val="00936C91"/>
    <w:rsid w:val="0094215E"/>
    <w:rsid w:val="00955095"/>
    <w:rsid w:val="009625B9"/>
    <w:rsid w:val="00971F39"/>
    <w:rsid w:val="0097428E"/>
    <w:rsid w:val="00982940"/>
    <w:rsid w:val="009844B4"/>
    <w:rsid w:val="00986467"/>
    <w:rsid w:val="00987250"/>
    <w:rsid w:val="00991657"/>
    <w:rsid w:val="00993A8D"/>
    <w:rsid w:val="009A3254"/>
    <w:rsid w:val="009B0C40"/>
    <w:rsid w:val="009B1F07"/>
    <w:rsid w:val="009B4ECD"/>
    <w:rsid w:val="009C3364"/>
    <w:rsid w:val="009C3791"/>
    <w:rsid w:val="009C40B3"/>
    <w:rsid w:val="009C541D"/>
    <w:rsid w:val="009C5E0D"/>
    <w:rsid w:val="009C6248"/>
    <w:rsid w:val="009C6C94"/>
    <w:rsid w:val="009D044C"/>
    <w:rsid w:val="009D18C1"/>
    <w:rsid w:val="009D5BB5"/>
    <w:rsid w:val="009D65E8"/>
    <w:rsid w:val="009D7D63"/>
    <w:rsid w:val="009E0864"/>
    <w:rsid w:val="009E3178"/>
    <w:rsid w:val="009E7DAF"/>
    <w:rsid w:val="009F216C"/>
    <w:rsid w:val="009F3BE9"/>
    <w:rsid w:val="009F6520"/>
    <w:rsid w:val="009F6BCA"/>
    <w:rsid w:val="00A07398"/>
    <w:rsid w:val="00A174DC"/>
    <w:rsid w:val="00A20039"/>
    <w:rsid w:val="00A20255"/>
    <w:rsid w:val="00A2556D"/>
    <w:rsid w:val="00A26F6E"/>
    <w:rsid w:val="00A324CD"/>
    <w:rsid w:val="00A33E8F"/>
    <w:rsid w:val="00A37C6F"/>
    <w:rsid w:val="00A37F91"/>
    <w:rsid w:val="00A43787"/>
    <w:rsid w:val="00A45D85"/>
    <w:rsid w:val="00A53040"/>
    <w:rsid w:val="00A55910"/>
    <w:rsid w:val="00A55B76"/>
    <w:rsid w:val="00A577A8"/>
    <w:rsid w:val="00A5796E"/>
    <w:rsid w:val="00A61F35"/>
    <w:rsid w:val="00A62548"/>
    <w:rsid w:val="00A63FDB"/>
    <w:rsid w:val="00A665B9"/>
    <w:rsid w:val="00A67132"/>
    <w:rsid w:val="00A72816"/>
    <w:rsid w:val="00A8178D"/>
    <w:rsid w:val="00A83297"/>
    <w:rsid w:val="00A856BA"/>
    <w:rsid w:val="00A908D3"/>
    <w:rsid w:val="00A93008"/>
    <w:rsid w:val="00A9384C"/>
    <w:rsid w:val="00A958E3"/>
    <w:rsid w:val="00AA2F74"/>
    <w:rsid w:val="00AB3784"/>
    <w:rsid w:val="00AB3CEC"/>
    <w:rsid w:val="00AB5B00"/>
    <w:rsid w:val="00AB5D60"/>
    <w:rsid w:val="00AB691F"/>
    <w:rsid w:val="00AC558A"/>
    <w:rsid w:val="00AC7E68"/>
    <w:rsid w:val="00AD0EFC"/>
    <w:rsid w:val="00AD2E88"/>
    <w:rsid w:val="00AD7266"/>
    <w:rsid w:val="00AE069A"/>
    <w:rsid w:val="00AE1A2E"/>
    <w:rsid w:val="00AE6A1F"/>
    <w:rsid w:val="00AF43F5"/>
    <w:rsid w:val="00AF7278"/>
    <w:rsid w:val="00B01BFB"/>
    <w:rsid w:val="00B01CA2"/>
    <w:rsid w:val="00B02A94"/>
    <w:rsid w:val="00B05B54"/>
    <w:rsid w:val="00B11F6F"/>
    <w:rsid w:val="00B14387"/>
    <w:rsid w:val="00B20494"/>
    <w:rsid w:val="00B27CB0"/>
    <w:rsid w:val="00B31588"/>
    <w:rsid w:val="00B31D3A"/>
    <w:rsid w:val="00B324C1"/>
    <w:rsid w:val="00B344C3"/>
    <w:rsid w:val="00B34C07"/>
    <w:rsid w:val="00B47EEE"/>
    <w:rsid w:val="00B51928"/>
    <w:rsid w:val="00B54B97"/>
    <w:rsid w:val="00B55980"/>
    <w:rsid w:val="00B57EDE"/>
    <w:rsid w:val="00B62D63"/>
    <w:rsid w:val="00B62E17"/>
    <w:rsid w:val="00B76713"/>
    <w:rsid w:val="00B77283"/>
    <w:rsid w:val="00B803DC"/>
    <w:rsid w:val="00B8051B"/>
    <w:rsid w:val="00B81C62"/>
    <w:rsid w:val="00B83FD2"/>
    <w:rsid w:val="00B8793C"/>
    <w:rsid w:val="00B9629F"/>
    <w:rsid w:val="00BA1BB4"/>
    <w:rsid w:val="00BA6534"/>
    <w:rsid w:val="00BB197B"/>
    <w:rsid w:val="00BB3748"/>
    <w:rsid w:val="00BB5D3A"/>
    <w:rsid w:val="00BC6D4A"/>
    <w:rsid w:val="00BC7669"/>
    <w:rsid w:val="00BD671F"/>
    <w:rsid w:val="00BD7A43"/>
    <w:rsid w:val="00BE0646"/>
    <w:rsid w:val="00BE352D"/>
    <w:rsid w:val="00BF32B8"/>
    <w:rsid w:val="00BF71C1"/>
    <w:rsid w:val="00C0030F"/>
    <w:rsid w:val="00C02BDD"/>
    <w:rsid w:val="00C0632A"/>
    <w:rsid w:val="00C0644C"/>
    <w:rsid w:val="00C10793"/>
    <w:rsid w:val="00C1364C"/>
    <w:rsid w:val="00C1410F"/>
    <w:rsid w:val="00C17DFF"/>
    <w:rsid w:val="00C2002D"/>
    <w:rsid w:val="00C235BD"/>
    <w:rsid w:val="00C24E7A"/>
    <w:rsid w:val="00C256F4"/>
    <w:rsid w:val="00C26642"/>
    <w:rsid w:val="00C304E7"/>
    <w:rsid w:val="00C34051"/>
    <w:rsid w:val="00C34C96"/>
    <w:rsid w:val="00C37A47"/>
    <w:rsid w:val="00C40438"/>
    <w:rsid w:val="00C42CA7"/>
    <w:rsid w:val="00C44C93"/>
    <w:rsid w:val="00C50ABC"/>
    <w:rsid w:val="00C533CC"/>
    <w:rsid w:val="00C568FE"/>
    <w:rsid w:val="00C578AC"/>
    <w:rsid w:val="00C61AD1"/>
    <w:rsid w:val="00C704AC"/>
    <w:rsid w:val="00C70DC6"/>
    <w:rsid w:val="00C710C7"/>
    <w:rsid w:val="00C7141D"/>
    <w:rsid w:val="00C75D48"/>
    <w:rsid w:val="00C80F13"/>
    <w:rsid w:val="00C82282"/>
    <w:rsid w:val="00C85B66"/>
    <w:rsid w:val="00C86113"/>
    <w:rsid w:val="00C87E6F"/>
    <w:rsid w:val="00C904EE"/>
    <w:rsid w:val="00C95BBF"/>
    <w:rsid w:val="00CB1228"/>
    <w:rsid w:val="00CB2007"/>
    <w:rsid w:val="00CB353C"/>
    <w:rsid w:val="00CB3BBE"/>
    <w:rsid w:val="00CD2117"/>
    <w:rsid w:val="00CD78B5"/>
    <w:rsid w:val="00CF19BA"/>
    <w:rsid w:val="00CF413B"/>
    <w:rsid w:val="00CF6FC3"/>
    <w:rsid w:val="00D0379A"/>
    <w:rsid w:val="00D15275"/>
    <w:rsid w:val="00D153B6"/>
    <w:rsid w:val="00D158DA"/>
    <w:rsid w:val="00D17C81"/>
    <w:rsid w:val="00D20E7E"/>
    <w:rsid w:val="00D25585"/>
    <w:rsid w:val="00D265B9"/>
    <w:rsid w:val="00D31F3D"/>
    <w:rsid w:val="00D34D9F"/>
    <w:rsid w:val="00D36E5C"/>
    <w:rsid w:val="00D375F2"/>
    <w:rsid w:val="00D45676"/>
    <w:rsid w:val="00D47A87"/>
    <w:rsid w:val="00D51207"/>
    <w:rsid w:val="00D52005"/>
    <w:rsid w:val="00D52CC1"/>
    <w:rsid w:val="00D53F21"/>
    <w:rsid w:val="00D61D9D"/>
    <w:rsid w:val="00D623B3"/>
    <w:rsid w:val="00D65576"/>
    <w:rsid w:val="00D67FCE"/>
    <w:rsid w:val="00D76DF4"/>
    <w:rsid w:val="00D8097D"/>
    <w:rsid w:val="00D84772"/>
    <w:rsid w:val="00D943A2"/>
    <w:rsid w:val="00DA36D9"/>
    <w:rsid w:val="00DA5C4A"/>
    <w:rsid w:val="00DA783A"/>
    <w:rsid w:val="00DA7D51"/>
    <w:rsid w:val="00DB3320"/>
    <w:rsid w:val="00DB67F0"/>
    <w:rsid w:val="00DB7A4F"/>
    <w:rsid w:val="00DC3D27"/>
    <w:rsid w:val="00DD2F33"/>
    <w:rsid w:val="00DD3993"/>
    <w:rsid w:val="00DD61E4"/>
    <w:rsid w:val="00DF3836"/>
    <w:rsid w:val="00DF6DA9"/>
    <w:rsid w:val="00E00E6C"/>
    <w:rsid w:val="00E04724"/>
    <w:rsid w:val="00E04ACC"/>
    <w:rsid w:val="00E04DB7"/>
    <w:rsid w:val="00E055BE"/>
    <w:rsid w:val="00E14C49"/>
    <w:rsid w:val="00E15881"/>
    <w:rsid w:val="00E24F59"/>
    <w:rsid w:val="00E25E18"/>
    <w:rsid w:val="00E278E5"/>
    <w:rsid w:val="00E35488"/>
    <w:rsid w:val="00E42671"/>
    <w:rsid w:val="00E44952"/>
    <w:rsid w:val="00E46EB8"/>
    <w:rsid w:val="00E5081D"/>
    <w:rsid w:val="00E50F68"/>
    <w:rsid w:val="00E64EB7"/>
    <w:rsid w:val="00E65500"/>
    <w:rsid w:val="00E71660"/>
    <w:rsid w:val="00E749A3"/>
    <w:rsid w:val="00E75B9F"/>
    <w:rsid w:val="00E76B3D"/>
    <w:rsid w:val="00E77CA8"/>
    <w:rsid w:val="00E82165"/>
    <w:rsid w:val="00E8301B"/>
    <w:rsid w:val="00E86D0F"/>
    <w:rsid w:val="00E91CCB"/>
    <w:rsid w:val="00E92C16"/>
    <w:rsid w:val="00E94357"/>
    <w:rsid w:val="00E968FA"/>
    <w:rsid w:val="00EA0B9E"/>
    <w:rsid w:val="00EA0F6D"/>
    <w:rsid w:val="00EA37A2"/>
    <w:rsid w:val="00EA48FB"/>
    <w:rsid w:val="00EB2EC2"/>
    <w:rsid w:val="00EB415A"/>
    <w:rsid w:val="00EB6135"/>
    <w:rsid w:val="00EB68CA"/>
    <w:rsid w:val="00EC0706"/>
    <w:rsid w:val="00EC1192"/>
    <w:rsid w:val="00EC2453"/>
    <w:rsid w:val="00EC3192"/>
    <w:rsid w:val="00EC4ACC"/>
    <w:rsid w:val="00ED14DE"/>
    <w:rsid w:val="00ED4E8C"/>
    <w:rsid w:val="00ED77B5"/>
    <w:rsid w:val="00ED7C4D"/>
    <w:rsid w:val="00EE6E03"/>
    <w:rsid w:val="00EE7CBD"/>
    <w:rsid w:val="00EF1909"/>
    <w:rsid w:val="00EF2530"/>
    <w:rsid w:val="00EF28DD"/>
    <w:rsid w:val="00EF2F15"/>
    <w:rsid w:val="00EF3FF1"/>
    <w:rsid w:val="00F04AF7"/>
    <w:rsid w:val="00F0635B"/>
    <w:rsid w:val="00F07538"/>
    <w:rsid w:val="00F10443"/>
    <w:rsid w:val="00F15608"/>
    <w:rsid w:val="00F164A6"/>
    <w:rsid w:val="00F175D6"/>
    <w:rsid w:val="00F17EE4"/>
    <w:rsid w:val="00F2210C"/>
    <w:rsid w:val="00F2516E"/>
    <w:rsid w:val="00F25B47"/>
    <w:rsid w:val="00F275DB"/>
    <w:rsid w:val="00F27A13"/>
    <w:rsid w:val="00F308C6"/>
    <w:rsid w:val="00F31B8B"/>
    <w:rsid w:val="00F3265A"/>
    <w:rsid w:val="00F33381"/>
    <w:rsid w:val="00F4073A"/>
    <w:rsid w:val="00F41095"/>
    <w:rsid w:val="00F4359B"/>
    <w:rsid w:val="00F447C3"/>
    <w:rsid w:val="00F44B14"/>
    <w:rsid w:val="00F44F2B"/>
    <w:rsid w:val="00F467A1"/>
    <w:rsid w:val="00F50284"/>
    <w:rsid w:val="00F51275"/>
    <w:rsid w:val="00F537BE"/>
    <w:rsid w:val="00F6145A"/>
    <w:rsid w:val="00F61AF8"/>
    <w:rsid w:val="00F6508D"/>
    <w:rsid w:val="00F65F18"/>
    <w:rsid w:val="00F73E0C"/>
    <w:rsid w:val="00F74717"/>
    <w:rsid w:val="00F74F86"/>
    <w:rsid w:val="00F84E2D"/>
    <w:rsid w:val="00F86C0D"/>
    <w:rsid w:val="00F909D4"/>
    <w:rsid w:val="00FA4857"/>
    <w:rsid w:val="00FA6486"/>
    <w:rsid w:val="00FB2042"/>
    <w:rsid w:val="00FB3BBC"/>
    <w:rsid w:val="00FB3E4D"/>
    <w:rsid w:val="00FB4906"/>
    <w:rsid w:val="00FB5FE1"/>
    <w:rsid w:val="00FB610B"/>
    <w:rsid w:val="00FC7442"/>
    <w:rsid w:val="00FC78B0"/>
    <w:rsid w:val="00FD74A1"/>
    <w:rsid w:val="00FE033E"/>
    <w:rsid w:val="00FE41C9"/>
    <w:rsid w:val="00FE42C3"/>
    <w:rsid w:val="00FE613D"/>
    <w:rsid w:val="00FE6385"/>
    <w:rsid w:val="00FF0719"/>
    <w:rsid w:val="00FF30F8"/>
    <w:rsid w:val="00FF4C2E"/>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4090"/>
  <w15:chartTrackingRefBased/>
  <w15:docId w15:val="{6657750E-8651-4C93-8D95-98E50CA7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47"/>
    <w:pPr>
      <w:ind w:left="720"/>
      <w:contextualSpacing/>
    </w:pPr>
  </w:style>
  <w:style w:type="paragraph" w:styleId="FootnoteText">
    <w:name w:val="footnote text"/>
    <w:basedOn w:val="Normal"/>
    <w:link w:val="FootnoteTextChar"/>
    <w:uiPriority w:val="99"/>
    <w:semiHidden/>
    <w:unhideWhenUsed/>
    <w:rsid w:val="00C37A47"/>
    <w:rPr>
      <w:sz w:val="20"/>
      <w:szCs w:val="20"/>
    </w:rPr>
  </w:style>
  <w:style w:type="character" w:customStyle="1" w:styleId="FootnoteTextChar">
    <w:name w:val="Footnote Text Char"/>
    <w:basedOn w:val="DefaultParagraphFont"/>
    <w:link w:val="FootnoteText"/>
    <w:uiPriority w:val="99"/>
    <w:semiHidden/>
    <w:rsid w:val="00C37A47"/>
    <w:rPr>
      <w:sz w:val="20"/>
      <w:szCs w:val="20"/>
    </w:rPr>
  </w:style>
  <w:style w:type="character" w:styleId="FootnoteReference">
    <w:name w:val="footnote reference"/>
    <w:basedOn w:val="DefaultParagraphFont"/>
    <w:uiPriority w:val="99"/>
    <w:semiHidden/>
    <w:unhideWhenUsed/>
    <w:rsid w:val="00C37A47"/>
    <w:rPr>
      <w:vertAlign w:val="superscript"/>
    </w:rPr>
  </w:style>
  <w:style w:type="character" w:styleId="Hyperlink">
    <w:name w:val="Hyperlink"/>
    <w:basedOn w:val="DefaultParagraphFont"/>
    <w:uiPriority w:val="99"/>
    <w:unhideWhenUsed/>
    <w:rsid w:val="00C37A47"/>
    <w:rPr>
      <w:color w:val="0563C1" w:themeColor="hyperlink"/>
      <w:u w:val="single"/>
    </w:rPr>
  </w:style>
  <w:style w:type="character" w:styleId="UnresolvedMention">
    <w:name w:val="Unresolved Mention"/>
    <w:basedOn w:val="DefaultParagraphFont"/>
    <w:uiPriority w:val="99"/>
    <w:semiHidden/>
    <w:unhideWhenUsed/>
    <w:rsid w:val="00C37A47"/>
    <w:rPr>
      <w:color w:val="605E5C"/>
      <w:shd w:val="clear" w:color="auto" w:fill="E1DFDD"/>
    </w:rPr>
  </w:style>
  <w:style w:type="character" w:styleId="FollowedHyperlink">
    <w:name w:val="FollowedHyperlink"/>
    <w:basedOn w:val="DefaultParagraphFont"/>
    <w:uiPriority w:val="99"/>
    <w:semiHidden/>
    <w:unhideWhenUsed/>
    <w:rsid w:val="00AC558A"/>
    <w:rPr>
      <w:color w:val="954F72" w:themeColor="followedHyperlink"/>
      <w:u w:val="single"/>
    </w:rPr>
  </w:style>
  <w:style w:type="character" w:styleId="PlaceholderText">
    <w:name w:val="Placeholder Text"/>
    <w:basedOn w:val="DefaultParagraphFont"/>
    <w:uiPriority w:val="99"/>
    <w:semiHidden/>
    <w:rsid w:val="001130FC"/>
    <w:rPr>
      <w:color w:val="808080"/>
    </w:rPr>
  </w:style>
  <w:style w:type="paragraph" w:styleId="Bibliography">
    <w:name w:val="Bibliography"/>
    <w:basedOn w:val="Normal"/>
    <w:next w:val="Normal"/>
    <w:uiPriority w:val="37"/>
    <w:unhideWhenUsed/>
    <w:rsid w:val="0063515F"/>
    <w:pPr>
      <w:spacing w:line="480" w:lineRule="auto"/>
      <w:ind w:left="720" w:hanging="720"/>
    </w:pPr>
  </w:style>
  <w:style w:type="paragraph" w:styleId="Revision">
    <w:name w:val="Revision"/>
    <w:hidden/>
    <w:uiPriority w:val="99"/>
    <w:semiHidden/>
    <w:rsid w:val="00B55980"/>
  </w:style>
  <w:style w:type="character" w:styleId="CommentReference">
    <w:name w:val="annotation reference"/>
    <w:basedOn w:val="DefaultParagraphFont"/>
    <w:uiPriority w:val="99"/>
    <w:semiHidden/>
    <w:unhideWhenUsed/>
    <w:rsid w:val="00E94357"/>
    <w:rPr>
      <w:sz w:val="16"/>
      <w:szCs w:val="16"/>
    </w:rPr>
  </w:style>
  <w:style w:type="paragraph" w:styleId="CommentText">
    <w:name w:val="annotation text"/>
    <w:basedOn w:val="Normal"/>
    <w:link w:val="CommentTextChar"/>
    <w:uiPriority w:val="99"/>
    <w:unhideWhenUsed/>
    <w:rsid w:val="00E94357"/>
    <w:rPr>
      <w:sz w:val="20"/>
      <w:szCs w:val="20"/>
    </w:rPr>
  </w:style>
  <w:style w:type="character" w:customStyle="1" w:styleId="CommentTextChar">
    <w:name w:val="Comment Text Char"/>
    <w:basedOn w:val="DefaultParagraphFont"/>
    <w:link w:val="CommentText"/>
    <w:uiPriority w:val="99"/>
    <w:rsid w:val="00E94357"/>
    <w:rPr>
      <w:sz w:val="20"/>
      <w:szCs w:val="20"/>
    </w:rPr>
  </w:style>
  <w:style w:type="paragraph" w:styleId="CommentSubject">
    <w:name w:val="annotation subject"/>
    <w:basedOn w:val="CommentText"/>
    <w:next w:val="CommentText"/>
    <w:link w:val="CommentSubjectChar"/>
    <w:uiPriority w:val="99"/>
    <w:semiHidden/>
    <w:unhideWhenUsed/>
    <w:rsid w:val="00E94357"/>
    <w:rPr>
      <w:b/>
      <w:bCs/>
    </w:rPr>
  </w:style>
  <w:style w:type="character" w:customStyle="1" w:styleId="CommentSubjectChar">
    <w:name w:val="Comment Subject Char"/>
    <w:basedOn w:val="CommentTextChar"/>
    <w:link w:val="CommentSubject"/>
    <w:uiPriority w:val="99"/>
    <w:semiHidden/>
    <w:rsid w:val="00E94357"/>
    <w:rPr>
      <w:b/>
      <w:bCs/>
      <w:sz w:val="20"/>
      <w:szCs w:val="20"/>
    </w:rPr>
  </w:style>
  <w:style w:type="table" w:styleId="TableGrid">
    <w:name w:val="Table Grid"/>
    <w:basedOn w:val="TableNormal"/>
    <w:uiPriority w:val="39"/>
    <w:rsid w:val="00D17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C44C9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app.org/resources/article/us-state-privacy-legislation-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04BBB-EF7A-480A-B70E-0462D3C7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4120</TotalTime>
  <Pages>28</Pages>
  <Words>26655</Words>
  <Characters>151934</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Bale</dc:creator>
  <cp:keywords/>
  <dc:description/>
  <cp:lastModifiedBy>Bale,Cameron</cp:lastModifiedBy>
  <cp:revision>273</cp:revision>
  <cp:lastPrinted>2022-11-07T15:05:00Z</cp:lastPrinted>
  <dcterms:created xsi:type="dcterms:W3CDTF">2022-10-27T15:51:00Z</dcterms:created>
  <dcterms:modified xsi:type="dcterms:W3CDTF">2022-11-14T16:06:00Z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id="T6LfBhKV"/&gt;&lt;style id="http://www.zotero.org/styles/apa" locale="en-US" hasBibliography="1" bibliographyStyleHasBeenSet="1"/&gt;&lt;prefs&gt;&lt;pref name="fieldType" value="Field"/&gt;&lt;/prefs&gt;&lt;/data&gt;</vt:lpwstr>
  </property>
</Properties>
</file>