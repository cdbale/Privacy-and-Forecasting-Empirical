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09A2" w14:textId="77777777" w:rsidR="00435138" w:rsidRDefault="00435138" w:rsidP="00435138">
      <w:pPr>
        <w:rPr>
          <w:rFonts w:ascii="Cambria" w:hAnsi="Cambria"/>
          <w:sz w:val="28"/>
          <w:szCs w:val="28"/>
        </w:rPr>
      </w:pPr>
    </w:p>
    <w:p w14:paraId="62823D03" w14:textId="25F5CEAC" w:rsidR="00B05EAE" w:rsidRPr="009455E9" w:rsidDel="00A64F29" w:rsidRDefault="00C67CB4">
      <w:pPr>
        <w:rPr>
          <w:del w:id="0" w:author="Matthew Schneider" w:date="2022-03-20T16:25:00Z"/>
          <w:sz w:val="32"/>
          <w:szCs w:val="32"/>
          <w:rPrChange w:id="1" w:author="Matthew Schneider" w:date="2022-03-20T16:27:00Z">
            <w:rPr>
              <w:del w:id="2" w:author="Matthew Schneider" w:date="2022-03-20T16:25:00Z"/>
            </w:rPr>
          </w:rPrChange>
        </w:rPr>
      </w:pPr>
      <w:r w:rsidRPr="009455E9">
        <w:rPr>
          <w:sz w:val="32"/>
          <w:szCs w:val="32"/>
          <w:rPrChange w:id="3" w:author="Matthew Schneider" w:date="2022-03-20T16:27:00Z">
            <w:rPr/>
          </w:rPrChange>
        </w:rPr>
        <w:t>F</w:t>
      </w:r>
      <w:r w:rsidR="004355A4" w:rsidRPr="009455E9">
        <w:rPr>
          <w:sz w:val="32"/>
          <w:szCs w:val="32"/>
          <w:rPrChange w:id="4" w:author="Matthew Schneider" w:date="2022-03-20T16:27:00Z">
            <w:rPr/>
          </w:rPrChange>
        </w:rPr>
        <w:t>orecasts generated using protected time series</w:t>
      </w:r>
      <w:r w:rsidR="00CF3618" w:rsidRPr="009455E9">
        <w:rPr>
          <w:sz w:val="32"/>
          <w:szCs w:val="32"/>
          <w:rPrChange w:id="5" w:author="Matthew Schneider" w:date="2022-03-20T16:27:00Z">
            <w:rPr/>
          </w:rPrChange>
        </w:rPr>
        <w:t xml:space="preserve"> </w:t>
      </w:r>
      <w:r w:rsidR="004355A4" w:rsidRPr="009455E9">
        <w:rPr>
          <w:sz w:val="32"/>
          <w:szCs w:val="32"/>
          <w:rPrChange w:id="6" w:author="Matthew Schneider" w:date="2022-03-20T16:27:00Z">
            <w:rPr/>
          </w:rPrChange>
        </w:rPr>
        <w:t xml:space="preserve">change significantly from those </w:t>
      </w:r>
      <w:del w:id="7" w:author="Matthew Schneider" w:date="2022-03-20T16:24:00Z">
        <w:r w:rsidR="004355A4" w:rsidRPr="009455E9" w:rsidDel="00A64F29">
          <w:rPr>
            <w:sz w:val="32"/>
            <w:szCs w:val="32"/>
            <w:rPrChange w:id="8" w:author="Matthew Schneider" w:date="2022-03-20T16:27:00Z">
              <w:rPr/>
            </w:rPrChange>
          </w:rPr>
          <w:delText xml:space="preserve">that </w:delText>
        </w:r>
        <w:r w:rsidR="00CF3618" w:rsidRPr="009455E9" w:rsidDel="00A64F29">
          <w:rPr>
            <w:sz w:val="32"/>
            <w:szCs w:val="32"/>
            <w:rPrChange w:id="9" w:author="Matthew Schneider" w:date="2022-03-20T16:27:00Z">
              <w:rPr/>
            </w:rPrChange>
          </w:rPr>
          <w:delText>are</w:delText>
        </w:r>
        <w:r w:rsidR="004355A4" w:rsidRPr="009455E9" w:rsidDel="00A64F29">
          <w:rPr>
            <w:sz w:val="32"/>
            <w:szCs w:val="32"/>
            <w:rPrChange w:id="10" w:author="Matthew Schneider" w:date="2022-03-20T16:27:00Z">
              <w:rPr/>
            </w:rPrChange>
          </w:rPr>
          <w:delText xml:space="preserve"> generated </w:delText>
        </w:r>
      </w:del>
      <w:r w:rsidR="004355A4" w:rsidRPr="009455E9">
        <w:rPr>
          <w:sz w:val="32"/>
          <w:szCs w:val="32"/>
          <w:rPrChange w:id="11" w:author="Matthew Schneider" w:date="2022-03-20T16:27:00Z">
            <w:rPr/>
          </w:rPrChange>
        </w:rPr>
        <w:t>usin</w:t>
      </w:r>
      <w:r w:rsidR="00CF3618" w:rsidRPr="009455E9">
        <w:rPr>
          <w:sz w:val="32"/>
          <w:szCs w:val="32"/>
          <w:rPrChange w:id="12" w:author="Matthew Schneider" w:date="2022-03-20T16:27:00Z">
            <w:rPr/>
          </w:rPrChange>
        </w:rPr>
        <w:t xml:space="preserve">g </w:t>
      </w:r>
      <w:del w:id="13" w:author="Matthew Schneider" w:date="2022-03-20T16:24:00Z">
        <w:r w:rsidR="004355A4" w:rsidRPr="009455E9" w:rsidDel="00A64F29">
          <w:rPr>
            <w:sz w:val="32"/>
            <w:szCs w:val="32"/>
            <w:rPrChange w:id="14" w:author="Matthew Schneider" w:date="2022-03-20T16:27:00Z">
              <w:rPr/>
            </w:rPrChange>
          </w:rPr>
          <w:delText>confidential</w:delText>
        </w:r>
      </w:del>
      <w:ins w:id="15" w:author="Matthew Schneider" w:date="2022-03-20T16:24:00Z">
        <w:r w:rsidR="00A64F29" w:rsidRPr="009455E9">
          <w:rPr>
            <w:sz w:val="32"/>
            <w:szCs w:val="32"/>
            <w:rPrChange w:id="16" w:author="Matthew Schneider" w:date="2022-03-20T16:27:00Z">
              <w:rPr/>
            </w:rPrChange>
          </w:rPr>
          <w:t>the original time series</w:t>
        </w:r>
      </w:ins>
      <w:del w:id="17" w:author="Matthew Schneider" w:date="2022-03-20T16:24:00Z">
        <w:r w:rsidR="004355A4" w:rsidRPr="009455E9" w:rsidDel="00A64F29">
          <w:rPr>
            <w:sz w:val="32"/>
            <w:szCs w:val="32"/>
            <w:rPrChange w:id="18" w:author="Matthew Schneider" w:date="2022-03-20T16:27:00Z">
              <w:rPr/>
            </w:rPrChange>
          </w:rPr>
          <w:delText xml:space="preserve"> data</w:delText>
        </w:r>
      </w:del>
      <w:r w:rsidR="004355A4" w:rsidRPr="009455E9">
        <w:rPr>
          <w:sz w:val="32"/>
          <w:szCs w:val="32"/>
          <w:rPrChange w:id="19" w:author="Matthew Schneider" w:date="2022-03-20T16:27:00Z">
            <w:rPr/>
          </w:rPrChange>
        </w:rPr>
        <w:t xml:space="preserve">. </w:t>
      </w:r>
      <w:r w:rsidR="00CF3618" w:rsidRPr="009455E9">
        <w:rPr>
          <w:sz w:val="32"/>
          <w:szCs w:val="32"/>
          <w:rPrChange w:id="20" w:author="Matthew Schneider" w:date="2022-03-20T16:27:00Z">
            <w:rPr/>
          </w:rPrChange>
        </w:rPr>
        <w:t>While prior e</w:t>
      </w:r>
      <w:r w:rsidR="002A16F2" w:rsidRPr="009455E9">
        <w:rPr>
          <w:sz w:val="32"/>
          <w:szCs w:val="32"/>
          <w:rPrChange w:id="21" w:author="Matthew Schneider" w:date="2022-03-20T16:27:00Z">
            <w:rPr/>
          </w:rPrChange>
        </w:rPr>
        <w:t xml:space="preserve">xperiments have demonstrated severe degradations in forecast accuracy </w:t>
      </w:r>
      <w:r w:rsidR="00CF3618" w:rsidRPr="009455E9">
        <w:rPr>
          <w:sz w:val="32"/>
          <w:szCs w:val="32"/>
          <w:rPrChange w:id="22" w:author="Matthew Schneider" w:date="2022-03-20T16:27:00Z">
            <w:rPr/>
          </w:rPrChange>
        </w:rPr>
        <w:t>from a VAR model applied to</w:t>
      </w:r>
      <w:r w:rsidR="002A16F2" w:rsidRPr="009455E9">
        <w:rPr>
          <w:sz w:val="32"/>
          <w:szCs w:val="32"/>
          <w:rPrChange w:id="23" w:author="Matthew Schneider" w:date="2022-03-20T16:27:00Z">
            <w:rPr/>
          </w:rPrChange>
        </w:rPr>
        <w:t xml:space="preserve"> differentially private </w:t>
      </w:r>
      <w:r w:rsidR="00CF3618" w:rsidRPr="009455E9">
        <w:rPr>
          <w:sz w:val="32"/>
          <w:szCs w:val="32"/>
          <w:rPrChange w:id="24" w:author="Matthew Schneider" w:date="2022-03-20T16:27:00Z">
            <w:rPr/>
          </w:rPrChange>
        </w:rPr>
        <w:t>time series</w:t>
      </w:r>
      <w:r w:rsidR="002A16F2" w:rsidRPr="009455E9">
        <w:rPr>
          <w:sz w:val="32"/>
          <w:szCs w:val="32"/>
          <w:rPrChange w:id="25" w:author="Matthew Schneider" w:date="2022-03-20T16:27:00Z">
            <w:rPr/>
          </w:rPrChange>
        </w:rPr>
        <w:t>,</w:t>
      </w:r>
      <w:r w:rsidR="00CF3618" w:rsidRPr="009455E9">
        <w:rPr>
          <w:sz w:val="32"/>
          <w:szCs w:val="32"/>
          <w:rPrChange w:id="26" w:author="Matthew Schneider" w:date="2022-03-20T16:27:00Z">
            <w:rPr/>
          </w:rPrChange>
        </w:rPr>
        <w:t xml:space="preserve"> </w:t>
      </w:r>
      <w:r w:rsidR="008F5E47" w:rsidRPr="009455E9">
        <w:rPr>
          <w:sz w:val="32"/>
          <w:szCs w:val="32"/>
          <w:rPrChange w:id="27" w:author="Matthew Schneider" w:date="2022-03-20T16:27:00Z">
            <w:rPr/>
          </w:rPrChange>
        </w:rPr>
        <w:t xml:space="preserve">little is known about </w:t>
      </w:r>
      <w:r w:rsidR="009F4EE6" w:rsidRPr="009455E9">
        <w:rPr>
          <w:sz w:val="32"/>
          <w:szCs w:val="32"/>
          <w:rPrChange w:id="28" w:author="Matthew Schneider" w:date="2022-03-20T16:27:00Z">
            <w:rPr/>
          </w:rPrChange>
        </w:rPr>
        <w:t xml:space="preserve">how </w:t>
      </w:r>
      <w:del w:id="29" w:author="Matthew Schneider" w:date="2022-03-20T16:25:00Z">
        <w:r w:rsidR="009F4EE6" w:rsidRPr="009455E9" w:rsidDel="00A64F29">
          <w:rPr>
            <w:sz w:val="32"/>
            <w:szCs w:val="32"/>
            <w:rPrChange w:id="30" w:author="Matthew Schneider" w:date="2022-03-20T16:27:00Z">
              <w:rPr/>
            </w:rPrChange>
          </w:rPr>
          <w:delText xml:space="preserve">data </w:delText>
        </w:r>
      </w:del>
      <w:ins w:id="31" w:author="Matthew Schneider" w:date="2022-03-20T16:25:00Z">
        <w:r w:rsidR="00A64F29" w:rsidRPr="009455E9">
          <w:rPr>
            <w:sz w:val="32"/>
            <w:szCs w:val="32"/>
            <w:rPrChange w:id="32" w:author="Matthew Schneider" w:date="2022-03-20T16:27:00Z">
              <w:rPr/>
            </w:rPrChange>
          </w:rPr>
          <w:t xml:space="preserve">privacy </w:t>
        </w:r>
      </w:ins>
      <w:r w:rsidR="009F4EE6" w:rsidRPr="009455E9">
        <w:rPr>
          <w:sz w:val="32"/>
          <w:szCs w:val="32"/>
          <w:rPrChange w:id="33" w:author="Matthew Schneider" w:date="2022-03-20T16:27:00Z">
            <w:rPr/>
          </w:rPrChange>
        </w:rPr>
        <w:t>protection affects other forecasting models</w:t>
      </w:r>
      <w:del w:id="34" w:author="Matthew Schneider" w:date="2022-03-20T16:25:00Z">
        <w:r w:rsidR="00CF3618" w:rsidRPr="009455E9" w:rsidDel="00A64F29">
          <w:rPr>
            <w:sz w:val="32"/>
            <w:szCs w:val="32"/>
            <w:rPrChange w:id="35" w:author="Matthew Schneider" w:date="2022-03-20T16:27:00Z">
              <w:rPr/>
            </w:rPrChange>
          </w:rPr>
          <w:delText xml:space="preserve"> </w:delText>
        </w:r>
      </w:del>
      <w:r w:rsidR="00CF3618" w:rsidRPr="009455E9">
        <w:rPr>
          <w:sz w:val="32"/>
          <w:szCs w:val="32"/>
          <w:rPrChange w:id="36" w:author="Matthew Schneider" w:date="2022-03-20T16:27:00Z">
            <w:rPr/>
          </w:rPrChange>
        </w:rPr>
        <w:t>.</w:t>
      </w:r>
      <w:r w:rsidR="00156CE3" w:rsidRPr="009455E9">
        <w:rPr>
          <w:sz w:val="32"/>
          <w:szCs w:val="32"/>
          <w:rPrChange w:id="37" w:author="Matthew Schneider" w:date="2022-03-20T16:27:00Z">
            <w:rPr/>
          </w:rPrChange>
        </w:rPr>
        <w:t xml:space="preserve"> </w:t>
      </w:r>
      <w:ins w:id="38" w:author="Matthew Schneider" w:date="2022-03-20T16:29:00Z">
        <w:r w:rsidR="00354350">
          <w:rPr>
            <w:sz w:val="32"/>
            <w:szCs w:val="32"/>
          </w:rPr>
          <w:t>We</w:t>
        </w:r>
      </w:ins>
      <w:ins w:id="39" w:author="Matthew Schneider" w:date="2022-03-20T16:28:00Z">
        <w:r w:rsidR="00354350">
          <w:rPr>
            <w:sz w:val="32"/>
            <w:szCs w:val="32"/>
          </w:rPr>
          <w:t xml:space="preserve"> measure</w:t>
        </w:r>
      </w:ins>
      <w:del w:id="40" w:author="Matthew Schneider" w:date="2022-03-20T16:25:00Z">
        <w:r w:rsidR="002A16F2" w:rsidRPr="009455E9" w:rsidDel="00A64F29">
          <w:rPr>
            <w:sz w:val="32"/>
            <w:szCs w:val="32"/>
            <w:rPrChange w:id="41" w:author="Matthew Schneider" w:date="2022-03-20T16:27:00Z">
              <w:rPr/>
            </w:rPrChange>
          </w:rPr>
          <w:delText>W</w:delText>
        </w:r>
      </w:del>
      <w:del w:id="42" w:author="Matthew Schneider" w:date="2022-03-20T16:28:00Z">
        <w:r w:rsidR="002A16F2" w:rsidRPr="009455E9" w:rsidDel="00354350">
          <w:rPr>
            <w:sz w:val="32"/>
            <w:szCs w:val="32"/>
            <w:rPrChange w:id="43" w:author="Matthew Schneider" w:date="2022-03-20T16:27:00Z">
              <w:rPr/>
            </w:rPrChange>
          </w:rPr>
          <w:delText>e analyze</w:delText>
        </w:r>
      </w:del>
      <w:r w:rsidR="002A16F2" w:rsidRPr="009455E9">
        <w:rPr>
          <w:sz w:val="32"/>
          <w:szCs w:val="32"/>
          <w:rPrChange w:id="44" w:author="Matthew Schneider" w:date="2022-03-20T16:27:00Z">
            <w:rPr/>
          </w:rPrChange>
        </w:rPr>
        <w:t xml:space="preserve"> the </w:t>
      </w:r>
      <w:r w:rsidR="008B1B55" w:rsidRPr="009455E9">
        <w:rPr>
          <w:sz w:val="32"/>
          <w:szCs w:val="32"/>
          <w:rPrChange w:id="45" w:author="Matthew Schneider" w:date="2022-03-20T16:27:00Z">
            <w:rPr/>
          </w:rPrChange>
        </w:rPr>
        <w:t xml:space="preserve">effects of </w:t>
      </w:r>
      <w:r w:rsidR="00AA74FD" w:rsidRPr="009455E9">
        <w:rPr>
          <w:sz w:val="32"/>
          <w:szCs w:val="32"/>
          <w:rPrChange w:id="46" w:author="Matthew Schneider" w:date="2022-03-20T16:27:00Z">
            <w:rPr/>
          </w:rPrChange>
        </w:rPr>
        <w:t xml:space="preserve">several </w:t>
      </w:r>
      <w:r w:rsidR="008B1B55" w:rsidRPr="009455E9">
        <w:rPr>
          <w:sz w:val="32"/>
          <w:szCs w:val="32"/>
          <w:rPrChange w:id="47" w:author="Matthew Schneider" w:date="2022-03-20T16:27:00Z">
            <w:rPr/>
          </w:rPrChange>
        </w:rPr>
        <w:t>data protection</w:t>
      </w:r>
      <w:r w:rsidR="00C72934" w:rsidRPr="009455E9">
        <w:rPr>
          <w:sz w:val="32"/>
          <w:szCs w:val="32"/>
          <w:rPrChange w:id="48" w:author="Matthew Schneider" w:date="2022-03-20T16:27:00Z">
            <w:rPr/>
          </w:rPrChange>
        </w:rPr>
        <w:t xml:space="preserve"> </w:t>
      </w:r>
      <w:r w:rsidR="00AA74FD" w:rsidRPr="009455E9">
        <w:rPr>
          <w:sz w:val="32"/>
          <w:szCs w:val="32"/>
          <w:rPrChange w:id="49" w:author="Matthew Schneider" w:date="2022-03-20T16:27:00Z">
            <w:rPr/>
          </w:rPrChange>
        </w:rPr>
        <w:t xml:space="preserve">methods </w:t>
      </w:r>
      <w:r w:rsidR="00C72934" w:rsidRPr="009455E9">
        <w:rPr>
          <w:sz w:val="32"/>
          <w:szCs w:val="32"/>
          <w:rPrChange w:id="50" w:author="Matthew Schneider" w:date="2022-03-20T16:27:00Z">
            <w:rPr/>
          </w:rPrChange>
        </w:rPr>
        <w:t>(top and bottom coding, additive noise, differential privacy, and cluster-based swapping)</w:t>
      </w:r>
      <w:r w:rsidR="008B1B55" w:rsidRPr="009455E9">
        <w:rPr>
          <w:sz w:val="32"/>
          <w:szCs w:val="32"/>
          <w:rPrChange w:id="51" w:author="Matthew Schneider" w:date="2022-03-20T16:27:00Z">
            <w:rPr/>
          </w:rPrChange>
        </w:rPr>
        <w:t xml:space="preserve"> on </w:t>
      </w:r>
      <w:r w:rsidR="00C72934" w:rsidRPr="009455E9">
        <w:rPr>
          <w:sz w:val="32"/>
          <w:szCs w:val="32"/>
          <w:rPrChange w:id="52" w:author="Matthew Schneider" w:date="2022-03-20T16:27:00Z">
            <w:rPr/>
          </w:rPrChange>
        </w:rPr>
        <w:t>both</w:t>
      </w:r>
      <w:r w:rsidR="00B0280C" w:rsidRPr="009455E9">
        <w:rPr>
          <w:sz w:val="32"/>
          <w:szCs w:val="32"/>
          <w:rPrChange w:id="53" w:author="Matthew Schneider" w:date="2022-03-20T16:27:00Z">
            <w:rPr/>
          </w:rPrChange>
        </w:rPr>
        <w:t xml:space="preserve"> simple and complex </w:t>
      </w:r>
      <w:r w:rsidR="00C72934" w:rsidRPr="009455E9">
        <w:rPr>
          <w:sz w:val="32"/>
          <w:szCs w:val="32"/>
          <w:rPrChange w:id="54" w:author="Matthew Schneider" w:date="2022-03-20T16:27:00Z">
            <w:rPr/>
          </w:rPrChange>
        </w:rPr>
        <w:t>forecasting models.</w:t>
      </w:r>
      <w:r w:rsidR="005A13B1" w:rsidRPr="009455E9">
        <w:rPr>
          <w:sz w:val="32"/>
          <w:szCs w:val="32"/>
          <w:rPrChange w:id="55" w:author="Matthew Schneider" w:date="2022-03-20T16:27:00Z">
            <w:rPr/>
          </w:rPrChange>
        </w:rPr>
        <w:t xml:space="preserve"> </w:t>
      </w:r>
    </w:p>
    <w:p w14:paraId="700FDE26" w14:textId="15F6FF7E" w:rsidR="00B05EAE" w:rsidRPr="009455E9" w:rsidDel="00A64F29" w:rsidRDefault="00B05EAE">
      <w:pPr>
        <w:rPr>
          <w:del w:id="56" w:author="Matthew Schneider" w:date="2022-03-20T16:25:00Z"/>
          <w:sz w:val="32"/>
          <w:szCs w:val="32"/>
          <w:rPrChange w:id="57" w:author="Matthew Schneider" w:date="2022-03-20T16:27:00Z">
            <w:rPr>
              <w:del w:id="58" w:author="Matthew Schneider" w:date="2022-03-20T16:25:00Z"/>
            </w:rPr>
          </w:rPrChange>
        </w:rPr>
      </w:pPr>
    </w:p>
    <w:p w14:paraId="6B1B3012" w14:textId="13E2EC0B" w:rsidR="009455E9" w:rsidRPr="009455E9" w:rsidDel="00354350" w:rsidRDefault="009455E9" w:rsidP="009455E9">
      <w:pPr>
        <w:rPr>
          <w:del w:id="59" w:author="Matthew Schneider" w:date="2022-03-20T16:29:00Z"/>
          <w:sz w:val="32"/>
          <w:szCs w:val="32"/>
          <w:rPrChange w:id="60" w:author="Matthew Schneider" w:date="2022-03-20T16:27:00Z">
            <w:rPr>
              <w:del w:id="61" w:author="Matthew Schneider" w:date="2022-03-20T16:29:00Z"/>
            </w:rPr>
          </w:rPrChange>
        </w:rPr>
      </w:pPr>
      <w:ins w:id="62" w:author="Matthew Schneider" w:date="2022-03-20T16:26:00Z">
        <w:r w:rsidRPr="009455E9">
          <w:rPr>
            <w:sz w:val="32"/>
            <w:szCs w:val="32"/>
            <w:rPrChange w:id="63" w:author="Matthew Schneider" w:date="2022-03-20T16:27:00Z">
              <w:rPr/>
            </w:rPrChange>
          </w:rPr>
          <w:t xml:space="preserve"> </w:t>
        </w:r>
      </w:ins>
      <w:commentRangeStart w:id="64"/>
      <w:r w:rsidR="00466BDD" w:rsidRPr="009455E9">
        <w:rPr>
          <w:sz w:val="32"/>
          <w:szCs w:val="32"/>
          <w:rPrChange w:id="65" w:author="Matthew Schneider" w:date="2022-03-20T16:27:00Z">
            <w:rPr/>
          </w:rPrChange>
        </w:rPr>
        <w:t xml:space="preserve">We </w:t>
      </w:r>
      <w:r w:rsidR="00202AAF" w:rsidRPr="009455E9">
        <w:rPr>
          <w:sz w:val="32"/>
          <w:szCs w:val="32"/>
          <w:rPrChange w:id="66" w:author="Matthew Schneider" w:date="2022-03-20T16:27:00Z">
            <w:rPr/>
          </w:rPrChange>
        </w:rPr>
        <w:t>find that data protection</w:t>
      </w:r>
      <w:commentRangeStart w:id="67"/>
      <w:commentRangeStart w:id="68"/>
      <w:commentRangeStart w:id="69"/>
      <w:r w:rsidR="00202AAF" w:rsidRPr="009455E9">
        <w:rPr>
          <w:sz w:val="32"/>
          <w:szCs w:val="32"/>
          <w:rPrChange w:id="70" w:author="Matthew Schneider" w:date="2022-03-20T16:27:00Z">
            <w:rPr/>
          </w:rPrChange>
        </w:rPr>
        <w:t xml:space="preserve"> </w:t>
      </w:r>
      <w:del w:id="71" w:author="Matthew Schneider" w:date="2022-03-20T16:26:00Z">
        <w:r w:rsidR="00202AAF" w:rsidRPr="009455E9" w:rsidDel="009455E9">
          <w:rPr>
            <w:sz w:val="32"/>
            <w:szCs w:val="32"/>
            <w:rPrChange w:id="72" w:author="Matthew Schneider" w:date="2022-03-20T16:27:00Z">
              <w:rPr/>
            </w:rPrChange>
          </w:rPr>
          <w:delText xml:space="preserve">generally </w:delText>
        </w:r>
      </w:del>
      <w:ins w:id="73" w:author="Matthew Schneider" w:date="2022-03-20T16:26:00Z">
        <w:del w:id="74" w:author="Bale,Cameron" w:date="2022-03-21T11:13:00Z">
          <w:r w:rsidRPr="009455E9" w:rsidDel="00D6680A">
            <w:rPr>
              <w:sz w:val="32"/>
              <w:szCs w:val="32"/>
              <w:rPrChange w:id="75" w:author="Matthew Schneider" w:date="2022-03-20T16:27:00Z">
                <w:rPr/>
              </w:rPrChange>
            </w:rPr>
            <w:delText>usually</w:delText>
          </w:r>
          <w:commentRangeEnd w:id="67"/>
          <w:r w:rsidRPr="009455E9" w:rsidDel="00D6680A">
            <w:rPr>
              <w:rStyle w:val="CommentReference"/>
              <w:sz w:val="22"/>
              <w:szCs w:val="22"/>
              <w:rPrChange w:id="76" w:author="Matthew Schneider" w:date="2022-03-20T16:27:00Z">
                <w:rPr>
                  <w:rStyle w:val="CommentReference"/>
                </w:rPr>
              </w:rPrChange>
            </w:rPr>
            <w:commentReference w:id="67"/>
          </w:r>
        </w:del>
      </w:ins>
      <w:commentRangeEnd w:id="68"/>
      <w:r w:rsidR="00D6680A">
        <w:rPr>
          <w:rStyle w:val="CommentReference"/>
        </w:rPr>
        <w:commentReference w:id="68"/>
      </w:r>
      <w:commentRangeEnd w:id="69"/>
      <w:r w:rsidR="00F04579">
        <w:rPr>
          <w:rStyle w:val="CommentReference"/>
        </w:rPr>
        <w:commentReference w:id="69"/>
      </w:r>
      <w:ins w:id="77" w:author="Matthew Schneider" w:date="2022-03-20T16:27:00Z">
        <w:del w:id="78" w:author="Bale,Cameron" w:date="2022-03-21T11:13:00Z">
          <w:r w:rsidDel="00D6680A">
            <w:rPr>
              <w:sz w:val="32"/>
              <w:szCs w:val="32"/>
            </w:rPr>
            <w:delText xml:space="preserve"> </w:delText>
          </w:r>
        </w:del>
      </w:ins>
      <w:r w:rsidR="00202AAF" w:rsidRPr="009455E9">
        <w:rPr>
          <w:sz w:val="32"/>
          <w:szCs w:val="32"/>
          <w:rPrChange w:id="79" w:author="Matthew Schneider" w:date="2022-03-20T16:27:00Z">
            <w:rPr/>
          </w:rPrChange>
        </w:rPr>
        <w:t>degrades forecast accuracy</w:t>
      </w:r>
      <w:ins w:id="80" w:author="Bale,Cameron" w:date="2022-03-21T11:13:00Z">
        <w:r w:rsidR="00D6680A">
          <w:rPr>
            <w:sz w:val="32"/>
            <w:szCs w:val="32"/>
          </w:rPr>
          <w:t xml:space="preserve"> the majority of the time</w:t>
        </w:r>
      </w:ins>
      <w:r w:rsidR="00500238" w:rsidRPr="009455E9">
        <w:rPr>
          <w:sz w:val="32"/>
          <w:szCs w:val="32"/>
          <w:rPrChange w:id="81" w:author="Matthew Schneider" w:date="2022-03-20T16:27:00Z">
            <w:rPr/>
          </w:rPrChange>
        </w:rPr>
        <w:t xml:space="preserve"> regardless of forecast horizon</w:t>
      </w:r>
      <w:r w:rsidR="00202AAF" w:rsidRPr="009455E9">
        <w:rPr>
          <w:sz w:val="32"/>
          <w:szCs w:val="32"/>
          <w:rPrChange w:id="82" w:author="Matthew Schneider" w:date="2022-03-20T16:27:00Z">
            <w:rPr/>
          </w:rPrChange>
        </w:rPr>
        <w:t>.</w:t>
      </w:r>
      <w:ins w:id="83" w:author="Matthew Schneider" w:date="2022-03-20T16:29:00Z">
        <w:r w:rsidR="00354350">
          <w:rPr>
            <w:sz w:val="32"/>
            <w:szCs w:val="32"/>
          </w:rPr>
          <w:t xml:space="preserve">  </w:t>
        </w:r>
      </w:ins>
      <w:commentRangeEnd w:id="64"/>
      <w:r w:rsidR="00D6680A">
        <w:rPr>
          <w:rStyle w:val="CommentReference"/>
        </w:rPr>
        <w:commentReference w:id="64"/>
      </w:r>
      <w:ins w:id="84" w:author="Matthew Schneider" w:date="2022-03-20T16:29:00Z">
        <w:r w:rsidR="00354350">
          <w:rPr>
            <w:sz w:val="32"/>
            <w:szCs w:val="32"/>
          </w:rPr>
          <w:t xml:space="preserve">Surprisingly, </w:t>
        </w:r>
      </w:ins>
    </w:p>
    <w:p w14:paraId="284277B6" w14:textId="0F089266" w:rsidR="00B05EAE" w:rsidRPr="009455E9" w:rsidDel="00354350" w:rsidRDefault="00B05EAE" w:rsidP="009455E9">
      <w:pPr>
        <w:rPr>
          <w:del w:id="85" w:author="Matthew Schneider" w:date="2022-03-20T16:29:00Z"/>
          <w:sz w:val="32"/>
          <w:szCs w:val="32"/>
          <w:rPrChange w:id="86" w:author="Matthew Schneider" w:date="2022-03-20T16:27:00Z">
            <w:rPr>
              <w:del w:id="87" w:author="Matthew Schneider" w:date="2022-03-20T16:29:00Z"/>
            </w:rPr>
          </w:rPrChange>
        </w:rPr>
      </w:pPr>
    </w:p>
    <w:p w14:paraId="58DAF5EB" w14:textId="6CF75827" w:rsidR="007846A0" w:rsidRPr="002E056D" w:rsidDel="00D6680A" w:rsidRDefault="008304F3" w:rsidP="00D6680A">
      <w:pPr>
        <w:rPr>
          <w:del w:id="88" w:author="Bale,Cameron" w:date="2022-03-21T11:14:00Z"/>
          <w:moveTo w:id="89" w:author="Matthew Schneider" w:date="2022-03-20T16:30:00Z"/>
          <w:sz w:val="32"/>
          <w:szCs w:val="32"/>
        </w:rPr>
        <w:pPrChange w:id="90" w:author="Bale,Cameron" w:date="2022-03-21T11:14:00Z">
          <w:pPr/>
        </w:pPrChange>
      </w:pPr>
      <w:del w:id="91" w:author="Matthew Schneider" w:date="2022-03-20T16:29:00Z">
        <w:r w:rsidRPr="009455E9" w:rsidDel="00354350">
          <w:rPr>
            <w:sz w:val="32"/>
            <w:szCs w:val="32"/>
            <w:rPrChange w:id="92" w:author="Matthew Schneider" w:date="2022-03-20T16:27:00Z">
              <w:rPr/>
            </w:rPrChange>
          </w:rPr>
          <w:delText>U</w:delText>
        </w:r>
      </w:del>
      <w:ins w:id="93" w:author="Matthew Schneider" w:date="2022-03-20T16:29:00Z">
        <w:r w:rsidR="00354350">
          <w:rPr>
            <w:sz w:val="32"/>
            <w:szCs w:val="32"/>
          </w:rPr>
          <w:t>when the time series are protected with</w:t>
        </w:r>
      </w:ins>
      <w:del w:id="94" w:author="Matthew Schneider" w:date="2022-03-20T16:29:00Z">
        <w:r w:rsidRPr="009455E9" w:rsidDel="00354350">
          <w:rPr>
            <w:sz w:val="32"/>
            <w:szCs w:val="32"/>
            <w:rPrChange w:id="95" w:author="Matthew Schneider" w:date="2022-03-20T16:27:00Z">
              <w:rPr/>
            </w:rPrChange>
          </w:rPr>
          <w:delText>nder</w:delText>
        </w:r>
      </w:del>
      <w:r w:rsidR="005C289C" w:rsidRPr="009455E9">
        <w:rPr>
          <w:sz w:val="32"/>
          <w:szCs w:val="32"/>
          <w:rPrChange w:id="96" w:author="Matthew Schneider" w:date="2022-03-20T16:27:00Z">
            <w:rPr/>
          </w:rPrChange>
        </w:rPr>
        <w:t xml:space="preserve"> </w:t>
      </w:r>
      <w:r w:rsidR="00202AAF" w:rsidRPr="009455E9">
        <w:rPr>
          <w:sz w:val="32"/>
          <w:szCs w:val="32"/>
          <w:rPrChange w:id="97" w:author="Matthew Schneider" w:date="2022-03-20T16:27:00Z">
            <w:rPr/>
          </w:rPrChange>
        </w:rPr>
        <w:t>differential</w:t>
      </w:r>
      <w:r w:rsidR="005C289C" w:rsidRPr="009455E9">
        <w:rPr>
          <w:sz w:val="32"/>
          <w:szCs w:val="32"/>
          <w:rPrChange w:id="98" w:author="Matthew Schneider" w:date="2022-03-20T16:27:00Z">
            <w:rPr/>
          </w:rPrChange>
        </w:rPr>
        <w:t xml:space="preserve"> privacy</w:t>
      </w:r>
      <w:r w:rsidR="007E7717" w:rsidRPr="009455E9">
        <w:rPr>
          <w:sz w:val="32"/>
          <w:szCs w:val="32"/>
          <w:rPrChange w:id="99" w:author="Matthew Schneider" w:date="2022-03-20T16:27:00Z">
            <w:rPr/>
          </w:rPrChange>
        </w:rPr>
        <w:t xml:space="preserve"> </w:t>
      </w:r>
      <w:del w:id="100" w:author="Matthew Schneider" w:date="2022-03-20T16:29:00Z">
        <w:r w:rsidR="007E7717" w:rsidRPr="009455E9" w:rsidDel="00354350">
          <w:rPr>
            <w:sz w:val="32"/>
            <w:szCs w:val="32"/>
            <w:rPrChange w:id="101" w:author="Matthew Schneider" w:date="2022-03-20T16:27:00Z">
              <w:rPr/>
            </w:rPrChange>
          </w:rPr>
          <w:delText xml:space="preserve">and </w:delText>
        </w:r>
      </w:del>
      <w:ins w:id="102" w:author="Matthew Schneider" w:date="2022-03-20T16:29:00Z">
        <w:r w:rsidR="00354350">
          <w:rPr>
            <w:sz w:val="32"/>
            <w:szCs w:val="32"/>
          </w:rPr>
          <w:t>or</w:t>
        </w:r>
        <w:r w:rsidR="00354350" w:rsidRPr="009455E9">
          <w:rPr>
            <w:sz w:val="32"/>
            <w:szCs w:val="32"/>
            <w:rPrChange w:id="103" w:author="Matthew Schneider" w:date="2022-03-20T16:27:00Z">
              <w:rPr/>
            </w:rPrChange>
          </w:rPr>
          <w:t xml:space="preserve"> </w:t>
        </w:r>
      </w:ins>
      <w:r w:rsidRPr="009455E9">
        <w:rPr>
          <w:sz w:val="32"/>
          <w:szCs w:val="32"/>
          <w:rPrChange w:id="104" w:author="Matthew Schneider" w:date="2022-03-20T16:27:00Z">
            <w:rPr/>
          </w:rPrChange>
        </w:rPr>
        <w:t>additive noise</w:t>
      </w:r>
      <w:r w:rsidR="005C289C" w:rsidRPr="009455E9">
        <w:rPr>
          <w:sz w:val="32"/>
          <w:szCs w:val="32"/>
          <w:rPrChange w:id="105" w:author="Matthew Schneider" w:date="2022-03-20T16:27:00Z">
            <w:rPr/>
          </w:rPrChange>
        </w:rPr>
        <w:t>,</w:t>
      </w:r>
      <w:r w:rsidRPr="009455E9">
        <w:rPr>
          <w:sz w:val="32"/>
          <w:szCs w:val="32"/>
          <w:rPrChange w:id="106" w:author="Matthew Schneider" w:date="2022-03-20T16:27:00Z">
            <w:rPr/>
          </w:rPrChange>
        </w:rPr>
        <w:t xml:space="preserve"> </w:t>
      </w:r>
      <w:r w:rsidR="005C289C" w:rsidRPr="009455E9">
        <w:rPr>
          <w:sz w:val="32"/>
          <w:szCs w:val="32"/>
          <w:rPrChange w:id="107" w:author="Matthew Schneider" w:date="2022-03-20T16:27:00Z">
            <w:rPr/>
          </w:rPrChange>
        </w:rPr>
        <w:t>w</w:t>
      </w:r>
      <w:r w:rsidR="00C502F7" w:rsidRPr="009455E9">
        <w:rPr>
          <w:sz w:val="32"/>
          <w:szCs w:val="32"/>
          <w:rPrChange w:id="108" w:author="Matthew Schneider" w:date="2022-03-20T16:27:00Z">
            <w:rPr/>
          </w:rPrChange>
        </w:rPr>
        <w:t xml:space="preserve">e find that </w:t>
      </w:r>
      <w:r w:rsidR="00D27FCD" w:rsidRPr="009455E9">
        <w:rPr>
          <w:sz w:val="32"/>
          <w:szCs w:val="32"/>
          <w:rPrChange w:id="109" w:author="Matthew Schneider" w:date="2022-03-20T16:27:00Z">
            <w:rPr/>
          </w:rPrChange>
        </w:rPr>
        <w:t>exponential smoothing</w:t>
      </w:r>
      <w:r w:rsidR="0020492B" w:rsidRPr="009455E9">
        <w:rPr>
          <w:sz w:val="32"/>
          <w:szCs w:val="32"/>
          <w:rPrChange w:id="110" w:author="Matthew Schneider" w:date="2022-03-20T16:27:00Z">
            <w:rPr/>
          </w:rPrChange>
        </w:rPr>
        <w:t xml:space="preserve"> models have better accuracy than </w:t>
      </w:r>
      <w:r w:rsidR="00D27FCD" w:rsidRPr="009455E9">
        <w:rPr>
          <w:sz w:val="32"/>
          <w:szCs w:val="32"/>
          <w:rPrChange w:id="111" w:author="Matthew Schneider" w:date="2022-03-20T16:27:00Z">
            <w:rPr/>
          </w:rPrChange>
        </w:rPr>
        <w:t>LGBM</w:t>
      </w:r>
      <w:r w:rsidR="0020492B" w:rsidRPr="009455E9">
        <w:rPr>
          <w:sz w:val="32"/>
          <w:szCs w:val="32"/>
          <w:rPrChange w:id="112" w:author="Matthew Schneider" w:date="2022-03-20T16:27:00Z">
            <w:rPr/>
          </w:rPrChange>
        </w:rPr>
        <w:t xml:space="preserve"> models</w:t>
      </w:r>
      <w:r w:rsidR="00E52507" w:rsidRPr="009455E9">
        <w:rPr>
          <w:sz w:val="32"/>
          <w:szCs w:val="32"/>
          <w:rPrChange w:id="113" w:author="Matthew Schneider" w:date="2022-03-20T16:27:00Z">
            <w:rPr/>
          </w:rPrChange>
        </w:rPr>
        <w:t xml:space="preserve"> for all forecast horizon</w:t>
      </w:r>
      <w:r w:rsidR="007E7717" w:rsidRPr="009455E9">
        <w:rPr>
          <w:sz w:val="32"/>
          <w:szCs w:val="32"/>
          <w:rPrChange w:id="114" w:author="Matthew Schneider" w:date="2022-03-20T16:27:00Z">
            <w:rPr/>
          </w:rPrChange>
        </w:rPr>
        <w:t xml:space="preserve">s. </w:t>
      </w:r>
      <w:moveToRangeStart w:id="115" w:author="Matthew Schneider" w:date="2022-03-20T16:30:00Z" w:name="move98686261"/>
      <w:moveTo w:id="116" w:author="Matthew Schneider" w:date="2022-03-20T16:30:00Z">
        <w:r w:rsidR="007846A0" w:rsidRPr="002E056D">
          <w:rPr>
            <w:sz w:val="32"/>
            <w:szCs w:val="32"/>
          </w:rPr>
          <w:t xml:space="preserve">We investigate the </w:t>
        </w:r>
        <w:del w:id="117" w:author="Matthew Schneider" w:date="2022-03-20T16:31:00Z">
          <w:r w:rsidR="007846A0" w:rsidRPr="002E056D" w:rsidDel="007846A0">
            <w:rPr>
              <w:sz w:val="32"/>
              <w:szCs w:val="32"/>
            </w:rPr>
            <w:delText>drivers of</w:delText>
          </w:r>
        </w:del>
      </w:moveTo>
      <w:ins w:id="118" w:author="Matthew Schneider" w:date="2022-03-20T16:31:00Z">
        <w:r w:rsidR="007846A0">
          <w:rPr>
            <w:sz w:val="32"/>
            <w:szCs w:val="32"/>
          </w:rPr>
          <w:t>reasons behind</w:t>
        </w:r>
      </w:ins>
      <w:moveTo w:id="119" w:author="Matthew Schneider" w:date="2022-03-20T16:30:00Z">
        <w:r w:rsidR="007846A0" w:rsidRPr="002E056D">
          <w:rPr>
            <w:sz w:val="32"/>
            <w:szCs w:val="32"/>
          </w:rPr>
          <w:t xml:space="preserve"> these results and offer guidance for practitioners </w:t>
        </w:r>
      </w:moveTo>
      <w:ins w:id="120" w:author="Matthew Schneider" w:date="2022-03-20T16:32:00Z">
        <w:r w:rsidR="007846A0">
          <w:rPr>
            <w:sz w:val="32"/>
            <w:szCs w:val="32"/>
          </w:rPr>
          <w:t>i</w:t>
        </w:r>
      </w:ins>
      <w:moveTo w:id="121" w:author="Matthew Schneider" w:date="2022-03-20T16:30:00Z">
        <w:del w:id="122" w:author="Matthew Schneider" w:date="2022-03-20T16:32:00Z">
          <w:r w:rsidR="007846A0" w:rsidRPr="002E056D" w:rsidDel="007846A0">
            <w:rPr>
              <w:sz w:val="32"/>
              <w:szCs w:val="32"/>
            </w:rPr>
            <w:delText>o</w:delText>
          </w:r>
        </w:del>
        <w:r w:rsidR="007846A0" w:rsidRPr="002E056D">
          <w:rPr>
            <w:sz w:val="32"/>
            <w:szCs w:val="32"/>
          </w:rPr>
          <w:t xml:space="preserve">n selecting a forecast model </w:t>
        </w:r>
      </w:moveTo>
      <w:ins w:id="123" w:author="Matthew Schneider" w:date="2022-03-20T16:32:00Z">
        <w:r w:rsidR="007846A0">
          <w:rPr>
            <w:sz w:val="32"/>
            <w:szCs w:val="32"/>
          </w:rPr>
          <w:t>for privacy protected time series data</w:t>
        </w:r>
      </w:ins>
      <w:moveTo w:id="124" w:author="Matthew Schneider" w:date="2022-03-20T16:30:00Z">
        <w:del w:id="125" w:author="Matthew Schneider" w:date="2022-03-20T16:31:00Z">
          <w:r w:rsidR="007846A0" w:rsidRPr="002E056D" w:rsidDel="007846A0">
            <w:rPr>
              <w:sz w:val="32"/>
              <w:szCs w:val="32"/>
            </w:rPr>
            <w:delText>under various data protection approaches</w:delText>
          </w:r>
        </w:del>
        <w:r w:rsidR="007846A0" w:rsidRPr="002E056D">
          <w:rPr>
            <w:sz w:val="32"/>
            <w:szCs w:val="32"/>
          </w:rPr>
          <w:t>.</w:t>
        </w:r>
      </w:moveTo>
    </w:p>
    <w:moveToRangeEnd w:id="115"/>
    <w:p w14:paraId="6097E6A5" w14:textId="63192C5C" w:rsidR="00B05EAE" w:rsidRPr="009455E9" w:rsidDel="00D6680A" w:rsidRDefault="00B05EAE" w:rsidP="00D6680A">
      <w:pPr>
        <w:rPr>
          <w:del w:id="126" w:author="Bale,Cameron" w:date="2022-03-21T11:14:00Z"/>
          <w:sz w:val="32"/>
          <w:szCs w:val="32"/>
          <w:rPrChange w:id="127" w:author="Matthew Schneider" w:date="2022-03-20T16:27:00Z">
            <w:rPr>
              <w:del w:id="128" w:author="Bale,Cameron" w:date="2022-03-21T11:14:00Z"/>
            </w:rPr>
          </w:rPrChange>
        </w:rPr>
        <w:pPrChange w:id="129" w:author="Bale,Cameron" w:date="2022-03-21T11:14:00Z">
          <w:pPr/>
        </w:pPrChange>
      </w:pPr>
    </w:p>
    <w:p w14:paraId="24A5E572" w14:textId="77777777" w:rsidR="00B05EAE" w:rsidRPr="009455E9" w:rsidDel="00D6680A" w:rsidRDefault="00B05EAE" w:rsidP="00D6680A">
      <w:pPr>
        <w:rPr>
          <w:del w:id="130" w:author="Bale,Cameron" w:date="2022-03-21T11:14:00Z"/>
          <w:sz w:val="32"/>
          <w:szCs w:val="32"/>
          <w:rPrChange w:id="131" w:author="Matthew Schneider" w:date="2022-03-20T16:27:00Z">
            <w:rPr>
              <w:del w:id="132" w:author="Bale,Cameron" w:date="2022-03-21T11:14:00Z"/>
            </w:rPr>
          </w:rPrChange>
        </w:rPr>
        <w:pPrChange w:id="133" w:author="Bale,Cameron" w:date="2022-03-21T11:14:00Z">
          <w:pPr/>
        </w:pPrChange>
      </w:pPr>
    </w:p>
    <w:p w14:paraId="00DC39A3" w14:textId="602E581E" w:rsidR="00B05EAE" w:rsidRPr="007846A0" w:rsidDel="00D6680A" w:rsidRDefault="007E7717" w:rsidP="00D6680A">
      <w:pPr>
        <w:rPr>
          <w:del w:id="134" w:author="Bale,Cameron" w:date="2022-03-21T11:14:00Z"/>
          <w:strike/>
          <w:sz w:val="32"/>
          <w:szCs w:val="32"/>
          <w:rPrChange w:id="135" w:author="Matthew Schneider" w:date="2022-03-20T16:30:00Z">
            <w:rPr>
              <w:del w:id="136" w:author="Bale,Cameron" w:date="2022-03-21T11:14:00Z"/>
            </w:rPr>
          </w:rPrChange>
        </w:rPr>
        <w:pPrChange w:id="137" w:author="Bale,Cameron" w:date="2022-03-21T11:14:00Z">
          <w:pPr/>
        </w:pPrChange>
      </w:pPr>
      <w:commentRangeStart w:id="138"/>
      <w:del w:id="139" w:author="Bale,Cameron" w:date="2022-03-21T11:14:00Z">
        <w:r w:rsidRPr="007846A0" w:rsidDel="00D6680A">
          <w:rPr>
            <w:strike/>
            <w:sz w:val="32"/>
            <w:szCs w:val="32"/>
            <w:rPrChange w:id="140" w:author="Matthew Schneider" w:date="2022-03-20T16:30:00Z">
              <w:rPr/>
            </w:rPrChange>
          </w:rPr>
          <w:delText>However, under top and bottom coding, LGBM models have better accuracy than exponential smoothing models for longer forecast horizons.</w:delText>
        </w:r>
        <w:r w:rsidR="005A13B1" w:rsidRPr="007846A0" w:rsidDel="00D6680A">
          <w:rPr>
            <w:strike/>
            <w:sz w:val="32"/>
            <w:szCs w:val="32"/>
            <w:rPrChange w:id="141" w:author="Matthew Schneider" w:date="2022-03-20T16:30:00Z">
              <w:rPr/>
            </w:rPrChange>
          </w:rPr>
          <w:delText xml:space="preserve"> </w:delText>
        </w:r>
        <w:commentRangeEnd w:id="138"/>
        <w:r w:rsidR="007846A0" w:rsidDel="00D6680A">
          <w:rPr>
            <w:rStyle w:val="CommentReference"/>
          </w:rPr>
          <w:commentReference w:id="138"/>
        </w:r>
      </w:del>
    </w:p>
    <w:p w14:paraId="41FA94A6" w14:textId="77777777" w:rsidR="00B05EAE" w:rsidRPr="009455E9" w:rsidDel="00D6680A" w:rsidRDefault="00B05EAE" w:rsidP="00D6680A">
      <w:pPr>
        <w:rPr>
          <w:del w:id="142" w:author="Bale,Cameron" w:date="2022-03-21T11:14:00Z"/>
          <w:sz w:val="32"/>
          <w:szCs w:val="32"/>
          <w:rPrChange w:id="143" w:author="Matthew Schneider" w:date="2022-03-20T16:27:00Z">
            <w:rPr>
              <w:del w:id="144" w:author="Bale,Cameron" w:date="2022-03-21T11:14:00Z"/>
            </w:rPr>
          </w:rPrChange>
        </w:rPr>
        <w:pPrChange w:id="145" w:author="Bale,Cameron" w:date="2022-03-21T11:14:00Z">
          <w:pPr/>
        </w:pPrChange>
      </w:pPr>
    </w:p>
    <w:p w14:paraId="680A7DA2" w14:textId="724B1F4D" w:rsidR="009A5834" w:rsidRPr="009455E9" w:rsidRDefault="00893521" w:rsidP="00D6680A">
      <w:pPr>
        <w:rPr>
          <w:sz w:val="32"/>
          <w:szCs w:val="32"/>
          <w:rPrChange w:id="146" w:author="Matthew Schneider" w:date="2022-03-20T16:27:00Z">
            <w:rPr/>
          </w:rPrChange>
        </w:rPr>
      </w:pPr>
      <w:moveFromRangeStart w:id="147" w:author="Matthew Schneider" w:date="2022-03-20T16:30:00Z" w:name="move98686261"/>
      <w:moveFrom w:id="148" w:author="Matthew Schneider" w:date="2022-03-20T16:30:00Z">
        <w:del w:id="149" w:author="Bale,Cameron" w:date="2022-03-21T11:14:00Z">
          <w:r w:rsidRPr="009455E9" w:rsidDel="00D6680A">
            <w:rPr>
              <w:sz w:val="32"/>
              <w:szCs w:val="32"/>
              <w:rPrChange w:id="150" w:author="Matthew Schneider" w:date="2022-03-20T16:27:00Z">
                <w:rPr/>
              </w:rPrChange>
            </w:rPr>
            <w:delText xml:space="preserve">We investigate the </w:delText>
          </w:r>
          <w:r w:rsidR="00B0280C" w:rsidRPr="009455E9" w:rsidDel="00D6680A">
            <w:rPr>
              <w:sz w:val="32"/>
              <w:szCs w:val="32"/>
              <w:rPrChange w:id="151" w:author="Matthew Schneider" w:date="2022-03-20T16:27:00Z">
                <w:rPr/>
              </w:rPrChange>
            </w:rPr>
            <w:delText>drivers of</w:delText>
          </w:r>
          <w:r w:rsidR="00F3338A" w:rsidRPr="009455E9" w:rsidDel="00D6680A">
            <w:rPr>
              <w:sz w:val="32"/>
              <w:szCs w:val="32"/>
              <w:rPrChange w:id="152" w:author="Matthew Schneider" w:date="2022-03-20T16:27:00Z">
                <w:rPr/>
              </w:rPrChange>
            </w:rPr>
            <w:delText xml:space="preserve"> these results</w:delText>
          </w:r>
          <w:r w:rsidR="00156CE3" w:rsidRPr="009455E9" w:rsidDel="00D6680A">
            <w:rPr>
              <w:sz w:val="32"/>
              <w:szCs w:val="32"/>
              <w:rPrChange w:id="153" w:author="Matthew Schneider" w:date="2022-03-20T16:27:00Z">
                <w:rPr/>
              </w:rPrChange>
            </w:rPr>
            <w:delText xml:space="preserve"> </w:delText>
          </w:r>
          <w:r w:rsidR="00F3338A" w:rsidRPr="009455E9" w:rsidDel="00D6680A">
            <w:rPr>
              <w:sz w:val="32"/>
              <w:szCs w:val="32"/>
              <w:rPrChange w:id="154" w:author="Matthew Schneider" w:date="2022-03-20T16:27:00Z">
                <w:rPr/>
              </w:rPrChange>
            </w:rPr>
            <w:delText xml:space="preserve">and offer guidance for practitioners on </w:delText>
          </w:r>
          <w:r w:rsidR="00221798" w:rsidRPr="009455E9" w:rsidDel="00D6680A">
            <w:rPr>
              <w:sz w:val="32"/>
              <w:szCs w:val="32"/>
              <w:rPrChange w:id="155" w:author="Matthew Schneider" w:date="2022-03-20T16:27:00Z">
                <w:rPr/>
              </w:rPrChange>
            </w:rPr>
            <w:delText xml:space="preserve">selecting a forecast </w:delText>
          </w:r>
          <w:r w:rsidR="00F3338A" w:rsidRPr="009455E9" w:rsidDel="00D6680A">
            <w:rPr>
              <w:sz w:val="32"/>
              <w:szCs w:val="32"/>
              <w:rPrChange w:id="156" w:author="Matthew Schneider" w:date="2022-03-20T16:27:00Z">
                <w:rPr/>
              </w:rPrChange>
            </w:rPr>
            <w:delText>model under various data protection approaches.</w:delText>
          </w:r>
        </w:del>
      </w:moveFrom>
      <w:moveFromRangeEnd w:id="147"/>
    </w:p>
    <w:sectPr w:rsidR="009A5834" w:rsidRPr="009455E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7" w:author="Matthew Schneider" w:date="2022-03-20T16:26:00Z" w:initials="MS">
    <w:p w14:paraId="5C06DC0D" w14:textId="7B2EE263" w:rsidR="009455E9" w:rsidRDefault="009455E9">
      <w:pPr>
        <w:pStyle w:val="CommentText"/>
      </w:pPr>
      <w:r>
        <w:rPr>
          <w:rStyle w:val="CommentReference"/>
        </w:rPr>
        <w:annotationRef/>
      </w:r>
      <w:r>
        <w:t xml:space="preserve">Can we </w:t>
      </w:r>
      <w:r w:rsidR="00354350">
        <w:t>quantify</w:t>
      </w:r>
      <w:r>
        <w:t xml:space="preserve"> this or use something like “most of the </w:t>
      </w:r>
      <w:proofErr w:type="gramStart"/>
      <w:r>
        <w:t>time”</w:t>
      </w:r>
      <w:proofErr w:type="gramEnd"/>
    </w:p>
  </w:comment>
  <w:comment w:id="68" w:author="Bale,Cameron" w:date="2022-03-21T11:13:00Z" w:initials="B">
    <w:p w14:paraId="0386145A" w14:textId="2D867D73" w:rsidR="00D6680A" w:rsidRDefault="00D6680A">
      <w:pPr>
        <w:pStyle w:val="CommentText"/>
      </w:pPr>
      <w:r>
        <w:rPr>
          <w:rStyle w:val="CommentReference"/>
        </w:rPr>
        <w:annotationRef/>
      </w:r>
      <w:r>
        <w:t>Changed “usually” to “majority of the time”</w:t>
      </w:r>
    </w:p>
  </w:comment>
  <w:comment w:id="69" w:author="Bale,Cameron" w:date="2022-03-21T11:25:00Z" w:initials="B">
    <w:p w14:paraId="669DFE17" w14:textId="52DEF540" w:rsidR="00F04579" w:rsidRDefault="00F04579">
      <w:pPr>
        <w:pStyle w:val="CommentText"/>
      </w:pPr>
      <w:r>
        <w:rPr>
          <w:rStyle w:val="CommentReference"/>
        </w:rPr>
        <w:annotationRef/>
      </w:r>
      <w:r>
        <w:t>There is only only one case where the mean accuracy does not get worse: differential privacy, epsilon=20, with a “high complexity” LGBM model.</w:t>
      </w:r>
    </w:p>
  </w:comment>
  <w:comment w:id="64" w:author="Bale,Cameron" w:date="2022-03-21T11:11:00Z" w:initials="B">
    <w:p w14:paraId="5DA87072" w14:textId="3C88C6CA" w:rsidR="00D6680A" w:rsidRDefault="00D6680A">
      <w:pPr>
        <w:pStyle w:val="CommentText"/>
      </w:pPr>
      <w:r>
        <w:rPr>
          <w:rStyle w:val="CommentReference"/>
        </w:rPr>
        <w:annotationRef/>
      </w:r>
      <w:r>
        <w:t>In some cases, the mean accuracy gets worse, but the median gets better. I don’t think we want to get that detailed in the abstract, but it’s something to remember later when we are breaking down results.</w:t>
      </w:r>
    </w:p>
  </w:comment>
  <w:comment w:id="138" w:author="Matthew Schneider" w:date="2022-03-20T16:30:00Z" w:initials="MS">
    <w:p w14:paraId="1B4348DC" w14:textId="5E25B04B" w:rsidR="007846A0" w:rsidRDefault="007846A0">
      <w:pPr>
        <w:pStyle w:val="CommentText"/>
      </w:pPr>
      <w:r>
        <w:rPr>
          <w:rStyle w:val="CommentReference"/>
        </w:rPr>
        <w:annotationRef/>
      </w:r>
      <w:r>
        <w:t>Too specific and not surprising…so we don’t need to mention it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06DC0D" w15:done="0"/>
  <w15:commentEx w15:paraId="0386145A" w15:paraIdParent="5C06DC0D" w15:done="0"/>
  <w15:commentEx w15:paraId="669DFE17" w15:paraIdParent="5C06DC0D" w15:done="0"/>
  <w15:commentEx w15:paraId="5DA87072" w15:done="0"/>
  <w15:commentEx w15:paraId="1B4348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1D432" w16cex:dateUtc="2022-03-20T20:26:00Z"/>
  <w16cex:commentExtensible w16cex:durableId="25E2DC75" w16cex:dateUtc="2022-03-21T15:13:00Z"/>
  <w16cex:commentExtensible w16cex:durableId="25E2DF15" w16cex:dateUtc="2022-03-21T15:25:00Z"/>
  <w16cex:commentExtensible w16cex:durableId="25E2DBEC" w16cex:dateUtc="2022-03-21T15:11:00Z"/>
  <w16cex:commentExtensible w16cex:durableId="25E1D520" w16cex:dateUtc="2022-03-20T2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06DC0D" w16cid:durableId="25E1D432"/>
  <w16cid:commentId w16cid:paraId="0386145A" w16cid:durableId="25E2DC75"/>
  <w16cid:commentId w16cid:paraId="669DFE17" w16cid:durableId="25E2DF15"/>
  <w16cid:commentId w16cid:paraId="5DA87072" w16cid:durableId="25E2DBEC"/>
  <w16cid:commentId w16cid:paraId="1B4348DC" w16cid:durableId="25E1D5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F93A" w14:textId="77777777" w:rsidR="004E7F3B" w:rsidRDefault="004E7F3B" w:rsidP="000806A3">
      <w:r>
        <w:separator/>
      </w:r>
    </w:p>
  </w:endnote>
  <w:endnote w:type="continuationSeparator" w:id="0">
    <w:p w14:paraId="1210E006" w14:textId="77777777" w:rsidR="004E7F3B" w:rsidRDefault="004E7F3B" w:rsidP="000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1F74" w14:textId="77777777" w:rsidR="004E7F3B" w:rsidRDefault="004E7F3B" w:rsidP="000806A3">
      <w:r>
        <w:separator/>
      </w:r>
    </w:p>
  </w:footnote>
  <w:footnote w:type="continuationSeparator" w:id="0">
    <w:p w14:paraId="15029971" w14:textId="77777777" w:rsidR="004E7F3B" w:rsidRDefault="004E7F3B" w:rsidP="0008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A2E" w14:textId="77A244B3" w:rsidR="000806A3" w:rsidRPr="00435138" w:rsidRDefault="000806A3">
    <w:pPr>
      <w:pStyle w:val="Header"/>
      <w:rPr>
        <w:rFonts w:ascii="Cambria" w:hAnsi="Cambria"/>
        <w:b/>
        <w:bCs/>
        <w:sz w:val="32"/>
        <w:szCs w:val="32"/>
      </w:rPr>
    </w:pPr>
    <w:r w:rsidRPr="00435138">
      <w:rPr>
        <w:rFonts w:ascii="Cambria" w:hAnsi="Cambria"/>
        <w:b/>
        <w:bCs/>
        <w:sz w:val="32"/>
        <w:szCs w:val="32"/>
      </w:rPr>
      <w:t>Abstract: The Effects of Privacy Protection on Forecast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A1E"/>
    <w:multiLevelType w:val="hybridMultilevel"/>
    <w:tmpl w:val="6854D6AE"/>
    <w:lvl w:ilvl="0" w:tplc="48E86A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BBC"/>
    <w:multiLevelType w:val="hybridMultilevel"/>
    <w:tmpl w:val="CD3CFFAC"/>
    <w:lvl w:ilvl="0" w:tplc="3C806E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4F5B"/>
    <w:multiLevelType w:val="hybridMultilevel"/>
    <w:tmpl w:val="F5D6DF04"/>
    <w:lvl w:ilvl="0" w:tplc="1A9E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1C34"/>
    <w:multiLevelType w:val="hybridMultilevel"/>
    <w:tmpl w:val="5EE4ECFA"/>
    <w:lvl w:ilvl="0" w:tplc="7602C8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Schneider">
    <w15:presenceInfo w15:providerId="None" w15:userId="Matthew Schneider"/>
  </w15:person>
  <w15:person w15:author="Bale,Cameron">
    <w15:presenceInfo w15:providerId="None" w15:userId="Bale,Came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3"/>
    <w:rsid w:val="000176CF"/>
    <w:rsid w:val="0003744F"/>
    <w:rsid w:val="000410ED"/>
    <w:rsid w:val="00072AA1"/>
    <w:rsid w:val="000806A3"/>
    <w:rsid w:val="000F58AA"/>
    <w:rsid w:val="000F597E"/>
    <w:rsid w:val="0011327E"/>
    <w:rsid w:val="00141B3B"/>
    <w:rsid w:val="00156CE3"/>
    <w:rsid w:val="00170136"/>
    <w:rsid w:val="001C4084"/>
    <w:rsid w:val="001C4AB6"/>
    <w:rsid w:val="00202AAF"/>
    <w:rsid w:val="0020492B"/>
    <w:rsid w:val="0021282C"/>
    <w:rsid w:val="00221798"/>
    <w:rsid w:val="0024438F"/>
    <w:rsid w:val="00281E6A"/>
    <w:rsid w:val="00297867"/>
    <w:rsid w:val="002A16F2"/>
    <w:rsid w:val="002B7958"/>
    <w:rsid w:val="002D70E0"/>
    <w:rsid w:val="003271FE"/>
    <w:rsid w:val="00354350"/>
    <w:rsid w:val="003A1DCA"/>
    <w:rsid w:val="003A5DE6"/>
    <w:rsid w:val="003D43A0"/>
    <w:rsid w:val="003D62C1"/>
    <w:rsid w:val="003E4C9E"/>
    <w:rsid w:val="00412789"/>
    <w:rsid w:val="00435138"/>
    <w:rsid w:val="004355A4"/>
    <w:rsid w:val="00442F06"/>
    <w:rsid w:val="00455DD9"/>
    <w:rsid w:val="00466BDD"/>
    <w:rsid w:val="004870CC"/>
    <w:rsid w:val="004E7F15"/>
    <w:rsid w:val="004E7F3B"/>
    <w:rsid w:val="004F77EE"/>
    <w:rsid w:val="00500238"/>
    <w:rsid w:val="0053378F"/>
    <w:rsid w:val="0057361C"/>
    <w:rsid w:val="0059320A"/>
    <w:rsid w:val="005A13B1"/>
    <w:rsid w:val="005C289C"/>
    <w:rsid w:val="005C3169"/>
    <w:rsid w:val="005D13B1"/>
    <w:rsid w:val="005D6B4F"/>
    <w:rsid w:val="006003B7"/>
    <w:rsid w:val="00610A60"/>
    <w:rsid w:val="00626F4C"/>
    <w:rsid w:val="00684566"/>
    <w:rsid w:val="006B3B6F"/>
    <w:rsid w:val="006B4AB8"/>
    <w:rsid w:val="006C4254"/>
    <w:rsid w:val="00723794"/>
    <w:rsid w:val="0073011A"/>
    <w:rsid w:val="007513B0"/>
    <w:rsid w:val="00756462"/>
    <w:rsid w:val="00773E08"/>
    <w:rsid w:val="007846A0"/>
    <w:rsid w:val="00794B2A"/>
    <w:rsid w:val="007A5D6A"/>
    <w:rsid w:val="007E7717"/>
    <w:rsid w:val="008037D0"/>
    <w:rsid w:val="008304F3"/>
    <w:rsid w:val="0083153B"/>
    <w:rsid w:val="00834141"/>
    <w:rsid w:val="00893521"/>
    <w:rsid w:val="008950D4"/>
    <w:rsid w:val="008B1B55"/>
    <w:rsid w:val="008F48E9"/>
    <w:rsid w:val="008F5E47"/>
    <w:rsid w:val="00907191"/>
    <w:rsid w:val="009455E9"/>
    <w:rsid w:val="0095733D"/>
    <w:rsid w:val="0099250A"/>
    <w:rsid w:val="009A5834"/>
    <w:rsid w:val="009E0464"/>
    <w:rsid w:val="009E5201"/>
    <w:rsid w:val="009F4EE6"/>
    <w:rsid w:val="00A06C55"/>
    <w:rsid w:val="00A1155B"/>
    <w:rsid w:val="00A247F3"/>
    <w:rsid w:val="00A32561"/>
    <w:rsid w:val="00A64F29"/>
    <w:rsid w:val="00AA74FD"/>
    <w:rsid w:val="00B0280C"/>
    <w:rsid w:val="00B02D73"/>
    <w:rsid w:val="00B05EAE"/>
    <w:rsid w:val="00B13FD3"/>
    <w:rsid w:val="00B22D50"/>
    <w:rsid w:val="00B77C01"/>
    <w:rsid w:val="00BB3CC4"/>
    <w:rsid w:val="00BB48F9"/>
    <w:rsid w:val="00BD17AA"/>
    <w:rsid w:val="00BD5049"/>
    <w:rsid w:val="00BE37D4"/>
    <w:rsid w:val="00C25D9D"/>
    <w:rsid w:val="00C502F7"/>
    <w:rsid w:val="00C61996"/>
    <w:rsid w:val="00C67CB4"/>
    <w:rsid w:val="00C72934"/>
    <w:rsid w:val="00C82313"/>
    <w:rsid w:val="00C907E0"/>
    <w:rsid w:val="00C9236B"/>
    <w:rsid w:val="00CB3C23"/>
    <w:rsid w:val="00CF3618"/>
    <w:rsid w:val="00CF6465"/>
    <w:rsid w:val="00D13A76"/>
    <w:rsid w:val="00D27FCD"/>
    <w:rsid w:val="00D6680A"/>
    <w:rsid w:val="00DA61FC"/>
    <w:rsid w:val="00DD56FA"/>
    <w:rsid w:val="00DE6B0E"/>
    <w:rsid w:val="00E04C19"/>
    <w:rsid w:val="00E11578"/>
    <w:rsid w:val="00E51BBD"/>
    <w:rsid w:val="00E52507"/>
    <w:rsid w:val="00E7219C"/>
    <w:rsid w:val="00EB1692"/>
    <w:rsid w:val="00EF4A2A"/>
    <w:rsid w:val="00F04579"/>
    <w:rsid w:val="00F2348F"/>
    <w:rsid w:val="00F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B1"/>
  <w15:chartTrackingRefBased/>
  <w15:docId w15:val="{31659000-C68A-40F6-90B5-7BB5DF9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A3"/>
  </w:style>
  <w:style w:type="paragraph" w:styleId="Footer">
    <w:name w:val="footer"/>
    <w:basedOn w:val="Normal"/>
    <w:link w:val="Foot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A3"/>
  </w:style>
  <w:style w:type="paragraph" w:styleId="ListParagraph">
    <w:name w:val="List Paragraph"/>
    <w:basedOn w:val="Normal"/>
    <w:uiPriority w:val="34"/>
    <w:qFormat/>
    <w:rsid w:val="00BE37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9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9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19F9C-C626-4EBF-855A-D38F33A4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4</cp:revision>
  <dcterms:created xsi:type="dcterms:W3CDTF">2022-03-20T20:33:00Z</dcterms:created>
  <dcterms:modified xsi:type="dcterms:W3CDTF">2022-03-21T15:26:00Z</dcterms:modified>
</cp:coreProperties>
</file>